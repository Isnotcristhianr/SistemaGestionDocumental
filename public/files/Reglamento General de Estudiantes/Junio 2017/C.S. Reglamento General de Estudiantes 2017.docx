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15936" w:rsidRPr="00BE1412" w:rsidRDefault="00A11E4B">
      <w:pPr>
        <w:tabs>
          <w:tab w:val="left" w:pos="8931"/>
        </w:tabs>
        <w:ind w:right="32"/>
        <w:jc w:val="center"/>
        <w:rPr>
          <w:b/>
          <w:sz w:val="24"/>
          <w:szCs w:val="24"/>
          <w:lang w:val="es-EC"/>
        </w:rPr>
      </w:pPr>
      <w:bookmarkStart w:id="0" w:name="_GoBack"/>
      <w:bookmarkEnd w:id="0"/>
      <w:r>
        <w:rPr>
          <w:b/>
          <w:sz w:val="24"/>
          <w:szCs w:val="24"/>
          <w:lang w:val="es-EC"/>
        </w:rPr>
        <w:t xml:space="preserve"> </w:t>
      </w:r>
      <w:r w:rsidR="005234D5" w:rsidRPr="00BE1412">
        <w:rPr>
          <w:b/>
          <w:sz w:val="24"/>
          <w:szCs w:val="24"/>
          <w:lang w:val="es-EC"/>
        </w:rPr>
        <w:t xml:space="preserve">El CONSEJO SUPERIOR DE LA PONTIFICIA </w:t>
      </w:r>
      <w:r w:rsidR="002E49C5">
        <w:rPr>
          <w:b/>
          <w:sz w:val="24"/>
          <w:szCs w:val="24"/>
          <w:lang w:val="es-EC"/>
        </w:rPr>
        <w:t>UNIVERSIDAD</w:t>
      </w:r>
      <w:r w:rsidR="005234D5" w:rsidRPr="00BE1412">
        <w:rPr>
          <w:b/>
          <w:sz w:val="24"/>
          <w:szCs w:val="24"/>
          <w:lang w:val="es-EC"/>
        </w:rPr>
        <w:t xml:space="preserve"> CATÓLICA DEL ECUADOR,</w:t>
      </w:r>
    </w:p>
    <w:p w:rsidR="00815936" w:rsidRPr="00BE1412" w:rsidRDefault="00815936">
      <w:pPr>
        <w:tabs>
          <w:tab w:val="left" w:pos="8931"/>
        </w:tabs>
        <w:ind w:right="32"/>
        <w:jc w:val="both"/>
        <w:rPr>
          <w:b/>
          <w:sz w:val="24"/>
          <w:szCs w:val="24"/>
          <w:lang w:val="es-EC"/>
        </w:rPr>
      </w:pPr>
    </w:p>
    <w:p w:rsidR="00815936" w:rsidRDefault="005234D5">
      <w:pPr>
        <w:tabs>
          <w:tab w:val="left" w:pos="8931"/>
        </w:tabs>
        <w:ind w:right="32"/>
        <w:jc w:val="center"/>
        <w:rPr>
          <w:b/>
          <w:sz w:val="24"/>
          <w:szCs w:val="24"/>
        </w:rPr>
      </w:pPr>
      <w:r>
        <w:rPr>
          <w:b/>
          <w:sz w:val="24"/>
          <w:szCs w:val="24"/>
        </w:rPr>
        <w:t>CONSIDERANDO</w:t>
      </w:r>
    </w:p>
    <w:p w:rsidR="00815936" w:rsidRDefault="00815936">
      <w:pPr>
        <w:tabs>
          <w:tab w:val="left" w:pos="8931"/>
        </w:tabs>
        <w:ind w:right="32"/>
        <w:jc w:val="both"/>
        <w:rPr>
          <w:b/>
          <w:sz w:val="24"/>
          <w:szCs w:val="24"/>
        </w:rPr>
      </w:pPr>
    </w:p>
    <w:p w:rsidR="00815936" w:rsidRPr="0002124D" w:rsidRDefault="005234D5">
      <w:pPr>
        <w:numPr>
          <w:ilvl w:val="0"/>
          <w:numId w:val="15"/>
        </w:numPr>
        <w:tabs>
          <w:tab w:val="left" w:pos="8931"/>
        </w:tabs>
        <w:ind w:left="426" w:right="32" w:hanging="426"/>
        <w:jc w:val="both"/>
        <w:rPr>
          <w:rFonts w:ascii="Arial" w:hAnsi="Arial" w:cs="Arial"/>
          <w:sz w:val="24"/>
          <w:szCs w:val="24"/>
          <w:lang w:val="es-EC"/>
        </w:rPr>
      </w:pPr>
      <w:r w:rsidRPr="0002124D">
        <w:rPr>
          <w:rFonts w:ascii="Arial" w:hAnsi="Arial" w:cs="Arial"/>
          <w:sz w:val="24"/>
          <w:szCs w:val="24"/>
          <w:lang w:val="es-EC"/>
        </w:rPr>
        <w:t xml:space="preserve">Que el Estatuto de la Pontificia </w:t>
      </w:r>
      <w:r w:rsidR="002E49C5">
        <w:rPr>
          <w:rFonts w:ascii="Arial" w:hAnsi="Arial" w:cs="Arial"/>
          <w:sz w:val="24"/>
          <w:szCs w:val="24"/>
          <w:lang w:val="es-EC"/>
        </w:rPr>
        <w:t>Universidad</w:t>
      </w:r>
      <w:r w:rsidRPr="0002124D">
        <w:rPr>
          <w:rFonts w:ascii="Arial" w:hAnsi="Arial" w:cs="Arial"/>
          <w:sz w:val="24"/>
          <w:szCs w:val="24"/>
          <w:lang w:val="es-EC"/>
        </w:rPr>
        <w:t xml:space="preserve"> Católica del Ecuador en su Art. 16, literal d) confiere al Consejo Superior la atribución de aprobar y reformar los reglamentos académicos de la </w:t>
      </w:r>
      <w:r w:rsidR="002E49C5">
        <w:rPr>
          <w:rFonts w:ascii="Arial" w:hAnsi="Arial" w:cs="Arial"/>
          <w:sz w:val="24"/>
          <w:szCs w:val="24"/>
          <w:lang w:val="es-EC"/>
        </w:rPr>
        <w:t>universidad</w:t>
      </w:r>
      <w:r w:rsidRPr="0002124D">
        <w:rPr>
          <w:rFonts w:ascii="Arial" w:hAnsi="Arial" w:cs="Arial"/>
          <w:sz w:val="24"/>
          <w:szCs w:val="24"/>
          <w:lang w:val="es-EC"/>
        </w:rPr>
        <w:t xml:space="preserve"> e interpretarlos en forma auténtica, previo el dictamen del Consejo Académico, y elaborar e interpretar su propio Reglamento;</w:t>
      </w:r>
    </w:p>
    <w:p w:rsidR="00815936" w:rsidRPr="0002124D" w:rsidRDefault="00815936">
      <w:pPr>
        <w:tabs>
          <w:tab w:val="left" w:pos="8931"/>
        </w:tabs>
        <w:ind w:left="426" w:right="32" w:hanging="426"/>
        <w:jc w:val="both"/>
        <w:rPr>
          <w:rFonts w:ascii="Arial" w:hAnsi="Arial" w:cs="Arial"/>
          <w:sz w:val="24"/>
          <w:szCs w:val="24"/>
          <w:lang w:val="es-EC"/>
        </w:rPr>
      </w:pPr>
    </w:p>
    <w:p w:rsidR="00815936" w:rsidRPr="0002124D" w:rsidRDefault="005234D5">
      <w:pPr>
        <w:numPr>
          <w:ilvl w:val="0"/>
          <w:numId w:val="15"/>
        </w:numPr>
        <w:tabs>
          <w:tab w:val="left" w:pos="8931"/>
        </w:tabs>
        <w:ind w:left="426" w:right="32" w:hanging="426"/>
        <w:jc w:val="both"/>
        <w:rPr>
          <w:rFonts w:ascii="Arial" w:hAnsi="Arial" w:cs="Arial"/>
          <w:sz w:val="24"/>
          <w:szCs w:val="24"/>
          <w:lang w:val="es-EC"/>
        </w:rPr>
      </w:pPr>
      <w:r w:rsidRPr="0002124D">
        <w:rPr>
          <w:rFonts w:ascii="Arial" w:hAnsi="Arial" w:cs="Arial"/>
          <w:sz w:val="24"/>
          <w:szCs w:val="24"/>
          <w:lang w:val="es-EC"/>
        </w:rPr>
        <w:t xml:space="preserve">Que el Título II, de los Principios, Misión y Visión señala que: La </w:t>
      </w:r>
      <w:r w:rsidR="002E49C5">
        <w:rPr>
          <w:rFonts w:ascii="Arial" w:hAnsi="Arial" w:cs="Arial"/>
          <w:sz w:val="24"/>
          <w:szCs w:val="24"/>
          <w:lang w:val="es-EC"/>
        </w:rPr>
        <w:t>universidad</w:t>
      </w:r>
      <w:r w:rsidRPr="0002124D">
        <w:rPr>
          <w:rFonts w:ascii="Arial" w:hAnsi="Arial" w:cs="Arial"/>
          <w:sz w:val="24"/>
          <w:szCs w:val="24"/>
          <w:lang w:val="es-EC"/>
        </w:rPr>
        <w:t xml:space="preserve"> tiene como fines y objetivos generar propuestas y planteamientos para buscar la sol</w:t>
      </w:r>
      <w:r w:rsidR="00EC6487">
        <w:rPr>
          <w:rFonts w:ascii="Arial" w:hAnsi="Arial" w:cs="Arial"/>
          <w:sz w:val="24"/>
          <w:szCs w:val="24"/>
          <w:lang w:val="es-EC"/>
        </w:rPr>
        <w:t>ución de los problemas del país,</w:t>
      </w:r>
      <w:r w:rsidRPr="0002124D">
        <w:rPr>
          <w:rFonts w:ascii="Arial" w:hAnsi="Arial" w:cs="Arial"/>
          <w:sz w:val="24"/>
          <w:szCs w:val="24"/>
          <w:lang w:val="es-EC"/>
        </w:rPr>
        <w:t xml:space="preserve"> propiciar el diálogo entre las culturas nacionales y de estas con la cultura universal</w:t>
      </w:r>
      <w:r w:rsidR="00EC6487">
        <w:rPr>
          <w:rFonts w:ascii="Arial" w:hAnsi="Arial" w:cs="Arial"/>
          <w:sz w:val="24"/>
          <w:szCs w:val="24"/>
          <w:lang w:val="es-EC"/>
        </w:rPr>
        <w:t>,</w:t>
      </w:r>
      <w:r w:rsidRPr="0002124D">
        <w:rPr>
          <w:rFonts w:ascii="Arial" w:hAnsi="Arial" w:cs="Arial"/>
          <w:sz w:val="24"/>
          <w:szCs w:val="24"/>
          <w:lang w:val="es-EC"/>
        </w:rPr>
        <w:t xml:space="preserve"> la difusión y el fortalecimiento de sus valores en la sociedad ecuatoriana</w:t>
      </w:r>
      <w:r w:rsidR="00EC6487">
        <w:rPr>
          <w:rFonts w:ascii="Arial" w:hAnsi="Arial" w:cs="Arial"/>
          <w:sz w:val="24"/>
          <w:szCs w:val="24"/>
          <w:lang w:val="es-EC"/>
        </w:rPr>
        <w:t>,</w:t>
      </w:r>
      <w:r w:rsidRPr="0002124D">
        <w:rPr>
          <w:rFonts w:ascii="Arial" w:hAnsi="Arial" w:cs="Arial"/>
          <w:sz w:val="24"/>
          <w:szCs w:val="24"/>
          <w:lang w:val="es-EC"/>
        </w:rPr>
        <w:t xml:space="preserve"> la formación profesional, técnica y científica de sus estudiantes y de su personal académico, administrativo y de servicios, para contribuir al logro de una sociedad más justa, equitativa y solidaria en colaboración con los organismos del Estado y con la sociedad y articulando su gestión académica al plan nacional de desarrollo de conformidad con la Constitución y la Ley; </w:t>
      </w:r>
    </w:p>
    <w:p w:rsidR="0002124D" w:rsidRPr="0002124D" w:rsidRDefault="0002124D" w:rsidP="0002124D">
      <w:pPr>
        <w:pStyle w:val="Prrafodelista"/>
        <w:rPr>
          <w:rFonts w:ascii="Arial" w:hAnsi="Arial" w:cs="Arial"/>
          <w:sz w:val="24"/>
          <w:szCs w:val="24"/>
          <w:lang w:val="es-EC"/>
        </w:rPr>
      </w:pPr>
    </w:p>
    <w:p w:rsidR="0002124D" w:rsidRPr="0002124D" w:rsidRDefault="0002124D">
      <w:pPr>
        <w:numPr>
          <w:ilvl w:val="0"/>
          <w:numId w:val="15"/>
        </w:numPr>
        <w:tabs>
          <w:tab w:val="left" w:pos="8931"/>
        </w:tabs>
        <w:ind w:left="426" w:right="32" w:hanging="426"/>
        <w:jc w:val="both"/>
        <w:rPr>
          <w:rFonts w:ascii="Arial" w:hAnsi="Arial" w:cs="Arial"/>
          <w:sz w:val="24"/>
          <w:szCs w:val="24"/>
          <w:lang w:val="es-EC"/>
        </w:rPr>
      </w:pPr>
      <w:r w:rsidRPr="0002124D">
        <w:rPr>
          <w:rFonts w:ascii="Arial" w:hAnsi="Arial" w:cs="Arial"/>
          <w:sz w:val="24"/>
          <w:szCs w:val="24"/>
          <w:lang w:val="es-EC"/>
        </w:rPr>
        <w:t xml:space="preserve">Que el Consejo Superior en sesión de 8 de mayo del 2017 aprobó las </w:t>
      </w:r>
      <w:r w:rsidRPr="00AE033E">
        <w:rPr>
          <w:rFonts w:ascii="Arial" w:hAnsi="Arial" w:cs="Arial"/>
          <w:i/>
          <w:sz w:val="24"/>
          <w:szCs w:val="24"/>
          <w:lang w:val="es-EC"/>
        </w:rPr>
        <w:t>Políticas Generales de la PUCE</w:t>
      </w:r>
      <w:r w:rsidRPr="0002124D">
        <w:rPr>
          <w:rFonts w:ascii="Arial" w:hAnsi="Arial" w:cs="Arial"/>
          <w:sz w:val="24"/>
          <w:szCs w:val="24"/>
          <w:lang w:val="es-EC"/>
        </w:rPr>
        <w:t xml:space="preserve">, con las cuales deben alinearse los reglamentos generales y la normativa institucional; </w:t>
      </w:r>
    </w:p>
    <w:p w:rsidR="004145DA" w:rsidRPr="0002124D" w:rsidRDefault="004145DA" w:rsidP="004145DA">
      <w:pPr>
        <w:pStyle w:val="Prrafodelista"/>
        <w:rPr>
          <w:rFonts w:ascii="Arial" w:hAnsi="Arial" w:cs="Arial"/>
          <w:sz w:val="24"/>
          <w:szCs w:val="24"/>
          <w:lang w:val="es-EC"/>
        </w:rPr>
      </w:pPr>
    </w:p>
    <w:p w:rsidR="00815936" w:rsidRPr="0002124D" w:rsidRDefault="004145DA" w:rsidP="0002124D">
      <w:pPr>
        <w:numPr>
          <w:ilvl w:val="0"/>
          <w:numId w:val="15"/>
        </w:numPr>
        <w:tabs>
          <w:tab w:val="left" w:pos="8931"/>
        </w:tabs>
        <w:ind w:left="426" w:right="32" w:hanging="426"/>
        <w:jc w:val="both"/>
        <w:rPr>
          <w:rFonts w:ascii="Arial" w:hAnsi="Arial" w:cs="Arial"/>
          <w:sz w:val="24"/>
          <w:szCs w:val="24"/>
          <w:lang w:val="es-EC"/>
        </w:rPr>
      </w:pPr>
      <w:r w:rsidRPr="0002124D">
        <w:rPr>
          <w:rFonts w:ascii="Arial" w:hAnsi="Arial" w:cs="Arial"/>
          <w:sz w:val="24"/>
          <w:szCs w:val="24"/>
          <w:lang w:val="es-EC"/>
        </w:rPr>
        <w:t>Que el Consejo Académico en sesi</w:t>
      </w:r>
      <w:r w:rsidR="004D0CB7" w:rsidRPr="0002124D">
        <w:rPr>
          <w:rFonts w:ascii="Arial" w:hAnsi="Arial" w:cs="Arial"/>
          <w:sz w:val="24"/>
          <w:szCs w:val="24"/>
          <w:lang w:val="es-EC"/>
        </w:rPr>
        <w:t xml:space="preserve">ones </w:t>
      </w:r>
      <w:r w:rsidR="00B71F67" w:rsidRPr="0002124D">
        <w:rPr>
          <w:rFonts w:ascii="Arial" w:hAnsi="Arial" w:cs="Arial"/>
          <w:sz w:val="24"/>
          <w:szCs w:val="24"/>
          <w:lang w:val="es-EC"/>
        </w:rPr>
        <w:t xml:space="preserve">del </w:t>
      </w:r>
      <w:r w:rsidR="0002124D" w:rsidRPr="0002124D">
        <w:rPr>
          <w:rFonts w:ascii="Arial" w:hAnsi="Arial" w:cs="Arial"/>
          <w:sz w:val="24"/>
          <w:szCs w:val="24"/>
          <w:lang w:val="es-EC"/>
        </w:rPr>
        <w:t>20 de febrero, 27 de marzo, 3 y 10 de abril, 22 y 29 de mayo, y 5 de junio del</w:t>
      </w:r>
      <w:r w:rsidRPr="0002124D">
        <w:rPr>
          <w:rFonts w:ascii="Arial" w:hAnsi="Arial" w:cs="Arial"/>
          <w:sz w:val="24"/>
          <w:szCs w:val="24"/>
          <w:lang w:val="es-EC"/>
        </w:rPr>
        <w:t xml:space="preserve"> 2017</w:t>
      </w:r>
      <w:r w:rsidR="00B71F67" w:rsidRPr="0002124D">
        <w:rPr>
          <w:rFonts w:ascii="Arial" w:hAnsi="Arial" w:cs="Arial"/>
          <w:sz w:val="24"/>
          <w:szCs w:val="24"/>
          <w:lang w:val="es-EC"/>
        </w:rPr>
        <w:t>, analiz</w:t>
      </w:r>
      <w:r w:rsidR="00EC6487">
        <w:rPr>
          <w:rFonts w:ascii="Arial" w:hAnsi="Arial" w:cs="Arial"/>
          <w:sz w:val="24"/>
          <w:szCs w:val="24"/>
          <w:lang w:val="es-EC"/>
        </w:rPr>
        <w:t>ó</w:t>
      </w:r>
      <w:r w:rsidR="00B71F67" w:rsidRPr="0002124D">
        <w:rPr>
          <w:rFonts w:ascii="Arial" w:hAnsi="Arial" w:cs="Arial"/>
          <w:sz w:val="24"/>
          <w:szCs w:val="24"/>
          <w:lang w:val="es-EC"/>
        </w:rPr>
        <w:t xml:space="preserve"> y discutió </w:t>
      </w:r>
      <w:r w:rsidR="0002124D" w:rsidRPr="0002124D">
        <w:rPr>
          <w:rFonts w:ascii="Arial" w:hAnsi="Arial" w:cs="Arial"/>
          <w:sz w:val="24"/>
          <w:szCs w:val="24"/>
          <w:lang w:val="es-EC"/>
        </w:rPr>
        <w:t>el presente</w:t>
      </w:r>
      <w:r w:rsidRPr="0002124D">
        <w:rPr>
          <w:rFonts w:ascii="Arial" w:hAnsi="Arial" w:cs="Arial"/>
          <w:sz w:val="24"/>
          <w:szCs w:val="24"/>
          <w:lang w:val="es-EC"/>
        </w:rPr>
        <w:t xml:space="preserve"> Reglamento </w:t>
      </w:r>
      <w:r w:rsidR="00B71F67" w:rsidRPr="0002124D">
        <w:rPr>
          <w:rFonts w:ascii="Arial" w:hAnsi="Arial" w:cs="Arial"/>
          <w:sz w:val="24"/>
          <w:szCs w:val="24"/>
          <w:lang w:val="es-EC"/>
        </w:rPr>
        <w:t xml:space="preserve">General y emitió el correspondiente </w:t>
      </w:r>
      <w:r w:rsidR="0002124D" w:rsidRPr="0002124D">
        <w:rPr>
          <w:rFonts w:ascii="Arial" w:hAnsi="Arial" w:cs="Arial"/>
          <w:sz w:val="24"/>
          <w:szCs w:val="24"/>
          <w:lang w:val="es-EC"/>
        </w:rPr>
        <w:t>dictamen favorable</w:t>
      </w:r>
    </w:p>
    <w:p w:rsidR="0002124D" w:rsidRDefault="0002124D">
      <w:pPr>
        <w:tabs>
          <w:tab w:val="left" w:pos="8931"/>
        </w:tabs>
        <w:ind w:right="32"/>
        <w:jc w:val="center"/>
        <w:rPr>
          <w:rFonts w:ascii="Arial" w:hAnsi="Arial" w:cs="Arial"/>
          <w:sz w:val="24"/>
          <w:szCs w:val="24"/>
          <w:lang w:val="es-EC"/>
        </w:rPr>
      </w:pPr>
    </w:p>
    <w:p w:rsidR="00815936" w:rsidRPr="004D62FD" w:rsidRDefault="005234D5">
      <w:pPr>
        <w:tabs>
          <w:tab w:val="left" w:pos="8931"/>
        </w:tabs>
        <w:ind w:right="32"/>
        <w:jc w:val="center"/>
        <w:rPr>
          <w:rFonts w:ascii="Arial" w:hAnsi="Arial" w:cs="Arial"/>
          <w:sz w:val="24"/>
          <w:szCs w:val="24"/>
          <w:lang w:val="es-EC"/>
        </w:rPr>
      </w:pPr>
      <w:r w:rsidRPr="004D62FD">
        <w:rPr>
          <w:rFonts w:ascii="Arial" w:hAnsi="Arial" w:cs="Arial"/>
          <w:sz w:val="24"/>
          <w:szCs w:val="24"/>
          <w:lang w:val="es-EC"/>
        </w:rPr>
        <w:t xml:space="preserve">Y EN EJERCICIO DE SUS </w:t>
      </w:r>
      <w:r w:rsidR="00040A47">
        <w:rPr>
          <w:rFonts w:ascii="Arial" w:hAnsi="Arial" w:cs="Arial"/>
          <w:sz w:val="24"/>
          <w:szCs w:val="24"/>
          <w:lang w:val="es-EC"/>
        </w:rPr>
        <w:t>ATRIBUCIONES, EXPIDE EL</w:t>
      </w:r>
      <w:r w:rsidRPr="004D62FD">
        <w:rPr>
          <w:rFonts w:ascii="Arial" w:hAnsi="Arial" w:cs="Arial"/>
          <w:sz w:val="24"/>
          <w:szCs w:val="24"/>
          <w:lang w:val="es-EC"/>
        </w:rPr>
        <w:t xml:space="preserve"> RE</w:t>
      </w:r>
      <w:r w:rsidR="00891249" w:rsidRPr="004D62FD">
        <w:rPr>
          <w:rFonts w:ascii="Arial" w:hAnsi="Arial" w:cs="Arial"/>
          <w:sz w:val="24"/>
          <w:szCs w:val="24"/>
          <w:lang w:val="es-EC"/>
        </w:rPr>
        <w:t xml:space="preserve">GLAMENTO </w:t>
      </w:r>
      <w:r w:rsidR="00891249" w:rsidRPr="003B64F8">
        <w:rPr>
          <w:rFonts w:ascii="Arial" w:hAnsi="Arial" w:cs="Arial"/>
          <w:sz w:val="24"/>
          <w:szCs w:val="24"/>
          <w:lang w:val="es-EC"/>
        </w:rPr>
        <w:t>GENERAL DE ESTUDIANTES</w:t>
      </w:r>
      <w:r w:rsidR="00891249" w:rsidRPr="004D62FD">
        <w:rPr>
          <w:rFonts w:ascii="Arial" w:hAnsi="Arial" w:cs="Arial"/>
          <w:sz w:val="24"/>
          <w:szCs w:val="24"/>
          <w:lang w:val="es-EC"/>
        </w:rPr>
        <w:t xml:space="preserve"> </w:t>
      </w:r>
    </w:p>
    <w:p w:rsidR="00F0523D" w:rsidRPr="004D62FD" w:rsidRDefault="00F0523D" w:rsidP="00F0523D">
      <w:pPr>
        <w:tabs>
          <w:tab w:val="left" w:pos="8931"/>
        </w:tabs>
        <w:ind w:right="32"/>
        <w:jc w:val="both"/>
        <w:rPr>
          <w:rFonts w:ascii="Arial" w:hAnsi="Arial" w:cs="Arial"/>
          <w:sz w:val="24"/>
          <w:szCs w:val="24"/>
          <w:lang w:val="es-EC"/>
        </w:rPr>
      </w:pPr>
    </w:p>
    <w:p w:rsidR="00F0523D" w:rsidRPr="006E76A3" w:rsidRDefault="00F0523D" w:rsidP="00F0523D">
      <w:pPr>
        <w:pStyle w:val="Ttulo1"/>
        <w:shd w:val="clear" w:color="auto" w:fill="FFFFFF" w:themeFill="background1"/>
        <w:rPr>
          <w:rFonts w:ascii="Arial" w:hAnsi="Arial" w:cs="Arial"/>
          <w:lang w:val="es-EC"/>
        </w:rPr>
      </w:pPr>
      <w:r w:rsidRPr="006E76A3">
        <w:rPr>
          <w:rFonts w:ascii="Arial" w:hAnsi="Arial" w:cs="Arial"/>
          <w:lang w:val="es-EC"/>
        </w:rPr>
        <w:t>CAP</w:t>
      </w:r>
      <w:r w:rsidR="00EC6487">
        <w:rPr>
          <w:rFonts w:ascii="Arial" w:hAnsi="Arial" w:cs="Arial"/>
          <w:lang w:val="es-EC"/>
        </w:rPr>
        <w:t>Í</w:t>
      </w:r>
      <w:r w:rsidRPr="006E76A3">
        <w:rPr>
          <w:rFonts w:ascii="Arial" w:hAnsi="Arial" w:cs="Arial"/>
          <w:lang w:val="es-EC"/>
        </w:rPr>
        <w:t>TULO I</w:t>
      </w:r>
    </w:p>
    <w:p w:rsidR="00F0523D" w:rsidRPr="006E76A3" w:rsidRDefault="00F0523D" w:rsidP="00F0523D">
      <w:pPr>
        <w:shd w:val="clear" w:color="auto" w:fill="FFFFFF" w:themeFill="background1"/>
        <w:jc w:val="center"/>
        <w:rPr>
          <w:rFonts w:ascii="Arial" w:hAnsi="Arial" w:cs="Arial"/>
          <w:b/>
          <w:sz w:val="24"/>
          <w:szCs w:val="24"/>
          <w:lang w:val="es-EC"/>
        </w:rPr>
      </w:pPr>
      <w:r w:rsidRPr="006E76A3">
        <w:rPr>
          <w:rFonts w:ascii="Arial" w:hAnsi="Arial" w:cs="Arial"/>
          <w:b/>
          <w:sz w:val="24"/>
          <w:szCs w:val="24"/>
          <w:lang w:val="es-EC"/>
        </w:rPr>
        <w:t>DE LOS ESTUDIANTES</w:t>
      </w:r>
    </w:p>
    <w:p w:rsidR="00F0523D" w:rsidRPr="006E76A3" w:rsidRDefault="00F0523D" w:rsidP="00F0523D">
      <w:pPr>
        <w:pStyle w:val="Ttulo1"/>
        <w:shd w:val="clear" w:color="auto" w:fill="FFFFFF" w:themeFill="background1"/>
        <w:rPr>
          <w:rFonts w:ascii="Arial" w:hAnsi="Arial" w:cs="Arial"/>
          <w:lang w:val="es-EC"/>
        </w:rPr>
      </w:pPr>
    </w:p>
    <w:p w:rsidR="00F0523D" w:rsidRPr="006718B1" w:rsidRDefault="00F0523D" w:rsidP="00F0523D">
      <w:pPr>
        <w:shd w:val="clear" w:color="auto" w:fill="FFFFFF" w:themeFill="background1"/>
        <w:jc w:val="center"/>
        <w:rPr>
          <w:rFonts w:ascii="Arial" w:hAnsi="Arial" w:cs="Arial"/>
          <w:b/>
          <w:sz w:val="24"/>
          <w:szCs w:val="24"/>
          <w:lang w:val="es-EC"/>
        </w:rPr>
      </w:pPr>
      <w:r w:rsidRPr="006718B1">
        <w:rPr>
          <w:rFonts w:ascii="Arial" w:hAnsi="Arial" w:cs="Arial"/>
          <w:b/>
          <w:sz w:val="24"/>
          <w:szCs w:val="24"/>
          <w:lang w:val="es-EC"/>
        </w:rPr>
        <w:t>TÍTULO I</w:t>
      </w:r>
    </w:p>
    <w:p w:rsidR="00F0523D" w:rsidRPr="006718B1" w:rsidRDefault="00F0523D" w:rsidP="00F0523D">
      <w:pPr>
        <w:pStyle w:val="Ttulo1"/>
        <w:shd w:val="clear" w:color="auto" w:fill="FFFFFF" w:themeFill="background1"/>
        <w:ind w:left="0"/>
        <w:rPr>
          <w:rFonts w:ascii="Arial" w:hAnsi="Arial" w:cs="Arial"/>
          <w:u w:val="single"/>
          <w:lang w:val="es-EC"/>
        </w:rPr>
      </w:pPr>
      <w:r w:rsidRPr="006718B1">
        <w:rPr>
          <w:rFonts w:ascii="Arial" w:hAnsi="Arial" w:cs="Arial"/>
          <w:u w:val="single"/>
          <w:lang w:val="es-EC"/>
        </w:rPr>
        <w:t xml:space="preserve">OBJETIVO Y </w:t>
      </w:r>
      <w:r w:rsidR="00EC6487">
        <w:rPr>
          <w:rFonts w:ascii="Arial" w:hAnsi="Arial" w:cs="Arial"/>
          <w:u w:val="single"/>
          <w:lang w:val="es-EC"/>
        </w:rPr>
        <w:t>Á</w:t>
      </w:r>
      <w:r w:rsidRPr="006718B1">
        <w:rPr>
          <w:rFonts w:ascii="Arial" w:hAnsi="Arial" w:cs="Arial"/>
          <w:u w:val="single"/>
          <w:lang w:val="es-EC"/>
        </w:rPr>
        <w:t>MBITO DE APLICACIÓN</w:t>
      </w:r>
    </w:p>
    <w:p w:rsidR="00F0523D" w:rsidRPr="006E76A3" w:rsidRDefault="00F0523D" w:rsidP="00F0523D">
      <w:pPr>
        <w:pStyle w:val="Ttulo1"/>
        <w:shd w:val="clear" w:color="auto" w:fill="FFFFFF" w:themeFill="background1"/>
        <w:rPr>
          <w:rFonts w:ascii="Arial" w:hAnsi="Arial" w:cs="Arial"/>
          <w:lang w:val="es-EC"/>
        </w:rPr>
      </w:pPr>
    </w:p>
    <w:p w:rsidR="00F0523D" w:rsidRPr="006E76A3" w:rsidRDefault="00F0523D" w:rsidP="00F0523D">
      <w:pPr>
        <w:shd w:val="clear" w:color="auto" w:fill="FFFFFF" w:themeFill="background1"/>
        <w:jc w:val="both"/>
        <w:rPr>
          <w:rFonts w:ascii="Arial" w:hAnsi="Arial" w:cs="Arial"/>
          <w:sz w:val="24"/>
          <w:szCs w:val="24"/>
          <w:lang w:val="es-EC"/>
        </w:rPr>
      </w:pPr>
      <w:r w:rsidRPr="006E76A3">
        <w:rPr>
          <w:rFonts w:ascii="Arial" w:hAnsi="Arial" w:cs="Arial"/>
          <w:b/>
          <w:sz w:val="24"/>
          <w:szCs w:val="24"/>
          <w:lang w:val="es-EC"/>
        </w:rPr>
        <w:t>Art. 1.-</w:t>
      </w:r>
      <w:r w:rsidRPr="006E76A3">
        <w:rPr>
          <w:rFonts w:ascii="Arial" w:hAnsi="Arial" w:cs="Arial"/>
          <w:sz w:val="24"/>
          <w:szCs w:val="24"/>
          <w:lang w:val="es-EC"/>
        </w:rPr>
        <w:t xml:space="preserve"> </w:t>
      </w:r>
      <w:r w:rsidRPr="006E76A3">
        <w:rPr>
          <w:rFonts w:ascii="Arial" w:hAnsi="Arial" w:cs="Arial"/>
          <w:b/>
          <w:sz w:val="24"/>
          <w:szCs w:val="24"/>
          <w:lang w:val="es-EC"/>
        </w:rPr>
        <w:t>Objeto.</w:t>
      </w:r>
      <w:r w:rsidRPr="006E76A3">
        <w:rPr>
          <w:rFonts w:ascii="Arial" w:hAnsi="Arial" w:cs="Arial"/>
          <w:sz w:val="24"/>
          <w:szCs w:val="24"/>
          <w:lang w:val="es-EC"/>
        </w:rPr>
        <w:t xml:space="preserve"> El presente </w:t>
      </w:r>
      <w:r w:rsidR="000B5072">
        <w:rPr>
          <w:rFonts w:ascii="Arial" w:hAnsi="Arial" w:cs="Arial"/>
          <w:sz w:val="24"/>
          <w:szCs w:val="24"/>
          <w:lang w:val="es-EC"/>
        </w:rPr>
        <w:t>r</w:t>
      </w:r>
      <w:r w:rsidR="000B5072" w:rsidRPr="006E76A3">
        <w:rPr>
          <w:rFonts w:ascii="Arial" w:hAnsi="Arial" w:cs="Arial"/>
          <w:sz w:val="24"/>
          <w:szCs w:val="24"/>
          <w:lang w:val="es-EC"/>
        </w:rPr>
        <w:t xml:space="preserve">eglamento </w:t>
      </w:r>
      <w:r w:rsidRPr="006E76A3">
        <w:rPr>
          <w:rFonts w:ascii="Arial" w:hAnsi="Arial" w:cs="Arial"/>
          <w:sz w:val="24"/>
          <w:szCs w:val="24"/>
          <w:lang w:val="es-EC"/>
        </w:rPr>
        <w:t xml:space="preserve">establece las normas que </w:t>
      </w:r>
      <w:r w:rsidRPr="00F640B2">
        <w:rPr>
          <w:rFonts w:ascii="Arial" w:hAnsi="Arial" w:cs="Arial"/>
          <w:sz w:val="24"/>
          <w:szCs w:val="24"/>
          <w:lang w:val="es-EC"/>
        </w:rPr>
        <w:t>rigen la vida académica del estudiante de la PUCE desde su ingreso y admisión, permanencia, y movilidad hasta su egreso, incluyendo la matrícula, la ubicación en categorías socio-económica, el bienestar estudiantil, los deberes y los derechos, la promoción académica y evaluaciones, los estímulos, las faltas y sanciones, el proceso de graduación y las organizaciones estudiantiles.</w:t>
      </w:r>
    </w:p>
    <w:p w:rsidR="00F0523D" w:rsidRPr="006E76A3" w:rsidRDefault="00F0523D" w:rsidP="00F0523D">
      <w:pPr>
        <w:shd w:val="clear" w:color="auto" w:fill="FFFFFF" w:themeFill="background1"/>
        <w:jc w:val="both"/>
        <w:rPr>
          <w:rFonts w:ascii="Arial" w:hAnsi="Arial" w:cs="Arial"/>
          <w:sz w:val="24"/>
          <w:szCs w:val="24"/>
          <w:lang w:val="es-EC"/>
        </w:rPr>
      </w:pPr>
    </w:p>
    <w:p w:rsidR="00F0523D" w:rsidRPr="006E76A3" w:rsidRDefault="00F0523D" w:rsidP="00F0523D">
      <w:pPr>
        <w:shd w:val="clear" w:color="auto" w:fill="FFFFFF" w:themeFill="background1"/>
        <w:jc w:val="both"/>
        <w:rPr>
          <w:rFonts w:ascii="Arial" w:hAnsi="Arial" w:cs="Arial"/>
          <w:sz w:val="24"/>
          <w:szCs w:val="24"/>
          <w:lang w:val="es-EC"/>
        </w:rPr>
      </w:pPr>
      <w:r w:rsidRPr="006E76A3">
        <w:rPr>
          <w:rFonts w:ascii="Arial" w:hAnsi="Arial" w:cs="Arial"/>
          <w:b/>
          <w:sz w:val="24"/>
          <w:szCs w:val="24"/>
          <w:lang w:val="es-EC"/>
        </w:rPr>
        <w:t>Art. 2.-</w:t>
      </w:r>
      <w:r w:rsidRPr="006E76A3">
        <w:rPr>
          <w:rFonts w:ascii="Arial" w:hAnsi="Arial" w:cs="Arial"/>
          <w:sz w:val="24"/>
          <w:szCs w:val="24"/>
          <w:lang w:val="es-EC"/>
        </w:rPr>
        <w:t xml:space="preserve"> </w:t>
      </w:r>
      <w:r w:rsidRPr="006E76A3">
        <w:rPr>
          <w:rFonts w:ascii="Arial" w:hAnsi="Arial" w:cs="Arial"/>
          <w:b/>
          <w:sz w:val="24"/>
          <w:szCs w:val="24"/>
          <w:lang w:val="es-EC"/>
        </w:rPr>
        <w:t>Ámbito.</w:t>
      </w:r>
      <w:r w:rsidRPr="006E76A3">
        <w:rPr>
          <w:rFonts w:ascii="Arial" w:hAnsi="Arial" w:cs="Arial"/>
          <w:sz w:val="24"/>
          <w:szCs w:val="24"/>
          <w:lang w:val="es-EC"/>
        </w:rPr>
        <w:t xml:space="preserve"> El presente Reglamento se aplica a los </w:t>
      </w:r>
      <w:r w:rsidRPr="00F640B2">
        <w:rPr>
          <w:rFonts w:ascii="Arial" w:hAnsi="Arial" w:cs="Arial"/>
          <w:sz w:val="24"/>
          <w:szCs w:val="24"/>
          <w:lang w:val="es-EC"/>
        </w:rPr>
        <w:t xml:space="preserve">aspirantes, admitidos </w:t>
      </w:r>
      <w:r w:rsidR="00EC6487" w:rsidRPr="00F640B2">
        <w:rPr>
          <w:rFonts w:ascii="Arial" w:hAnsi="Arial" w:cs="Arial"/>
          <w:sz w:val="24"/>
          <w:szCs w:val="24"/>
          <w:lang w:val="es-EC"/>
        </w:rPr>
        <w:t xml:space="preserve">y </w:t>
      </w:r>
      <w:r w:rsidR="00EC6487">
        <w:rPr>
          <w:rFonts w:ascii="Arial" w:hAnsi="Arial" w:cs="Arial"/>
          <w:sz w:val="24"/>
          <w:szCs w:val="24"/>
          <w:lang w:val="es-EC"/>
        </w:rPr>
        <w:t>estudiantes</w:t>
      </w:r>
      <w:r w:rsidRPr="006E76A3">
        <w:rPr>
          <w:rFonts w:ascii="Arial" w:hAnsi="Arial" w:cs="Arial"/>
          <w:sz w:val="24"/>
          <w:szCs w:val="24"/>
          <w:lang w:val="es-EC"/>
        </w:rPr>
        <w:t xml:space="preserve"> de grado y posgrado de la PUCE a nivel nacional. </w:t>
      </w:r>
    </w:p>
    <w:p w:rsidR="00F0523D" w:rsidRPr="006E76A3" w:rsidRDefault="00F0523D" w:rsidP="00F0523D">
      <w:pPr>
        <w:pStyle w:val="Ttulo1"/>
        <w:shd w:val="clear" w:color="auto" w:fill="FFFFFF" w:themeFill="background1"/>
        <w:rPr>
          <w:rFonts w:ascii="Arial" w:hAnsi="Arial" w:cs="Arial"/>
          <w:lang w:val="es-EC"/>
        </w:rPr>
      </w:pPr>
    </w:p>
    <w:p w:rsidR="00C30609" w:rsidRDefault="00C30609" w:rsidP="00F0523D">
      <w:pPr>
        <w:pStyle w:val="Ttulo1"/>
        <w:shd w:val="clear" w:color="auto" w:fill="FFFFFF" w:themeFill="background1"/>
        <w:rPr>
          <w:rFonts w:ascii="Arial" w:hAnsi="Arial" w:cs="Arial"/>
          <w:lang w:val="es-EC"/>
        </w:rPr>
      </w:pPr>
    </w:p>
    <w:p w:rsidR="00C30609" w:rsidRDefault="00C30609" w:rsidP="00F0523D">
      <w:pPr>
        <w:pStyle w:val="Ttulo1"/>
        <w:shd w:val="clear" w:color="auto" w:fill="FFFFFF" w:themeFill="background1"/>
        <w:rPr>
          <w:rFonts w:ascii="Arial" w:hAnsi="Arial" w:cs="Arial"/>
          <w:lang w:val="es-EC"/>
        </w:rPr>
      </w:pPr>
    </w:p>
    <w:p w:rsidR="00C30609" w:rsidRDefault="00C30609" w:rsidP="00F0523D">
      <w:pPr>
        <w:pStyle w:val="Ttulo1"/>
        <w:shd w:val="clear" w:color="auto" w:fill="FFFFFF" w:themeFill="background1"/>
        <w:rPr>
          <w:rFonts w:ascii="Arial" w:hAnsi="Arial" w:cs="Arial"/>
          <w:lang w:val="es-EC"/>
        </w:rPr>
      </w:pPr>
    </w:p>
    <w:p w:rsidR="00F0523D" w:rsidRPr="006718B1" w:rsidRDefault="00F0523D" w:rsidP="00F0523D">
      <w:pPr>
        <w:pStyle w:val="Ttulo1"/>
        <w:shd w:val="clear" w:color="auto" w:fill="FFFFFF" w:themeFill="background1"/>
        <w:rPr>
          <w:rFonts w:ascii="Arial" w:hAnsi="Arial" w:cs="Arial"/>
          <w:lang w:val="es-EC"/>
        </w:rPr>
      </w:pPr>
      <w:r w:rsidRPr="006718B1">
        <w:rPr>
          <w:rFonts w:ascii="Arial" w:hAnsi="Arial" w:cs="Arial"/>
          <w:lang w:val="es-EC"/>
        </w:rPr>
        <w:t>TÍTULO II</w:t>
      </w:r>
    </w:p>
    <w:p w:rsidR="00F0523D" w:rsidRDefault="00F0523D" w:rsidP="00F0523D">
      <w:pPr>
        <w:pStyle w:val="Ttulo1"/>
        <w:shd w:val="clear" w:color="auto" w:fill="FFFFFF" w:themeFill="background1"/>
        <w:rPr>
          <w:rFonts w:ascii="Arial" w:hAnsi="Arial" w:cs="Arial"/>
          <w:u w:val="single"/>
          <w:lang w:val="es-EC"/>
        </w:rPr>
      </w:pPr>
      <w:r w:rsidRPr="00F640B2">
        <w:rPr>
          <w:rFonts w:ascii="Arial" w:hAnsi="Arial" w:cs="Arial"/>
          <w:u w:val="single"/>
          <w:lang w:val="es-EC"/>
        </w:rPr>
        <w:t>DEL INGRESO Y LA</w:t>
      </w:r>
      <w:r w:rsidRPr="006718B1">
        <w:rPr>
          <w:rFonts w:ascii="Arial" w:hAnsi="Arial" w:cs="Arial"/>
          <w:u w:val="single"/>
          <w:lang w:val="es-EC"/>
        </w:rPr>
        <w:t xml:space="preserve"> ADMISIÓN </w:t>
      </w:r>
    </w:p>
    <w:p w:rsidR="00F0523D" w:rsidRPr="008B69AA" w:rsidRDefault="00F0523D" w:rsidP="00F0523D">
      <w:pPr>
        <w:rPr>
          <w:lang w:val="es-EC"/>
        </w:rPr>
      </w:pPr>
    </w:p>
    <w:p w:rsidR="00F0523D" w:rsidRPr="006718B1" w:rsidRDefault="00F0523D" w:rsidP="00F0523D">
      <w:pPr>
        <w:shd w:val="clear" w:color="auto" w:fill="FFFFFF" w:themeFill="background1"/>
        <w:tabs>
          <w:tab w:val="left" w:pos="8931"/>
        </w:tabs>
        <w:ind w:right="32"/>
        <w:jc w:val="center"/>
        <w:rPr>
          <w:rFonts w:ascii="Arial" w:hAnsi="Arial" w:cs="Arial"/>
          <w:b/>
          <w:sz w:val="24"/>
          <w:szCs w:val="24"/>
          <w:lang w:val="es-EC"/>
        </w:rPr>
      </w:pPr>
      <w:r w:rsidRPr="006718B1">
        <w:rPr>
          <w:rFonts w:ascii="Arial" w:hAnsi="Arial" w:cs="Arial"/>
          <w:b/>
          <w:sz w:val="24"/>
          <w:szCs w:val="24"/>
          <w:lang w:val="es-EC"/>
        </w:rPr>
        <w:t>ESTUDIOS DE GRADO</w:t>
      </w:r>
    </w:p>
    <w:p w:rsidR="00F0523D" w:rsidRPr="006E76A3" w:rsidRDefault="00F0523D" w:rsidP="00F0523D">
      <w:pPr>
        <w:shd w:val="clear" w:color="auto" w:fill="FFFFFF" w:themeFill="background1"/>
        <w:tabs>
          <w:tab w:val="left" w:pos="8931"/>
        </w:tabs>
        <w:ind w:right="32"/>
        <w:jc w:val="center"/>
        <w:rPr>
          <w:rFonts w:ascii="Arial" w:hAnsi="Arial" w:cs="Arial"/>
          <w:b/>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Art. 3</w:t>
      </w:r>
      <w:r w:rsidRPr="006E76A3">
        <w:rPr>
          <w:rFonts w:ascii="Arial" w:hAnsi="Arial" w:cs="Arial"/>
          <w:sz w:val="24"/>
          <w:szCs w:val="24"/>
          <w:lang w:val="es-EC"/>
        </w:rPr>
        <w:t xml:space="preserve">.- </w:t>
      </w:r>
      <w:r w:rsidRPr="00F640B2">
        <w:rPr>
          <w:rFonts w:ascii="Arial" w:hAnsi="Arial" w:cs="Arial"/>
          <w:b/>
          <w:sz w:val="24"/>
          <w:szCs w:val="24"/>
          <w:lang w:val="es-EC"/>
        </w:rPr>
        <w:t>Sistema de ingreso y admisión a estudios de grado</w:t>
      </w:r>
      <w:r w:rsidRPr="00F640B2">
        <w:rPr>
          <w:rFonts w:ascii="Arial" w:hAnsi="Arial" w:cs="Arial"/>
          <w:sz w:val="24"/>
          <w:szCs w:val="24"/>
          <w:lang w:val="es-EC"/>
        </w:rPr>
        <w:t>. Para ingresar y ser</w:t>
      </w:r>
      <w:r w:rsidRPr="006E76A3">
        <w:rPr>
          <w:rFonts w:ascii="Arial" w:hAnsi="Arial" w:cs="Arial"/>
          <w:sz w:val="24"/>
          <w:szCs w:val="24"/>
          <w:lang w:val="es-EC"/>
        </w:rPr>
        <w:t xml:space="preserve"> admitido en la PUCE, el aspirante debe someterse al procedimiento de admisión establecido por la Institución de acuerdo con los principios de igualdad de oportunidades, mérito y capacidad.</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El procedimiento de admisión comprende el examen de ingreso</w:t>
      </w:r>
      <w:r>
        <w:rPr>
          <w:rFonts w:ascii="Arial" w:hAnsi="Arial" w:cs="Arial"/>
          <w:sz w:val="24"/>
          <w:szCs w:val="24"/>
          <w:lang w:val="es-EC"/>
        </w:rPr>
        <w:t>,</w:t>
      </w:r>
      <w:r w:rsidRPr="006E76A3">
        <w:rPr>
          <w:rFonts w:ascii="Arial" w:hAnsi="Arial" w:cs="Arial"/>
          <w:sz w:val="24"/>
          <w:szCs w:val="24"/>
          <w:lang w:val="es-EC"/>
        </w:rPr>
        <w:t xml:space="preserve"> la adjudicación del cupo </w:t>
      </w:r>
      <w:r w:rsidRPr="00F640B2">
        <w:rPr>
          <w:rFonts w:ascii="Arial" w:hAnsi="Arial" w:cs="Arial"/>
          <w:sz w:val="24"/>
          <w:szCs w:val="24"/>
          <w:lang w:val="es-EC"/>
        </w:rPr>
        <w:t>y la ubicación en categoría socio-económica, y puede incluir también el curso de nivelación. En función de convenios interinstitucionales nacionales o internacionales, podrá haber otro proceso de ingreso y admisión.</w:t>
      </w:r>
      <w:r w:rsidRPr="006E76A3">
        <w:rPr>
          <w:rFonts w:ascii="Arial" w:hAnsi="Arial" w:cs="Arial"/>
          <w:sz w:val="24"/>
          <w:szCs w:val="24"/>
          <w:lang w:val="es-EC"/>
        </w:rPr>
        <w:t xml:space="preserve"> </w:t>
      </w:r>
    </w:p>
    <w:p w:rsidR="00F0523D" w:rsidRPr="006E76A3" w:rsidRDefault="00F0523D" w:rsidP="00F0523D">
      <w:pPr>
        <w:shd w:val="clear" w:color="auto" w:fill="FFFFFF" w:themeFill="background1"/>
        <w:tabs>
          <w:tab w:val="left" w:pos="8931"/>
        </w:tabs>
        <w:ind w:right="32"/>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 xml:space="preserve">El procedimiento de admisión a la </w:t>
      </w:r>
      <w:r w:rsidR="002E49C5">
        <w:rPr>
          <w:rFonts w:ascii="Arial" w:hAnsi="Arial" w:cs="Arial"/>
          <w:sz w:val="24"/>
          <w:szCs w:val="24"/>
          <w:lang w:val="es-EC"/>
        </w:rPr>
        <w:t>universidad</w:t>
      </w:r>
      <w:r w:rsidRPr="006E76A3">
        <w:rPr>
          <w:rFonts w:ascii="Arial" w:hAnsi="Arial" w:cs="Arial"/>
          <w:sz w:val="24"/>
          <w:szCs w:val="24"/>
          <w:lang w:val="es-EC"/>
        </w:rPr>
        <w:t xml:space="preserve"> será organizado por la Dirección General de Estudiantes en la Sede Quito y la Dirección de Estudiantes en las demás </w:t>
      </w:r>
      <w:r w:rsidR="008B172C">
        <w:rPr>
          <w:rFonts w:ascii="Arial" w:hAnsi="Arial" w:cs="Arial"/>
          <w:sz w:val="24"/>
          <w:szCs w:val="24"/>
          <w:lang w:val="es-EC"/>
        </w:rPr>
        <w:t>sedes</w:t>
      </w:r>
      <w:r w:rsidRPr="006E76A3">
        <w:rPr>
          <w:rFonts w:ascii="Arial" w:hAnsi="Arial" w:cs="Arial"/>
          <w:sz w:val="24"/>
          <w:szCs w:val="24"/>
          <w:lang w:val="es-EC"/>
        </w:rPr>
        <w:t xml:space="preserve">, las que se encargarán de planificar este proceso y su cronograma con las diversas instancias de la </w:t>
      </w:r>
      <w:r w:rsidR="002E49C5">
        <w:rPr>
          <w:rFonts w:ascii="Arial" w:hAnsi="Arial" w:cs="Arial"/>
          <w:sz w:val="24"/>
          <w:szCs w:val="24"/>
          <w:lang w:val="es-EC"/>
        </w:rPr>
        <w:t>universidad</w:t>
      </w:r>
      <w:r w:rsidRPr="006E76A3">
        <w:rPr>
          <w:rFonts w:ascii="Arial" w:hAnsi="Arial" w:cs="Arial"/>
          <w:sz w:val="24"/>
          <w:szCs w:val="24"/>
          <w:lang w:val="es-EC"/>
        </w:rPr>
        <w:t>.</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rPr>
          <w:rFonts w:ascii="Arial" w:hAnsi="Arial" w:cs="Arial"/>
          <w:sz w:val="24"/>
          <w:szCs w:val="24"/>
          <w:lang w:val="es-EC"/>
        </w:rPr>
      </w:pPr>
      <w:r w:rsidRPr="006E76A3">
        <w:rPr>
          <w:rFonts w:ascii="Arial" w:hAnsi="Arial" w:cs="Arial"/>
          <w:sz w:val="24"/>
          <w:szCs w:val="24"/>
          <w:lang w:val="es-EC"/>
        </w:rPr>
        <w:t xml:space="preserve">El curso </w:t>
      </w:r>
      <w:r w:rsidRPr="00F640B2">
        <w:rPr>
          <w:rFonts w:ascii="Arial" w:hAnsi="Arial" w:cs="Arial"/>
          <w:sz w:val="24"/>
          <w:szCs w:val="24"/>
          <w:lang w:val="es-EC"/>
        </w:rPr>
        <w:t>de nivelación, de realizarse</w:t>
      </w:r>
      <w:r w:rsidRPr="006E76A3">
        <w:rPr>
          <w:rFonts w:ascii="Arial" w:hAnsi="Arial" w:cs="Arial"/>
          <w:sz w:val="24"/>
          <w:szCs w:val="24"/>
          <w:lang w:val="es-EC"/>
        </w:rPr>
        <w:t xml:space="preserve">, reemplaza al examen de ingreso </w:t>
      </w:r>
      <w:r w:rsidR="00EC6487">
        <w:rPr>
          <w:rFonts w:ascii="Arial" w:hAnsi="Arial" w:cs="Arial"/>
          <w:sz w:val="24"/>
          <w:szCs w:val="24"/>
          <w:lang w:val="es-EC"/>
        </w:rPr>
        <w:t>con la</w:t>
      </w:r>
      <w:r w:rsidR="00EC6487" w:rsidRPr="006E76A3">
        <w:rPr>
          <w:rFonts w:ascii="Arial" w:hAnsi="Arial" w:cs="Arial"/>
          <w:sz w:val="24"/>
          <w:szCs w:val="24"/>
          <w:lang w:val="es-EC"/>
        </w:rPr>
        <w:t xml:space="preserve"> </w:t>
      </w:r>
      <w:r w:rsidRPr="006E76A3">
        <w:rPr>
          <w:rFonts w:ascii="Arial" w:hAnsi="Arial" w:cs="Arial"/>
          <w:sz w:val="24"/>
          <w:szCs w:val="24"/>
          <w:lang w:val="es-EC"/>
        </w:rPr>
        <w:t xml:space="preserve">condición </w:t>
      </w:r>
      <w:r w:rsidR="00EC6487">
        <w:rPr>
          <w:rFonts w:ascii="Arial" w:hAnsi="Arial" w:cs="Arial"/>
          <w:sz w:val="24"/>
          <w:szCs w:val="24"/>
          <w:lang w:val="es-EC"/>
        </w:rPr>
        <w:t xml:space="preserve">de </w:t>
      </w:r>
      <w:r w:rsidRPr="006E76A3">
        <w:rPr>
          <w:rFonts w:ascii="Arial" w:hAnsi="Arial" w:cs="Arial"/>
          <w:sz w:val="24"/>
          <w:szCs w:val="24"/>
          <w:lang w:val="es-EC"/>
        </w:rPr>
        <w:t>que el aspirante lo apruebe con los mismos estándares que el examen de ingreso.</w:t>
      </w:r>
    </w:p>
    <w:p w:rsidR="00F0523D" w:rsidRPr="006E76A3" w:rsidRDefault="00F0523D" w:rsidP="00F0523D">
      <w:pPr>
        <w:shd w:val="clear" w:color="auto" w:fill="FFFFFF" w:themeFill="background1"/>
        <w:tabs>
          <w:tab w:val="left" w:pos="8931"/>
        </w:tabs>
        <w:ind w:right="32"/>
        <w:jc w:val="both"/>
        <w:rPr>
          <w:rFonts w:ascii="Arial" w:hAnsi="Arial" w:cs="Arial"/>
          <w:b/>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 xml:space="preserve">La estructura del examen de ingreso y su valoración serán los mismos para todos los aspirantes a la PUCE en cualquiera de sus </w:t>
      </w:r>
      <w:r w:rsidR="002E49C5">
        <w:rPr>
          <w:rFonts w:ascii="Arial" w:hAnsi="Arial" w:cs="Arial"/>
          <w:sz w:val="24"/>
          <w:szCs w:val="24"/>
          <w:lang w:val="es-EC"/>
        </w:rPr>
        <w:t>s</w:t>
      </w:r>
      <w:r w:rsidR="008B172C">
        <w:rPr>
          <w:rFonts w:ascii="Arial" w:hAnsi="Arial" w:cs="Arial"/>
          <w:sz w:val="24"/>
          <w:szCs w:val="24"/>
          <w:lang w:val="es-EC"/>
        </w:rPr>
        <w:t>edes</w:t>
      </w:r>
      <w:r w:rsidRPr="006E76A3">
        <w:rPr>
          <w:rFonts w:ascii="Arial" w:hAnsi="Arial" w:cs="Arial"/>
          <w:sz w:val="24"/>
          <w:szCs w:val="24"/>
          <w:lang w:val="es-EC"/>
        </w:rPr>
        <w:t xml:space="preserve">. El Consejo Académico determinará el puntaje mínimo de ingreso. Las unidades académicas podrán solicitar a la Dirección General de Estudiantes en la Sede Quito y la Dirección de Estudiantes en las demás </w:t>
      </w:r>
      <w:r w:rsidR="008B172C">
        <w:rPr>
          <w:rFonts w:ascii="Arial" w:hAnsi="Arial" w:cs="Arial"/>
          <w:sz w:val="24"/>
          <w:szCs w:val="24"/>
          <w:lang w:val="es-EC"/>
        </w:rPr>
        <w:t>sedes</w:t>
      </w:r>
      <w:r w:rsidRPr="006E76A3">
        <w:rPr>
          <w:rFonts w:ascii="Arial" w:hAnsi="Arial" w:cs="Arial"/>
          <w:sz w:val="24"/>
          <w:szCs w:val="24"/>
          <w:lang w:val="es-EC"/>
        </w:rPr>
        <w:t xml:space="preserve">, una prueba adicional de conocimientos específicos de la carrera cuando </w:t>
      </w:r>
      <w:r w:rsidR="00EC6487">
        <w:rPr>
          <w:rFonts w:ascii="Arial" w:hAnsi="Arial" w:cs="Arial"/>
          <w:sz w:val="24"/>
          <w:szCs w:val="24"/>
          <w:lang w:val="es-EC"/>
        </w:rPr>
        <w:t>su</w:t>
      </w:r>
      <w:r w:rsidR="00EC6487" w:rsidRPr="006E76A3">
        <w:rPr>
          <w:rFonts w:ascii="Arial" w:hAnsi="Arial" w:cs="Arial"/>
          <w:sz w:val="24"/>
          <w:szCs w:val="24"/>
          <w:lang w:val="es-EC"/>
        </w:rPr>
        <w:t xml:space="preserve"> </w:t>
      </w:r>
      <w:r w:rsidRPr="006E76A3">
        <w:rPr>
          <w:rFonts w:ascii="Arial" w:hAnsi="Arial" w:cs="Arial"/>
          <w:sz w:val="24"/>
          <w:szCs w:val="24"/>
          <w:lang w:val="es-EC"/>
        </w:rPr>
        <w:t>naturaleza así lo requiera. La Dirección Gen</w:t>
      </w:r>
      <w:r w:rsidR="00FE6199">
        <w:rPr>
          <w:rFonts w:ascii="Arial" w:hAnsi="Arial" w:cs="Arial"/>
          <w:sz w:val="24"/>
          <w:szCs w:val="24"/>
          <w:lang w:val="es-EC"/>
        </w:rPr>
        <w:t>eral Académica, en la Sede Matriz</w:t>
      </w:r>
      <w:r w:rsidRPr="006E76A3">
        <w:rPr>
          <w:rFonts w:ascii="Arial" w:hAnsi="Arial" w:cs="Arial"/>
          <w:sz w:val="24"/>
          <w:szCs w:val="24"/>
          <w:lang w:val="es-EC"/>
        </w:rPr>
        <w:t xml:space="preserve">, y la Dirección Académica, en las demás </w:t>
      </w:r>
      <w:r w:rsidR="008B172C">
        <w:rPr>
          <w:rFonts w:ascii="Arial" w:hAnsi="Arial" w:cs="Arial"/>
          <w:sz w:val="24"/>
          <w:szCs w:val="24"/>
          <w:lang w:val="es-EC"/>
        </w:rPr>
        <w:t>sedes</w:t>
      </w:r>
      <w:r w:rsidRPr="006E76A3">
        <w:rPr>
          <w:rFonts w:ascii="Arial" w:hAnsi="Arial" w:cs="Arial"/>
          <w:sz w:val="24"/>
          <w:szCs w:val="24"/>
          <w:lang w:val="es-EC"/>
        </w:rPr>
        <w:t>, adjudicarán los cupos para cada cohorte y carrera en coordinación con las unidades académicas responsables. En caso de existir convenios interinstitucionales se podrán definir otras maneras de adjudicación de cupos.</w:t>
      </w:r>
    </w:p>
    <w:p w:rsidR="00F0523D" w:rsidRPr="006E76A3" w:rsidRDefault="00F0523D" w:rsidP="00F0523D">
      <w:pPr>
        <w:shd w:val="clear" w:color="auto" w:fill="FFFFFF" w:themeFill="background1"/>
        <w:tabs>
          <w:tab w:val="left" w:pos="8931"/>
        </w:tabs>
        <w:ind w:right="32"/>
        <w:jc w:val="both"/>
        <w:rPr>
          <w:rFonts w:ascii="Arial" w:hAnsi="Arial" w:cs="Arial"/>
          <w:b/>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b/>
          <w:sz w:val="24"/>
          <w:szCs w:val="24"/>
          <w:lang w:val="es-EC"/>
        </w:rPr>
      </w:pPr>
      <w:r w:rsidRPr="006E76A3">
        <w:rPr>
          <w:rFonts w:ascii="Arial" w:hAnsi="Arial" w:cs="Arial"/>
          <w:b/>
          <w:sz w:val="24"/>
          <w:szCs w:val="24"/>
          <w:lang w:val="es-EC"/>
        </w:rPr>
        <w:t xml:space="preserve">Art. 4.-  Admitidos. </w:t>
      </w:r>
      <w:r w:rsidRPr="006E76A3">
        <w:rPr>
          <w:rFonts w:ascii="Arial" w:hAnsi="Arial" w:cs="Arial"/>
          <w:sz w:val="24"/>
          <w:szCs w:val="24"/>
          <w:lang w:val="es-EC"/>
        </w:rPr>
        <w:t>Serán admitidos aquellos aspirantes que</w:t>
      </w:r>
      <w:r w:rsidR="00EC6487">
        <w:rPr>
          <w:rFonts w:ascii="Arial" w:hAnsi="Arial" w:cs="Arial"/>
          <w:sz w:val="24"/>
          <w:szCs w:val="24"/>
          <w:lang w:val="es-EC"/>
        </w:rPr>
        <w:t>,</w:t>
      </w:r>
      <w:r w:rsidRPr="006E76A3">
        <w:rPr>
          <w:rFonts w:ascii="Arial" w:hAnsi="Arial" w:cs="Arial"/>
          <w:sz w:val="24"/>
          <w:szCs w:val="24"/>
          <w:lang w:val="es-EC"/>
        </w:rPr>
        <w:t xml:space="preserve"> habiendo alcanzado el puntaje mínimo establecido</w:t>
      </w:r>
      <w:r w:rsidR="00EC6487">
        <w:rPr>
          <w:rFonts w:ascii="Arial" w:hAnsi="Arial" w:cs="Arial"/>
          <w:sz w:val="24"/>
          <w:szCs w:val="24"/>
          <w:lang w:val="es-EC"/>
        </w:rPr>
        <w:t>,</w:t>
      </w:r>
      <w:r w:rsidRPr="006E76A3">
        <w:rPr>
          <w:rFonts w:ascii="Arial" w:hAnsi="Arial" w:cs="Arial"/>
          <w:sz w:val="24"/>
          <w:szCs w:val="24"/>
          <w:lang w:val="es-EC"/>
        </w:rPr>
        <w:t xml:space="preserve"> estén dentro del cupo fijado</w:t>
      </w:r>
      <w:r>
        <w:rPr>
          <w:rFonts w:ascii="Arial" w:hAnsi="Arial" w:cs="Arial"/>
          <w:sz w:val="24"/>
          <w:szCs w:val="24"/>
          <w:lang w:val="es-EC"/>
        </w:rPr>
        <w:t xml:space="preserve"> </w:t>
      </w:r>
      <w:r w:rsidRPr="00F640B2">
        <w:rPr>
          <w:rFonts w:ascii="Arial" w:hAnsi="Arial" w:cs="Arial"/>
          <w:sz w:val="24"/>
          <w:szCs w:val="24"/>
          <w:lang w:val="es-EC"/>
        </w:rPr>
        <w:t xml:space="preserve">y reciban su ubicación en </w:t>
      </w:r>
      <w:r w:rsidR="00EC6487">
        <w:rPr>
          <w:rFonts w:ascii="Arial" w:hAnsi="Arial" w:cs="Arial"/>
          <w:sz w:val="24"/>
          <w:szCs w:val="24"/>
          <w:lang w:val="es-EC"/>
        </w:rPr>
        <w:t xml:space="preserve">la </w:t>
      </w:r>
      <w:r w:rsidRPr="00F640B2">
        <w:rPr>
          <w:rFonts w:ascii="Arial" w:hAnsi="Arial" w:cs="Arial"/>
          <w:sz w:val="24"/>
          <w:szCs w:val="24"/>
          <w:lang w:val="es-EC"/>
        </w:rPr>
        <w:t>categoría socio-económica</w:t>
      </w:r>
      <w:r w:rsidR="00EC6487">
        <w:rPr>
          <w:rFonts w:ascii="Arial" w:hAnsi="Arial" w:cs="Arial"/>
          <w:sz w:val="24"/>
          <w:szCs w:val="24"/>
          <w:lang w:val="es-EC"/>
        </w:rPr>
        <w:t xml:space="preserve"> correspondiente</w:t>
      </w:r>
      <w:r w:rsidRPr="00F640B2">
        <w:rPr>
          <w:rFonts w:ascii="Arial" w:hAnsi="Arial" w:cs="Arial"/>
          <w:b/>
          <w:sz w:val="24"/>
          <w:szCs w:val="24"/>
          <w:lang w:val="es-EC"/>
        </w:rPr>
        <w:t>.</w:t>
      </w:r>
      <w:r w:rsidRPr="006E76A3">
        <w:rPr>
          <w:rFonts w:ascii="Arial" w:hAnsi="Arial" w:cs="Arial"/>
          <w:b/>
          <w:sz w:val="24"/>
          <w:szCs w:val="24"/>
          <w:lang w:val="es-EC"/>
        </w:rPr>
        <w:t xml:space="preserve"> </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5.- Inscripción a estudios de grado. </w:t>
      </w:r>
      <w:r w:rsidRPr="006E76A3">
        <w:rPr>
          <w:rFonts w:ascii="Arial" w:hAnsi="Arial" w:cs="Arial"/>
          <w:sz w:val="24"/>
          <w:szCs w:val="24"/>
          <w:lang w:val="es-EC"/>
        </w:rPr>
        <w:t xml:space="preserve">Los aspirantes a estudios de grado deberán inscribirse en los lugares y fechas establecidos por la Dirección General de Estudiantes en la Sede Quito y la Dirección de Estudiantes en las demás </w:t>
      </w:r>
      <w:r w:rsidR="008B172C">
        <w:rPr>
          <w:rFonts w:ascii="Arial" w:hAnsi="Arial" w:cs="Arial"/>
          <w:sz w:val="24"/>
          <w:szCs w:val="24"/>
          <w:lang w:val="es-EC"/>
        </w:rPr>
        <w:t>sedes</w:t>
      </w:r>
      <w:r w:rsidRPr="006E76A3">
        <w:rPr>
          <w:rFonts w:ascii="Arial" w:hAnsi="Arial" w:cs="Arial"/>
          <w:sz w:val="24"/>
          <w:szCs w:val="24"/>
          <w:lang w:val="es-EC"/>
        </w:rPr>
        <w:t xml:space="preserve">. </w:t>
      </w:r>
    </w:p>
    <w:p w:rsidR="00F0523D" w:rsidRPr="006E76A3" w:rsidRDefault="00F0523D" w:rsidP="00F0523D">
      <w:pPr>
        <w:shd w:val="clear" w:color="auto" w:fill="FFFFFF" w:themeFill="background1"/>
        <w:tabs>
          <w:tab w:val="left" w:pos="8931"/>
        </w:tabs>
        <w:ind w:right="32"/>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6.- Admisión por cambio de </w:t>
      </w:r>
      <w:r w:rsidR="002E49C5">
        <w:rPr>
          <w:rFonts w:ascii="Arial" w:hAnsi="Arial" w:cs="Arial"/>
          <w:b/>
          <w:sz w:val="24"/>
          <w:szCs w:val="24"/>
          <w:lang w:val="es-EC"/>
        </w:rPr>
        <w:t>universidad</w:t>
      </w:r>
      <w:r w:rsidRPr="006E76A3">
        <w:rPr>
          <w:rFonts w:ascii="Arial" w:hAnsi="Arial" w:cs="Arial"/>
          <w:b/>
          <w:sz w:val="24"/>
          <w:szCs w:val="24"/>
          <w:lang w:val="es-EC"/>
        </w:rPr>
        <w:t xml:space="preserve">. </w:t>
      </w:r>
      <w:r w:rsidRPr="006E76A3">
        <w:rPr>
          <w:rFonts w:ascii="Arial" w:hAnsi="Arial" w:cs="Arial"/>
          <w:sz w:val="24"/>
          <w:szCs w:val="24"/>
          <w:lang w:val="es-EC"/>
        </w:rPr>
        <w:t xml:space="preserve">Los aspirantes a estudios de grado que hayan aprobado al menos un año o dos períodos académicos ordinarios en otra </w:t>
      </w:r>
      <w:r w:rsidR="002E49C5">
        <w:rPr>
          <w:rFonts w:ascii="Arial" w:hAnsi="Arial" w:cs="Arial"/>
          <w:sz w:val="24"/>
          <w:szCs w:val="24"/>
          <w:lang w:val="es-EC"/>
        </w:rPr>
        <w:t>universidad</w:t>
      </w:r>
      <w:r w:rsidRPr="006E76A3">
        <w:rPr>
          <w:rFonts w:ascii="Arial" w:hAnsi="Arial" w:cs="Arial"/>
          <w:sz w:val="24"/>
          <w:szCs w:val="24"/>
          <w:lang w:val="es-EC"/>
        </w:rPr>
        <w:t xml:space="preserve"> y deseen continuar su carrera en la PUCE deberán inscribirse en la Dirección General de Estudiantes en la Sede Quito y la Dirección de Estudiantes en las demás </w:t>
      </w:r>
      <w:r w:rsidR="008B172C">
        <w:rPr>
          <w:rFonts w:ascii="Arial" w:hAnsi="Arial" w:cs="Arial"/>
          <w:sz w:val="24"/>
          <w:szCs w:val="24"/>
          <w:lang w:val="es-EC"/>
        </w:rPr>
        <w:t>Sedes</w:t>
      </w:r>
      <w:r w:rsidRPr="006E76A3">
        <w:rPr>
          <w:rFonts w:ascii="Arial" w:hAnsi="Arial" w:cs="Arial"/>
          <w:sz w:val="24"/>
          <w:szCs w:val="24"/>
          <w:lang w:val="es-EC"/>
        </w:rPr>
        <w:t>, adjuntando la siguiente documentación:</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numPr>
          <w:ilvl w:val="0"/>
          <w:numId w:val="2"/>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Programas micro curriculares de las materias aprobadas</w:t>
      </w:r>
      <w:r w:rsidR="00EC6487">
        <w:rPr>
          <w:rFonts w:ascii="Arial" w:hAnsi="Arial" w:cs="Arial"/>
          <w:sz w:val="24"/>
          <w:szCs w:val="24"/>
          <w:lang w:val="es-EC"/>
        </w:rPr>
        <w:t>.</w:t>
      </w:r>
    </w:p>
    <w:p w:rsidR="00F0523D" w:rsidRPr="006E76A3" w:rsidRDefault="00F0523D" w:rsidP="00F0523D">
      <w:pPr>
        <w:numPr>
          <w:ilvl w:val="0"/>
          <w:numId w:val="2"/>
        </w:numPr>
        <w:shd w:val="clear" w:color="auto" w:fill="FFFFFF" w:themeFill="background1"/>
        <w:tabs>
          <w:tab w:val="left" w:pos="8931"/>
        </w:tabs>
        <w:ind w:left="567" w:right="32" w:hanging="283"/>
        <w:jc w:val="both"/>
        <w:rPr>
          <w:rFonts w:ascii="Arial" w:hAnsi="Arial" w:cs="Arial"/>
          <w:sz w:val="24"/>
          <w:szCs w:val="24"/>
        </w:rPr>
      </w:pPr>
      <w:r w:rsidRPr="006E76A3">
        <w:rPr>
          <w:rFonts w:ascii="Arial" w:hAnsi="Arial" w:cs="Arial"/>
          <w:sz w:val="24"/>
          <w:szCs w:val="24"/>
        </w:rPr>
        <w:t>Certificado de notas legalizado</w:t>
      </w:r>
      <w:r w:rsidR="00EC6487">
        <w:rPr>
          <w:rFonts w:ascii="Arial" w:hAnsi="Arial" w:cs="Arial"/>
          <w:sz w:val="24"/>
          <w:szCs w:val="24"/>
        </w:rPr>
        <w:t>.</w:t>
      </w:r>
    </w:p>
    <w:p w:rsidR="00F0523D" w:rsidRPr="006E76A3" w:rsidRDefault="00F0523D" w:rsidP="00F0523D">
      <w:pPr>
        <w:numPr>
          <w:ilvl w:val="0"/>
          <w:numId w:val="2"/>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lastRenderedPageBreak/>
        <w:t xml:space="preserve">Certificado de no tener impedimento legal ni académico, expedido por la </w:t>
      </w:r>
      <w:r w:rsidR="002E49C5">
        <w:rPr>
          <w:rFonts w:ascii="Arial" w:hAnsi="Arial" w:cs="Arial"/>
          <w:sz w:val="24"/>
          <w:szCs w:val="24"/>
          <w:lang w:val="es-EC"/>
        </w:rPr>
        <w:t>universidad</w:t>
      </w:r>
      <w:r w:rsidRPr="006E76A3">
        <w:rPr>
          <w:rFonts w:ascii="Arial" w:hAnsi="Arial" w:cs="Arial"/>
          <w:sz w:val="24"/>
          <w:szCs w:val="24"/>
          <w:lang w:val="es-EC"/>
        </w:rPr>
        <w:t xml:space="preserve"> de origen.</w:t>
      </w:r>
    </w:p>
    <w:p w:rsidR="00F0523D" w:rsidRPr="006E76A3" w:rsidRDefault="00F0523D" w:rsidP="00F0523D">
      <w:pPr>
        <w:shd w:val="clear" w:color="auto" w:fill="FFFFFF" w:themeFill="background1"/>
        <w:tabs>
          <w:tab w:val="left" w:pos="8931"/>
        </w:tabs>
        <w:ind w:right="32" w:hanging="283"/>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El consejo de la unidad académica en la Sede Quito</w:t>
      </w:r>
      <w:r w:rsidR="00EC6487">
        <w:rPr>
          <w:rFonts w:ascii="Arial" w:hAnsi="Arial" w:cs="Arial"/>
          <w:sz w:val="24"/>
          <w:szCs w:val="24"/>
          <w:lang w:val="es-EC"/>
        </w:rPr>
        <w:t>,</w:t>
      </w:r>
      <w:r w:rsidRPr="006E76A3">
        <w:rPr>
          <w:rFonts w:ascii="Arial" w:hAnsi="Arial" w:cs="Arial"/>
          <w:sz w:val="24"/>
          <w:szCs w:val="24"/>
          <w:lang w:val="es-EC"/>
        </w:rPr>
        <w:t xml:space="preserve"> o el que haga sus veces en las demás </w:t>
      </w:r>
      <w:r w:rsidR="008B172C">
        <w:rPr>
          <w:rFonts w:ascii="Arial" w:hAnsi="Arial" w:cs="Arial"/>
          <w:sz w:val="24"/>
          <w:szCs w:val="24"/>
          <w:lang w:val="es-EC"/>
        </w:rPr>
        <w:t>sedes</w:t>
      </w:r>
      <w:r w:rsidRPr="006E76A3">
        <w:rPr>
          <w:rFonts w:ascii="Arial" w:hAnsi="Arial" w:cs="Arial"/>
          <w:sz w:val="24"/>
          <w:szCs w:val="24"/>
          <w:lang w:val="es-EC"/>
        </w:rPr>
        <w:t xml:space="preserve">, resolverá sobre las solicitudes de admisión, calificará la idoneidad de los aspirantes, y resolverá cualquier duda que se presentare conforme a los reglamentos de la </w:t>
      </w:r>
      <w:r w:rsidR="002E49C5">
        <w:rPr>
          <w:rFonts w:ascii="Arial" w:hAnsi="Arial" w:cs="Arial"/>
          <w:sz w:val="24"/>
          <w:szCs w:val="24"/>
          <w:lang w:val="es-EC"/>
        </w:rPr>
        <w:t>universidad</w:t>
      </w:r>
      <w:r w:rsidRPr="006E76A3">
        <w:rPr>
          <w:rFonts w:ascii="Arial" w:hAnsi="Arial" w:cs="Arial"/>
          <w:sz w:val="24"/>
          <w:szCs w:val="24"/>
          <w:lang w:val="es-EC"/>
        </w:rPr>
        <w:t xml:space="preserve"> aplicables al caso. </w:t>
      </w:r>
    </w:p>
    <w:p w:rsidR="00F0523D" w:rsidRPr="006E76A3" w:rsidRDefault="00F0523D" w:rsidP="00F0523D">
      <w:pPr>
        <w:shd w:val="clear" w:color="auto" w:fill="FFFFFF" w:themeFill="background1"/>
        <w:tabs>
          <w:tab w:val="left" w:pos="8931"/>
        </w:tabs>
        <w:ind w:right="32"/>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 xml:space="preserve">El aspirante deberá cursar y aprobar al menos el veinte por ciento de las asignaturas de la carrera en la </w:t>
      </w:r>
      <w:r w:rsidR="002E49C5">
        <w:rPr>
          <w:rFonts w:ascii="Arial" w:hAnsi="Arial" w:cs="Arial"/>
          <w:sz w:val="24"/>
          <w:szCs w:val="24"/>
          <w:lang w:val="es-EC"/>
        </w:rPr>
        <w:t>universidad</w:t>
      </w:r>
      <w:r w:rsidRPr="006E76A3">
        <w:rPr>
          <w:rFonts w:ascii="Arial" w:hAnsi="Arial" w:cs="Arial"/>
          <w:sz w:val="24"/>
          <w:szCs w:val="24"/>
          <w:lang w:val="es-EC"/>
        </w:rPr>
        <w:t xml:space="preserve">. </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7.- Admisión mediante cambio de carrera o sede. </w:t>
      </w:r>
      <w:r w:rsidRPr="006E76A3">
        <w:rPr>
          <w:rFonts w:ascii="Arial" w:hAnsi="Arial" w:cs="Arial"/>
          <w:sz w:val="24"/>
          <w:szCs w:val="24"/>
          <w:lang w:val="es-EC"/>
        </w:rPr>
        <w:t xml:space="preserve">Un estudiante podrá solicitar cambio de carrera o de sede siempre que haya cursado al menos un período académico ordinario completo en la carrera inicial. El resultado de su prueba de ingreso no podrá ser inferior al del grupo de su promoción en la carrera a la cual solicita ser admitido. Si </w:t>
      </w:r>
      <w:r w:rsidR="00E82E5D">
        <w:rPr>
          <w:rFonts w:ascii="Arial" w:hAnsi="Arial" w:cs="Arial"/>
          <w:sz w:val="24"/>
          <w:szCs w:val="24"/>
          <w:lang w:val="es-EC"/>
        </w:rPr>
        <w:t>obtiene</w:t>
      </w:r>
      <w:r w:rsidR="00E82E5D" w:rsidRPr="006E76A3">
        <w:rPr>
          <w:rFonts w:ascii="Arial" w:hAnsi="Arial" w:cs="Arial"/>
          <w:sz w:val="24"/>
          <w:szCs w:val="24"/>
          <w:lang w:val="es-EC"/>
        </w:rPr>
        <w:t xml:space="preserve"> </w:t>
      </w:r>
      <w:r w:rsidRPr="006E76A3">
        <w:rPr>
          <w:rFonts w:ascii="Arial" w:hAnsi="Arial" w:cs="Arial"/>
          <w:sz w:val="24"/>
          <w:szCs w:val="24"/>
          <w:lang w:val="es-EC"/>
        </w:rPr>
        <w:t xml:space="preserve">un puntaje menor en la prueba de ingreso, deberá rendirla nuevamente y superar las pruebas específicas de la unidad, si esta las </w:t>
      </w:r>
      <w:r w:rsidR="00E82E5D">
        <w:rPr>
          <w:rFonts w:ascii="Arial" w:hAnsi="Arial" w:cs="Arial"/>
          <w:sz w:val="24"/>
          <w:szCs w:val="24"/>
          <w:lang w:val="es-EC"/>
        </w:rPr>
        <w:t>tiene</w:t>
      </w:r>
      <w:r w:rsidRPr="006E76A3">
        <w:rPr>
          <w:rFonts w:ascii="Arial" w:hAnsi="Arial" w:cs="Arial"/>
          <w:sz w:val="24"/>
          <w:szCs w:val="24"/>
          <w:lang w:val="es-EC"/>
        </w:rPr>
        <w:t xml:space="preserve">. </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717622">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 xml:space="preserve">Si el estudiante </w:t>
      </w:r>
      <w:r w:rsidR="00E82E5D">
        <w:rPr>
          <w:rFonts w:ascii="Arial" w:hAnsi="Arial" w:cs="Arial"/>
          <w:sz w:val="24"/>
          <w:szCs w:val="24"/>
          <w:lang w:val="es-EC"/>
        </w:rPr>
        <w:t>aprueba</w:t>
      </w:r>
      <w:r w:rsidRPr="006E76A3">
        <w:rPr>
          <w:rFonts w:ascii="Arial" w:hAnsi="Arial" w:cs="Arial"/>
          <w:sz w:val="24"/>
          <w:szCs w:val="24"/>
          <w:lang w:val="es-EC"/>
        </w:rPr>
        <w:t xml:space="preserve"> tres períodos académicos ordinarios completos, o más, en otra unidad académica o carrera, deberá aprobar exclusivamente los exámenes específicos de la carrera a la que desea cambiarse, si la unidad los </w:t>
      </w:r>
      <w:r w:rsidR="00E82E5D">
        <w:rPr>
          <w:rFonts w:ascii="Arial" w:hAnsi="Arial" w:cs="Arial"/>
          <w:sz w:val="24"/>
          <w:szCs w:val="24"/>
          <w:lang w:val="es-EC"/>
        </w:rPr>
        <w:t>tiene</w:t>
      </w:r>
      <w:r w:rsidRPr="006E76A3">
        <w:rPr>
          <w:rFonts w:ascii="Arial" w:hAnsi="Arial" w:cs="Arial"/>
          <w:sz w:val="24"/>
          <w:szCs w:val="24"/>
          <w:lang w:val="es-EC"/>
        </w:rPr>
        <w:t>.</w:t>
      </w:r>
      <w:r>
        <w:rPr>
          <w:rFonts w:ascii="Arial" w:hAnsi="Arial" w:cs="Arial"/>
          <w:sz w:val="24"/>
          <w:szCs w:val="24"/>
          <w:lang w:val="es-EC"/>
        </w:rPr>
        <w:t xml:space="preserve"> </w:t>
      </w:r>
    </w:p>
    <w:p w:rsidR="00F0523D" w:rsidRPr="006E76A3" w:rsidRDefault="00F0523D" w:rsidP="00F0523D">
      <w:pPr>
        <w:shd w:val="clear" w:color="auto" w:fill="FFFFFF" w:themeFill="background1"/>
        <w:tabs>
          <w:tab w:val="left" w:pos="8931"/>
        </w:tabs>
        <w:ind w:right="32"/>
        <w:rPr>
          <w:rFonts w:ascii="Arial" w:hAnsi="Arial" w:cs="Arial"/>
          <w:sz w:val="24"/>
          <w:szCs w:val="24"/>
          <w:lang w:val="es-EC"/>
        </w:rPr>
      </w:pP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8.- Homologación de asignaturas. </w:t>
      </w:r>
      <w:r w:rsidRPr="006E76A3">
        <w:rPr>
          <w:rFonts w:ascii="Arial" w:hAnsi="Arial" w:cs="Arial"/>
          <w:sz w:val="24"/>
          <w:szCs w:val="24"/>
          <w:lang w:val="es-EC"/>
        </w:rPr>
        <w:t xml:space="preserve">En caso de aceptarse el cambio </w:t>
      </w:r>
      <w:r w:rsidRPr="00F640B2">
        <w:rPr>
          <w:rFonts w:ascii="Arial" w:hAnsi="Arial" w:cs="Arial"/>
          <w:sz w:val="24"/>
          <w:szCs w:val="24"/>
          <w:lang w:val="es-EC"/>
        </w:rPr>
        <w:t xml:space="preserve">de </w:t>
      </w:r>
      <w:r w:rsidR="002E49C5">
        <w:rPr>
          <w:rFonts w:ascii="Arial" w:hAnsi="Arial" w:cs="Arial"/>
          <w:sz w:val="24"/>
          <w:szCs w:val="24"/>
          <w:lang w:val="es-EC"/>
        </w:rPr>
        <w:t>universidad</w:t>
      </w:r>
      <w:r w:rsidRPr="00F640B2">
        <w:rPr>
          <w:rFonts w:ascii="Arial" w:hAnsi="Arial" w:cs="Arial"/>
          <w:sz w:val="24"/>
          <w:szCs w:val="24"/>
          <w:lang w:val="es-EC"/>
        </w:rPr>
        <w:t xml:space="preserve">, carrera o sede, el consejo de la unidad académica procederá a aprobar la homologación de asignaturas que corresponda, con el fin de reconocer las asignaturas aprobadas por el estudiante en la otra </w:t>
      </w:r>
      <w:r w:rsidR="002E49C5">
        <w:rPr>
          <w:rFonts w:ascii="Arial" w:hAnsi="Arial" w:cs="Arial"/>
          <w:sz w:val="24"/>
          <w:szCs w:val="24"/>
          <w:lang w:val="es-EC"/>
        </w:rPr>
        <w:t>universidad</w:t>
      </w:r>
      <w:r w:rsidRPr="00F640B2">
        <w:rPr>
          <w:rFonts w:ascii="Arial" w:hAnsi="Arial" w:cs="Arial"/>
          <w:sz w:val="24"/>
          <w:szCs w:val="24"/>
          <w:lang w:val="es-EC"/>
        </w:rPr>
        <w:t xml:space="preserve">, carrera o sede. </w:t>
      </w: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sz w:val="24"/>
          <w:szCs w:val="24"/>
          <w:lang w:val="es-EC"/>
        </w:rPr>
        <w:t xml:space="preserve">Las materias homologadas se registrarán en el sistema académico con la nota de aprobación de la </w:t>
      </w:r>
      <w:r w:rsidR="002E49C5">
        <w:rPr>
          <w:rFonts w:ascii="Arial" w:hAnsi="Arial" w:cs="Arial"/>
          <w:sz w:val="24"/>
          <w:szCs w:val="24"/>
          <w:lang w:val="es-EC"/>
        </w:rPr>
        <w:t>universidad</w:t>
      </w:r>
      <w:r w:rsidRPr="00F640B2">
        <w:rPr>
          <w:rFonts w:ascii="Arial" w:hAnsi="Arial" w:cs="Arial"/>
          <w:sz w:val="24"/>
          <w:szCs w:val="24"/>
          <w:lang w:val="es-EC"/>
        </w:rPr>
        <w:t>, carrera o sede de origen o su equivalente de acuerdo con el sistema y normas de evaluación de la PUCE.</w:t>
      </w: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F640B2" w:rsidRDefault="00F0523D" w:rsidP="00F0523D">
      <w:pPr>
        <w:shd w:val="clear" w:color="auto" w:fill="FFFFFF" w:themeFill="background1"/>
        <w:tabs>
          <w:tab w:val="left" w:pos="8931"/>
        </w:tabs>
        <w:ind w:right="32"/>
        <w:jc w:val="center"/>
        <w:rPr>
          <w:rFonts w:ascii="Arial" w:hAnsi="Arial" w:cs="Arial"/>
          <w:b/>
          <w:sz w:val="24"/>
          <w:szCs w:val="24"/>
          <w:lang w:val="es-EC"/>
        </w:rPr>
      </w:pPr>
      <w:r w:rsidRPr="00F640B2">
        <w:rPr>
          <w:rFonts w:ascii="Arial" w:hAnsi="Arial" w:cs="Arial"/>
          <w:b/>
          <w:sz w:val="24"/>
          <w:szCs w:val="24"/>
          <w:lang w:val="es-EC"/>
        </w:rPr>
        <w:t>ESTUDIOS DE POSGRADO</w:t>
      </w:r>
    </w:p>
    <w:p w:rsidR="00F0523D" w:rsidRPr="00F640B2" w:rsidRDefault="00F0523D" w:rsidP="00F0523D">
      <w:pPr>
        <w:shd w:val="clear" w:color="auto" w:fill="FFFFFF" w:themeFill="background1"/>
        <w:tabs>
          <w:tab w:val="left" w:pos="8931"/>
        </w:tabs>
        <w:ind w:right="32"/>
        <w:jc w:val="center"/>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b/>
          <w:sz w:val="24"/>
          <w:szCs w:val="24"/>
          <w:lang w:val="es-EC"/>
        </w:rPr>
        <w:t>Art. 9.- Sistema de ingreso y admisión a estudios de posgrado.</w:t>
      </w:r>
      <w:r w:rsidRPr="00F640B2">
        <w:rPr>
          <w:rFonts w:ascii="Arial" w:hAnsi="Arial" w:cs="Arial"/>
          <w:sz w:val="24"/>
          <w:szCs w:val="24"/>
          <w:lang w:val="es-EC"/>
        </w:rPr>
        <w:t xml:space="preserve"> Para ingresar y ser admitido en la PUCE</w:t>
      </w:r>
      <w:r w:rsidR="00EC6487">
        <w:rPr>
          <w:rFonts w:ascii="Arial" w:hAnsi="Arial" w:cs="Arial"/>
          <w:sz w:val="24"/>
          <w:szCs w:val="24"/>
          <w:lang w:val="es-EC"/>
        </w:rPr>
        <w:t>,</w:t>
      </w:r>
      <w:r w:rsidRPr="00F640B2">
        <w:rPr>
          <w:rFonts w:ascii="Arial" w:hAnsi="Arial" w:cs="Arial"/>
          <w:sz w:val="24"/>
          <w:szCs w:val="24"/>
          <w:lang w:val="es-EC"/>
        </w:rPr>
        <w:t xml:space="preserve"> el aspirante a un programa de posgrado debe someterse al procedimiento de admisión establecido por la institución de acuerdo con los principios de igualdad de oportunidades, mérito y capacidad.</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 xml:space="preserve">El aspirante debe cumplir los siguientes requisitos: </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numPr>
          <w:ilvl w:val="0"/>
          <w:numId w:val="4"/>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Tener título de tercer nivel, registrado en la SENESCYT</w:t>
      </w:r>
      <w:r w:rsidR="000B5072">
        <w:rPr>
          <w:rFonts w:ascii="Arial" w:hAnsi="Arial" w:cs="Arial"/>
          <w:sz w:val="24"/>
          <w:szCs w:val="24"/>
          <w:lang w:val="es-EC"/>
        </w:rPr>
        <w:t>.</w:t>
      </w:r>
    </w:p>
    <w:p w:rsidR="00F0523D" w:rsidRPr="006E76A3" w:rsidRDefault="00F0523D" w:rsidP="00F0523D">
      <w:pPr>
        <w:numPr>
          <w:ilvl w:val="0"/>
          <w:numId w:val="4"/>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Cumplir con el proceso de admisión e inscripción establecido</w:t>
      </w:r>
      <w:r w:rsidR="00040A47">
        <w:rPr>
          <w:rFonts w:ascii="Arial" w:hAnsi="Arial" w:cs="Arial"/>
          <w:sz w:val="24"/>
          <w:szCs w:val="24"/>
          <w:lang w:val="es-EC"/>
        </w:rPr>
        <w:t xml:space="preserve"> en cada programa </w:t>
      </w:r>
      <w:r w:rsidR="000B5072">
        <w:rPr>
          <w:rFonts w:ascii="Arial" w:hAnsi="Arial" w:cs="Arial"/>
          <w:sz w:val="24"/>
          <w:szCs w:val="24"/>
          <w:lang w:val="es-EC"/>
        </w:rPr>
        <w:t xml:space="preserve">de </w:t>
      </w:r>
      <w:r w:rsidR="000B5072" w:rsidRPr="006E76A3">
        <w:rPr>
          <w:rFonts w:ascii="Arial" w:hAnsi="Arial" w:cs="Arial"/>
          <w:sz w:val="24"/>
          <w:szCs w:val="24"/>
          <w:lang w:val="es-EC"/>
        </w:rPr>
        <w:t>posgrado</w:t>
      </w:r>
      <w:r w:rsidR="000B5072">
        <w:rPr>
          <w:rFonts w:ascii="Arial" w:hAnsi="Arial" w:cs="Arial"/>
          <w:sz w:val="24"/>
          <w:szCs w:val="24"/>
          <w:lang w:val="es-EC"/>
        </w:rPr>
        <w:t>.</w:t>
      </w:r>
      <w:r w:rsidRPr="006E76A3">
        <w:rPr>
          <w:rFonts w:ascii="Arial" w:hAnsi="Arial" w:cs="Arial"/>
          <w:sz w:val="24"/>
          <w:szCs w:val="24"/>
          <w:lang w:val="es-EC"/>
        </w:rPr>
        <w:t xml:space="preserve"> </w:t>
      </w:r>
    </w:p>
    <w:p w:rsidR="00F0523D" w:rsidRPr="006E76A3" w:rsidRDefault="00F0523D" w:rsidP="00F0523D">
      <w:pPr>
        <w:numPr>
          <w:ilvl w:val="0"/>
          <w:numId w:val="4"/>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Cumplir con el nivel de dominio de la lengua extranjera establecido por el programa.</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10.- Cambio de sede y homologación. </w:t>
      </w:r>
      <w:r w:rsidRPr="006E76A3">
        <w:rPr>
          <w:rFonts w:ascii="Arial" w:hAnsi="Arial" w:cs="Arial"/>
          <w:sz w:val="24"/>
          <w:szCs w:val="24"/>
          <w:lang w:val="es-EC"/>
        </w:rPr>
        <w:t xml:space="preserve"> En los casos de los posgrados comunes ofertados en las diferentes </w:t>
      </w:r>
      <w:r w:rsidR="008B172C">
        <w:rPr>
          <w:rFonts w:ascii="Arial" w:hAnsi="Arial" w:cs="Arial"/>
          <w:sz w:val="24"/>
          <w:szCs w:val="24"/>
          <w:lang w:val="es-EC"/>
        </w:rPr>
        <w:t>sedes</w:t>
      </w:r>
      <w:r w:rsidR="000B5072">
        <w:rPr>
          <w:rFonts w:ascii="Arial" w:hAnsi="Arial" w:cs="Arial"/>
          <w:sz w:val="24"/>
          <w:szCs w:val="24"/>
          <w:lang w:val="es-EC"/>
        </w:rPr>
        <w:t>,</w:t>
      </w:r>
      <w:r w:rsidRPr="006E76A3">
        <w:rPr>
          <w:rFonts w:ascii="Arial" w:hAnsi="Arial" w:cs="Arial"/>
          <w:sz w:val="24"/>
          <w:szCs w:val="24"/>
          <w:lang w:val="es-EC"/>
        </w:rPr>
        <w:t xml:space="preserve"> los estudiantes podrán solicitar cambio de sede con </w:t>
      </w:r>
      <w:r w:rsidR="000B5072" w:rsidRPr="006E76A3">
        <w:rPr>
          <w:rFonts w:ascii="Arial" w:hAnsi="Arial" w:cs="Arial"/>
          <w:sz w:val="24"/>
          <w:szCs w:val="24"/>
          <w:lang w:val="es-EC"/>
        </w:rPr>
        <w:t>el respectivo</w:t>
      </w:r>
      <w:r w:rsidRPr="006E76A3">
        <w:rPr>
          <w:rFonts w:ascii="Arial" w:hAnsi="Arial" w:cs="Arial"/>
          <w:sz w:val="24"/>
          <w:szCs w:val="24"/>
          <w:lang w:val="es-EC"/>
        </w:rPr>
        <w:t xml:space="preserve"> reconocimiento de estudios cursados.</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 xml:space="preserve">En los estudios de posgrado se podrá reconocer los estudios válidamente realizados de conformidad con el Reglamento de Régimen Académico. </w:t>
      </w:r>
    </w:p>
    <w:p w:rsidR="00F0523D" w:rsidRPr="006E76A3" w:rsidRDefault="00F0523D" w:rsidP="00F0523D">
      <w:pPr>
        <w:shd w:val="clear" w:color="auto" w:fill="FFFFFF" w:themeFill="background1"/>
        <w:tabs>
          <w:tab w:val="left" w:pos="8931"/>
        </w:tabs>
        <w:ind w:left="284" w:right="32"/>
        <w:jc w:val="both"/>
        <w:rPr>
          <w:rFonts w:ascii="Arial" w:hAnsi="Arial" w:cs="Arial"/>
          <w:sz w:val="24"/>
          <w:szCs w:val="24"/>
          <w:lang w:val="es-EC"/>
        </w:rPr>
      </w:pPr>
    </w:p>
    <w:p w:rsidR="00F0523D" w:rsidRPr="006718B1" w:rsidRDefault="00F0523D" w:rsidP="00F0523D">
      <w:pPr>
        <w:pStyle w:val="Ttulo1"/>
        <w:shd w:val="clear" w:color="auto" w:fill="FFFFFF" w:themeFill="background1"/>
        <w:rPr>
          <w:rFonts w:ascii="Arial" w:hAnsi="Arial" w:cs="Arial"/>
          <w:lang w:val="es-EC"/>
        </w:rPr>
      </w:pPr>
      <w:r w:rsidRPr="006718B1">
        <w:rPr>
          <w:rFonts w:ascii="Arial" w:hAnsi="Arial" w:cs="Arial"/>
          <w:lang w:val="es-EC"/>
        </w:rPr>
        <w:t>TÍTULO III</w:t>
      </w:r>
    </w:p>
    <w:p w:rsidR="00F0523D" w:rsidRPr="006718B1" w:rsidRDefault="00F0523D" w:rsidP="00F0523D">
      <w:pPr>
        <w:pStyle w:val="Ttulo1"/>
        <w:shd w:val="clear" w:color="auto" w:fill="FFFFFF" w:themeFill="background1"/>
        <w:rPr>
          <w:rFonts w:ascii="Arial" w:hAnsi="Arial" w:cs="Arial"/>
          <w:u w:val="single"/>
          <w:lang w:val="es-EC"/>
        </w:rPr>
      </w:pPr>
      <w:r w:rsidRPr="006718B1">
        <w:rPr>
          <w:rFonts w:ascii="Arial" w:hAnsi="Arial" w:cs="Arial"/>
          <w:u w:val="single"/>
          <w:lang w:val="es-EC"/>
        </w:rPr>
        <w:t>DE LA MATRÍCULA</w:t>
      </w:r>
    </w:p>
    <w:p w:rsidR="00F0523D" w:rsidRPr="006E76A3" w:rsidRDefault="00F0523D" w:rsidP="00F0523D">
      <w:pPr>
        <w:shd w:val="clear" w:color="auto" w:fill="FFFFFF" w:themeFill="background1"/>
        <w:tabs>
          <w:tab w:val="left" w:pos="8931"/>
        </w:tabs>
        <w:ind w:right="32"/>
        <w:jc w:val="center"/>
        <w:rPr>
          <w:rFonts w:ascii="Arial" w:hAnsi="Arial" w:cs="Arial"/>
          <w:b/>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Art. 11.- Definición.</w:t>
      </w:r>
      <w:r w:rsidRPr="006E76A3">
        <w:rPr>
          <w:rFonts w:ascii="Arial" w:hAnsi="Arial" w:cs="Arial"/>
          <w:sz w:val="24"/>
          <w:szCs w:val="24"/>
          <w:lang w:val="es-EC"/>
        </w:rPr>
        <w:t xml:space="preserve"> La matrícula es un acto de carácter académico-administrativo mediante el cual el aspirante admitido adquiere la condición de estudiante, a través del registro de las asignaturas, cursos o sus equivalentes, en un período académico determinado y conforme a los procedimientos de la </w:t>
      </w:r>
      <w:r w:rsidR="002E49C5">
        <w:rPr>
          <w:rFonts w:ascii="Arial" w:hAnsi="Arial" w:cs="Arial"/>
          <w:sz w:val="24"/>
          <w:szCs w:val="24"/>
          <w:lang w:val="es-EC"/>
        </w:rPr>
        <w:t>universidad</w:t>
      </w:r>
      <w:r w:rsidRPr="006E76A3">
        <w:rPr>
          <w:rFonts w:ascii="Arial" w:hAnsi="Arial" w:cs="Arial"/>
          <w:sz w:val="24"/>
          <w:szCs w:val="24"/>
          <w:lang w:val="es-EC"/>
        </w:rPr>
        <w:t>.</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C13594" w:rsidRDefault="00F0523D" w:rsidP="00F0523D">
      <w:pPr>
        <w:shd w:val="clear" w:color="auto" w:fill="FFFFFF" w:themeFill="background1"/>
        <w:tabs>
          <w:tab w:val="left" w:pos="8931"/>
        </w:tabs>
        <w:ind w:right="32"/>
        <w:jc w:val="both"/>
        <w:rPr>
          <w:rFonts w:ascii="Arial" w:hAnsi="Arial" w:cs="Arial"/>
          <w:sz w:val="24"/>
          <w:szCs w:val="24"/>
          <w:lang w:val="es-EC"/>
        </w:rPr>
      </w:pPr>
      <w:r w:rsidRPr="00C13594">
        <w:rPr>
          <w:rFonts w:ascii="Arial" w:hAnsi="Arial" w:cs="Arial"/>
          <w:b/>
          <w:sz w:val="24"/>
          <w:szCs w:val="24"/>
          <w:lang w:val="es-EC"/>
        </w:rPr>
        <w:t>Art. 12.- Tipos de matrícula</w:t>
      </w:r>
      <w:r w:rsidR="00C13594" w:rsidRPr="00C13594">
        <w:rPr>
          <w:rFonts w:ascii="Arial" w:hAnsi="Arial" w:cs="Arial"/>
          <w:sz w:val="24"/>
          <w:szCs w:val="24"/>
          <w:lang w:val="es-EC"/>
        </w:rPr>
        <w:t xml:space="preserve">. </w:t>
      </w:r>
      <w:r w:rsidR="00C13594">
        <w:rPr>
          <w:rFonts w:ascii="Arial" w:hAnsi="Arial" w:cs="Arial"/>
          <w:sz w:val="24"/>
          <w:szCs w:val="24"/>
          <w:lang w:val="es-EC"/>
        </w:rPr>
        <w:t>En la PUCE existen los siguientes tipos de matrículas:</w:t>
      </w:r>
    </w:p>
    <w:p w:rsidR="00F0523D" w:rsidRPr="00C13594" w:rsidRDefault="00F0523D" w:rsidP="00F0523D">
      <w:pPr>
        <w:shd w:val="clear" w:color="auto" w:fill="FFFFFF" w:themeFill="background1"/>
        <w:tabs>
          <w:tab w:val="left" w:pos="8931"/>
        </w:tabs>
        <w:ind w:right="32"/>
        <w:jc w:val="both"/>
        <w:rPr>
          <w:rFonts w:ascii="Arial" w:hAnsi="Arial" w:cs="Arial"/>
          <w:b/>
          <w:sz w:val="24"/>
          <w:szCs w:val="24"/>
          <w:lang w:val="es-EC"/>
        </w:rPr>
      </w:pPr>
    </w:p>
    <w:p w:rsidR="00F0523D" w:rsidRPr="006E76A3" w:rsidRDefault="00F0523D" w:rsidP="00F0523D">
      <w:pPr>
        <w:numPr>
          <w:ilvl w:val="0"/>
          <w:numId w:val="13"/>
        </w:numPr>
        <w:shd w:val="clear" w:color="auto" w:fill="FFFFFF" w:themeFill="background1"/>
        <w:tabs>
          <w:tab w:val="left" w:pos="8931"/>
        </w:tabs>
        <w:ind w:left="426" w:right="32" w:hanging="284"/>
        <w:jc w:val="both"/>
        <w:rPr>
          <w:rFonts w:ascii="Arial" w:hAnsi="Arial" w:cs="Arial"/>
          <w:sz w:val="24"/>
          <w:szCs w:val="24"/>
          <w:lang w:val="es-EC"/>
        </w:rPr>
      </w:pPr>
      <w:r w:rsidRPr="006E76A3">
        <w:rPr>
          <w:rFonts w:ascii="Arial" w:hAnsi="Arial" w:cs="Arial"/>
          <w:b/>
          <w:sz w:val="24"/>
          <w:szCs w:val="24"/>
          <w:lang w:val="es-EC"/>
        </w:rPr>
        <w:t xml:space="preserve">Matrícula ordinaria. </w:t>
      </w:r>
      <w:r w:rsidRPr="006E76A3">
        <w:rPr>
          <w:rFonts w:ascii="Arial" w:hAnsi="Arial" w:cs="Arial"/>
          <w:sz w:val="24"/>
          <w:szCs w:val="24"/>
          <w:lang w:val="es-EC"/>
        </w:rPr>
        <w:t xml:space="preserve">Es aquella que se realiza de acuerdo con las fechas establecidas en el calendario de matrículas emitido por la Dirección General de Estudiantes en la Sede Quito y la Dirección de Estudiantes en las demás </w:t>
      </w:r>
      <w:r w:rsidR="008B172C">
        <w:rPr>
          <w:rFonts w:ascii="Arial" w:hAnsi="Arial" w:cs="Arial"/>
          <w:sz w:val="24"/>
          <w:szCs w:val="24"/>
          <w:lang w:val="es-EC"/>
        </w:rPr>
        <w:t>sedes</w:t>
      </w:r>
      <w:r w:rsidR="000B5072">
        <w:rPr>
          <w:rFonts w:ascii="Arial" w:hAnsi="Arial" w:cs="Arial"/>
          <w:sz w:val="24"/>
          <w:szCs w:val="24"/>
          <w:lang w:val="es-EC"/>
        </w:rPr>
        <w:t>.</w:t>
      </w:r>
    </w:p>
    <w:p w:rsidR="00F0523D" w:rsidRPr="006E76A3" w:rsidRDefault="00F0523D" w:rsidP="00F0523D">
      <w:pPr>
        <w:numPr>
          <w:ilvl w:val="0"/>
          <w:numId w:val="13"/>
        </w:numPr>
        <w:shd w:val="clear" w:color="auto" w:fill="FFFFFF" w:themeFill="background1"/>
        <w:tabs>
          <w:tab w:val="left" w:pos="8931"/>
        </w:tabs>
        <w:ind w:left="426" w:right="32" w:hanging="284"/>
        <w:jc w:val="both"/>
        <w:rPr>
          <w:rFonts w:ascii="Arial" w:hAnsi="Arial" w:cs="Arial"/>
          <w:sz w:val="24"/>
          <w:szCs w:val="24"/>
          <w:lang w:val="es-EC"/>
        </w:rPr>
      </w:pPr>
      <w:r w:rsidRPr="006E76A3">
        <w:rPr>
          <w:rFonts w:ascii="Arial" w:hAnsi="Arial" w:cs="Arial"/>
          <w:b/>
          <w:sz w:val="24"/>
          <w:szCs w:val="24"/>
          <w:lang w:val="es-EC"/>
        </w:rPr>
        <w:t xml:space="preserve">Matrícula extraordinaria. </w:t>
      </w:r>
      <w:r w:rsidRPr="006E76A3">
        <w:rPr>
          <w:rFonts w:ascii="Arial" w:hAnsi="Arial" w:cs="Arial"/>
          <w:sz w:val="24"/>
          <w:szCs w:val="24"/>
          <w:lang w:val="es-EC"/>
        </w:rPr>
        <w:t xml:space="preserve">Es aquella que se realiza durante la primera y segunda semanas de clases, de acuerdo con el calendario de matrículas emitido por la Dirección General de Estudiantes en la Sede Quito y la Dirección de Estudiantes en las demás </w:t>
      </w:r>
      <w:r w:rsidR="008F0B69">
        <w:rPr>
          <w:rFonts w:ascii="Arial" w:hAnsi="Arial" w:cs="Arial"/>
          <w:sz w:val="24"/>
          <w:szCs w:val="24"/>
          <w:lang w:val="es-EC"/>
        </w:rPr>
        <w:t>s</w:t>
      </w:r>
      <w:r w:rsidR="008B172C">
        <w:rPr>
          <w:rFonts w:ascii="Arial" w:hAnsi="Arial" w:cs="Arial"/>
          <w:sz w:val="24"/>
          <w:szCs w:val="24"/>
          <w:lang w:val="es-EC"/>
        </w:rPr>
        <w:t>edes</w:t>
      </w:r>
      <w:r w:rsidR="000B5072">
        <w:rPr>
          <w:rFonts w:ascii="Arial" w:hAnsi="Arial" w:cs="Arial"/>
          <w:sz w:val="24"/>
          <w:szCs w:val="24"/>
          <w:lang w:val="es-EC"/>
        </w:rPr>
        <w:t>,</w:t>
      </w:r>
      <w:r w:rsidRPr="006E76A3">
        <w:rPr>
          <w:rFonts w:ascii="Arial" w:hAnsi="Arial" w:cs="Arial"/>
          <w:sz w:val="24"/>
          <w:szCs w:val="24"/>
          <w:lang w:val="es-EC"/>
        </w:rPr>
        <w:t xml:space="preserve"> </w:t>
      </w:r>
      <w:r w:rsidR="000B5072">
        <w:rPr>
          <w:rFonts w:ascii="Arial" w:hAnsi="Arial" w:cs="Arial"/>
          <w:sz w:val="24"/>
          <w:szCs w:val="24"/>
          <w:lang w:val="es-EC"/>
        </w:rPr>
        <w:t>luego de la</w:t>
      </w:r>
      <w:r w:rsidR="000B5072" w:rsidRPr="006E76A3">
        <w:rPr>
          <w:rFonts w:ascii="Arial" w:hAnsi="Arial" w:cs="Arial"/>
          <w:sz w:val="24"/>
          <w:szCs w:val="24"/>
          <w:lang w:val="es-EC"/>
        </w:rPr>
        <w:t xml:space="preserve"> </w:t>
      </w:r>
      <w:r w:rsidRPr="006E76A3">
        <w:rPr>
          <w:rFonts w:ascii="Arial" w:hAnsi="Arial" w:cs="Arial"/>
          <w:sz w:val="24"/>
          <w:szCs w:val="24"/>
          <w:lang w:val="es-EC"/>
        </w:rPr>
        <w:t>presentación de la correspondiente solicitud y la aprobación de la máxima autoridad de la unidad académica.</w:t>
      </w:r>
    </w:p>
    <w:p w:rsidR="00F0523D" w:rsidRPr="00F640B2" w:rsidRDefault="00F0523D" w:rsidP="00F0523D">
      <w:pPr>
        <w:numPr>
          <w:ilvl w:val="0"/>
          <w:numId w:val="13"/>
        </w:numPr>
        <w:shd w:val="clear" w:color="auto" w:fill="FFFFFF" w:themeFill="background1"/>
        <w:tabs>
          <w:tab w:val="left" w:pos="8931"/>
        </w:tabs>
        <w:ind w:left="426" w:right="32" w:hanging="284"/>
        <w:jc w:val="both"/>
        <w:rPr>
          <w:rFonts w:ascii="Arial" w:hAnsi="Arial" w:cs="Arial"/>
          <w:sz w:val="24"/>
          <w:szCs w:val="24"/>
          <w:lang w:val="es-EC"/>
        </w:rPr>
      </w:pPr>
      <w:r w:rsidRPr="006E76A3">
        <w:rPr>
          <w:rFonts w:ascii="Arial" w:hAnsi="Arial" w:cs="Arial"/>
          <w:b/>
          <w:sz w:val="24"/>
          <w:szCs w:val="24"/>
          <w:lang w:val="es-EC"/>
        </w:rPr>
        <w:t>Matrícula especial</w:t>
      </w:r>
      <w:r w:rsidRPr="006E76A3">
        <w:rPr>
          <w:rFonts w:ascii="Arial" w:hAnsi="Arial" w:cs="Arial"/>
          <w:sz w:val="24"/>
          <w:szCs w:val="24"/>
          <w:lang w:val="es-EC"/>
        </w:rPr>
        <w:t xml:space="preserve">. Es </w:t>
      </w:r>
      <w:r w:rsidRPr="00F640B2">
        <w:rPr>
          <w:rFonts w:ascii="Arial" w:hAnsi="Arial" w:cs="Arial"/>
          <w:sz w:val="24"/>
          <w:szCs w:val="24"/>
          <w:lang w:val="es-EC"/>
        </w:rPr>
        <w:t xml:space="preserve">aquella que, en casos excepcionales, autoriza el Consejo Superior de la </w:t>
      </w:r>
      <w:r w:rsidR="002E49C5">
        <w:rPr>
          <w:rFonts w:ascii="Arial" w:hAnsi="Arial" w:cs="Arial"/>
          <w:sz w:val="24"/>
          <w:szCs w:val="24"/>
          <w:lang w:val="es-EC"/>
        </w:rPr>
        <w:t>universidad</w:t>
      </w:r>
      <w:r w:rsidRPr="00F640B2">
        <w:rPr>
          <w:rFonts w:ascii="Arial" w:hAnsi="Arial" w:cs="Arial"/>
          <w:sz w:val="24"/>
          <w:szCs w:val="24"/>
          <w:lang w:val="es-EC"/>
        </w:rPr>
        <w:t xml:space="preserve"> o, por delegación suya, el rector y prorrectores de las </w:t>
      </w:r>
      <w:r w:rsidR="008B172C">
        <w:rPr>
          <w:rFonts w:ascii="Arial" w:hAnsi="Arial" w:cs="Arial"/>
          <w:sz w:val="24"/>
          <w:szCs w:val="24"/>
          <w:lang w:val="es-EC"/>
        </w:rPr>
        <w:t>sedes</w:t>
      </w:r>
      <w:r w:rsidRPr="00F640B2">
        <w:rPr>
          <w:rFonts w:ascii="Arial" w:hAnsi="Arial" w:cs="Arial"/>
          <w:sz w:val="24"/>
          <w:szCs w:val="24"/>
          <w:lang w:val="es-EC"/>
        </w:rPr>
        <w:t xml:space="preserve">, para quienes, por caso fortuito o de fuerza mayor debidamente documentados, no se hayan matriculado de manera ordinaria o extraordinaria. Esta matrícula se hará en un plazo de 15 días posteriores a la culminación del período de matrícula extraordinaria y se concederá únicamente para cursar periodos académicos ordinarios, siempre y cuando la modalidad de su carrera lo permita y se cuente con el informe favorable previo de la máxima autoridad de la unidad </w:t>
      </w:r>
      <w:r w:rsidR="00C13594" w:rsidRPr="00F640B2">
        <w:rPr>
          <w:rFonts w:ascii="Arial" w:hAnsi="Arial" w:cs="Arial"/>
          <w:sz w:val="24"/>
          <w:szCs w:val="24"/>
          <w:lang w:val="es-EC"/>
        </w:rPr>
        <w:t>académica.</w:t>
      </w:r>
      <w:r w:rsidRPr="00F640B2">
        <w:rPr>
          <w:rFonts w:ascii="Arial" w:hAnsi="Arial" w:cs="Arial"/>
          <w:sz w:val="24"/>
          <w:szCs w:val="24"/>
          <w:lang w:val="es-EC"/>
        </w:rPr>
        <w:t xml:space="preserve"> </w:t>
      </w: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sz w:val="24"/>
          <w:szCs w:val="24"/>
          <w:lang w:val="es-EC"/>
        </w:rPr>
        <w:t>Para los programas de posgrado se establecerán únicamente períodos de matrícula</w:t>
      </w:r>
      <w:r w:rsidRPr="006E76A3">
        <w:rPr>
          <w:rFonts w:ascii="Arial" w:hAnsi="Arial" w:cs="Arial"/>
          <w:sz w:val="24"/>
          <w:szCs w:val="24"/>
          <w:lang w:val="es-EC"/>
        </w:rPr>
        <w:t xml:space="preserve"> ordinaria y extraordinaria.</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13.- Certificado de matrícula. </w:t>
      </w:r>
      <w:r w:rsidRPr="006E76A3">
        <w:rPr>
          <w:rFonts w:ascii="Arial" w:hAnsi="Arial" w:cs="Arial"/>
          <w:sz w:val="24"/>
          <w:szCs w:val="24"/>
          <w:lang w:val="es-EC"/>
        </w:rPr>
        <w:t xml:space="preserve">El único documento legal que certifica la matrícula y la categoría de estudiante es el que expide la Secretaría General de la </w:t>
      </w:r>
      <w:r w:rsidR="002E49C5">
        <w:rPr>
          <w:rFonts w:ascii="Arial" w:hAnsi="Arial" w:cs="Arial"/>
          <w:sz w:val="24"/>
          <w:szCs w:val="24"/>
          <w:lang w:val="es-EC"/>
        </w:rPr>
        <w:t>universidad</w:t>
      </w:r>
      <w:r w:rsidRPr="006E76A3">
        <w:rPr>
          <w:rFonts w:ascii="Arial" w:hAnsi="Arial" w:cs="Arial"/>
          <w:sz w:val="24"/>
          <w:szCs w:val="24"/>
          <w:lang w:val="es-EC"/>
        </w:rPr>
        <w:t xml:space="preserve"> en la Sede Quito o su equivalente en las demás </w:t>
      </w:r>
      <w:r w:rsidR="008B172C">
        <w:rPr>
          <w:rFonts w:ascii="Arial" w:hAnsi="Arial" w:cs="Arial"/>
          <w:sz w:val="24"/>
          <w:szCs w:val="24"/>
          <w:lang w:val="es-EC"/>
        </w:rPr>
        <w:t>sedes</w:t>
      </w:r>
      <w:r w:rsidRPr="006E76A3">
        <w:rPr>
          <w:rFonts w:ascii="Arial" w:hAnsi="Arial" w:cs="Arial"/>
          <w:sz w:val="24"/>
          <w:szCs w:val="24"/>
          <w:lang w:val="es-EC"/>
        </w:rPr>
        <w:t xml:space="preserve">. </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14.- Efectos de la matrícula. </w:t>
      </w:r>
      <w:r w:rsidRPr="006E76A3">
        <w:rPr>
          <w:rFonts w:ascii="Arial" w:hAnsi="Arial" w:cs="Arial"/>
          <w:sz w:val="24"/>
          <w:szCs w:val="24"/>
          <w:lang w:val="es-EC"/>
        </w:rPr>
        <w:t xml:space="preserve">Con la obtención de la matrícula, el estudiante adquiere los derechos, contrae las obligaciones y asume las responsabilidades que la </w:t>
      </w:r>
      <w:r w:rsidR="002E49C5">
        <w:rPr>
          <w:rFonts w:ascii="Arial" w:hAnsi="Arial" w:cs="Arial"/>
          <w:sz w:val="24"/>
          <w:szCs w:val="24"/>
          <w:lang w:val="es-EC"/>
        </w:rPr>
        <w:t>universidad</w:t>
      </w:r>
      <w:r w:rsidRPr="006E76A3">
        <w:rPr>
          <w:rFonts w:ascii="Arial" w:hAnsi="Arial" w:cs="Arial"/>
          <w:sz w:val="24"/>
          <w:szCs w:val="24"/>
          <w:lang w:val="es-EC"/>
        </w:rPr>
        <w:t xml:space="preserve"> establece en su Estatuto, Código de Ética, en sus reglamentos generales, y demás normas internas. </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15.- Del proceso de matrícula. </w:t>
      </w:r>
      <w:r w:rsidRPr="006E76A3">
        <w:rPr>
          <w:rFonts w:ascii="Arial" w:hAnsi="Arial" w:cs="Arial"/>
          <w:sz w:val="24"/>
          <w:szCs w:val="24"/>
          <w:lang w:val="es-EC"/>
        </w:rPr>
        <w:t xml:space="preserve">El aspirante que hubiere sido admitido en la </w:t>
      </w:r>
      <w:r w:rsidR="000B5072">
        <w:rPr>
          <w:rFonts w:ascii="Arial" w:hAnsi="Arial" w:cs="Arial"/>
          <w:sz w:val="24"/>
          <w:szCs w:val="24"/>
          <w:lang w:val="es-EC"/>
        </w:rPr>
        <w:t>u</w:t>
      </w:r>
      <w:r w:rsidRPr="006E76A3">
        <w:rPr>
          <w:rFonts w:ascii="Arial" w:hAnsi="Arial" w:cs="Arial"/>
          <w:sz w:val="24"/>
          <w:szCs w:val="24"/>
          <w:lang w:val="es-EC"/>
        </w:rPr>
        <w:t xml:space="preserve">niversidad deberá presentar en la Secretaría General en la Sede Quito o su equivalente en las demás </w:t>
      </w:r>
      <w:r w:rsidR="000B5072">
        <w:rPr>
          <w:rFonts w:ascii="Arial" w:hAnsi="Arial" w:cs="Arial"/>
          <w:sz w:val="24"/>
          <w:szCs w:val="24"/>
          <w:lang w:val="es-EC"/>
        </w:rPr>
        <w:t>s</w:t>
      </w:r>
      <w:r w:rsidRPr="006E76A3">
        <w:rPr>
          <w:rFonts w:ascii="Arial" w:hAnsi="Arial" w:cs="Arial"/>
          <w:sz w:val="24"/>
          <w:szCs w:val="24"/>
          <w:lang w:val="es-EC"/>
        </w:rPr>
        <w:t>edes, al momento de su primera matrícula en una carrera o programa, la documentación que prescribe la Ley Orgánica de Educación Superior y las normas procedimentales internas.</w:t>
      </w:r>
    </w:p>
    <w:p w:rsidR="00F0523D" w:rsidRPr="006E76A3" w:rsidRDefault="00F0523D" w:rsidP="00F0523D">
      <w:pPr>
        <w:shd w:val="clear" w:color="auto" w:fill="FFFFFF" w:themeFill="background1"/>
        <w:tabs>
          <w:tab w:val="left" w:pos="8931"/>
        </w:tabs>
        <w:ind w:right="32"/>
        <w:jc w:val="both"/>
        <w:rPr>
          <w:rFonts w:ascii="Arial" w:hAnsi="Arial" w:cs="Arial"/>
          <w:b/>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lastRenderedPageBreak/>
        <w:t xml:space="preserve">El </w:t>
      </w:r>
      <w:r w:rsidR="000B5072">
        <w:rPr>
          <w:rFonts w:ascii="Arial" w:hAnsi="Arial" w:cs="Arial"/>
          <w:sz w:val="24"/>
          <w:szCs w:val="24"/>
          <w:lang w:val="es-EC"/>
        </w:rPr>
        <w:t>t</w:t>
      </w:r>
      <w:r w:rsidRPr="006E76A3">
        <w:rPr>
          <w:rFonts w:ascii="Arial" w:hAnsi="Arial" w:cs="Arial"/>
          <w:sz w:val="24"/>
          <w:szCs w:val="24"/>
          <w:lang w:val="es-EC"/>
        </w:rPr>
        <w:t xml:space="preserve">ítulo de bachiller será requisito habilitante para obtener matrícula en la </w:t>
      </w:r>
      <w:r w:rsidR="002E49C5">
        <w:rPr>
          <w:rFonts w:ascii="Arial" w:hAnsi="Arial" w:cs="Arial"/>
          <w:sz w:val="24"/>
          <w:szCs w:val="24"/>
          <w:lang w:val="es-EC"/>
        </w:rPr>
        <w:t>universidad</w:t>
      </w:r>
      <w:r w:rsidRPr="006E76A3">
        <w:rPr>
          <w:rFonts w:ascii="Arial" w:hAnsi="Arial" w:cs="Arial"/>
          <w:b/>
          <w:sz w:val="24"/>
          <w:szCs w:val="24"/>
          <w:lang w:val="es-EC"/>
        </w:rPr>
        <w:t xml:space="preserve">.  </w:t>
      </w:r>
      <w:r w:rsidRPr="006E76A3">
        <w:rPr>
          <w:rFonts w:ascii="Arial" w:hAnsi="Arial" w:cs="Arial"/>
          <w:sz w:val="24"/>
          <w:szCs w:val="24"/>
          <w:lang w:val="es-EC"/>
        </w:rPr>
        <w:t xml:space="preserve">Si el aspirante admitido no presenta al momento de matricularse el título de bachiller debidamente refrendado, podrá presentar hasta tanto un certificado de haberse graduado de bachiller emitido por la </w:t>
      </w:r>
      <w:r w:rsidR="008F0B69">
        <w:rPr>
          <w:rFonts w:ascii="Arial" w:hAnsi="Arial" w:cs="Arial"/>
          <w:sz w:val="24"/>
          <w:szCs w:val="24"/>
          <w:lang w:val="es-EC"/>
        </w:rPr>
        <w:t>secretaría</w:t>
      </w:r>
      <w:r w:rsidRPr="006E76A3">
        <w:rPr>
          <w:rFonts w:ascii="Arial" w:hAnsi="Arial" w:cs="Arial"/>
          <w:sz w:val="24"/>
          <w:szCs w:val="24"/>
          <w:lang w:val="es-EC"/>
        </w:rPr>
        <w:t xml:space="preserve"> del respectivo </w:t>
      </w:r>
      <w:r w:rsidR="000B5072">
        <w:rPr>
          <w:rFonts w:ascii="Arial" w:hAnsi="Arial" w:cs="Arial"/>
          <w:sz w:val="24"/>
          <w:szCs w:val="24"/>
          <w:lang w:val="es-EC"/>
        </w:rPr>
        <w:t>c</w:t>
      </w:r>
      <w:r w:rsidRPr="006E76A3">
        <w:rPr>
          <w:rFonts w:ascii="Arial" w:hAnsi="Arial" w:cs="Arial"/>
          <w:sz w:val="24"/>
          <w:szCs w:val="24"/>
          <w:lang w:val="es-EC"/>
        </w:rPr>
        <w:t>olegio.</w:t>
      </w:r>
    </w:p>
    <w:p w:rsidR="00F0523D" w:rsidRPr="006E76A3" w:rsidRDefault="00F0523D" w:rsidP="00F0523D">
      <w:pPr>
        <w:shd w:val="clear" w:color="auto" w:fill="FFFFFF" w:themeFill="background1"/>
        <w:tabs>
          <w:tab w:val="left" w:pos="8931"/>
        </w:tabs>
        <w:ind w:right="32"/>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 xml:space="preserve">La Secretaría General en la Sede Quito o su equivalente en las demás </w:t>
      </w:r>
      <w:r w:rsidR="000B5072">
        <w:rPr>
          <w:rFonts w:ascii="Arial" w:hAnsi="Arial" w:cs="Arial"/>
          <w:sz w:val="24"/>
          <w:szCs w:val="24"/>
          <w:lang w:val="es-EC"/>
        </w:rPr>
        <w:t>s</w:t>
      </w:r>
      <w:r w:rsidRPr="006E76A3">
        <w:rPr>
          <w:rFonts w:ascii="Arial" w:hAnsi="Arial" w:cs="Arial"/>
          <w:sz w:val="24"/>
          <w:szCs w:val="24"/>
          <w:lang w:val="es-EC"/>
        </w:rPr>
        <w:t>edes admitirán los títulos de bachiller conferidos en el extranjero, siempre que estuvieren reconocidos por el Ministerio de Educación del Ecuador</w:t>
      </w:r>
      <w:r w:rsidR="000B5072">
        <w:rPr>
          <w:rFonts w:ascii="Arial" w:hAnsi="Arial" w:cs="Arial"/>
          <w:sz w:val="24"/>
          <w:szCs w:val="24"/>
          <w:lang w:val="es-EC"/>
        </w:rPr>
        <w:t>,</w:t>
      </w:r>
      <w:r w:rsidRPr="006E76A3">
        <w:rPr>
          <w:rFonts w:ascii="Arial" w:hAnsi="Arial" w:cs="Arial"/>
          <w:sz w:val="24"/>
          <w:szCs w:val="24"/>
          <w:lang w:val="es-EC"/>
        </w:rPr>
        <w:t xml:space="preserve"> en cuyo caso se les concederá el plazo de hasta tres períodos académicos ordinarios para su legalización. </w:t>
      </w:r>
    </w:p>
    <w:p w:rsidR="00F0523D" w:rsidRPr="006E76A3" w:rsidRDefault="00F0523D" w:rsidP="00F0523D">
      <w:pPr>
        <w:shd w:val="clear" w:color="auto" w:fill="FFFFFF" w:themeFill="background1"/>
        <w:tabs>
          <w:tab w:val="left" w:pos="8931"/>
        </w:tabs>
        <w:ind w:right="32"/>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16.- Matrícula en trámite. </w:t>
      </w:r>
      <w:r w:rsidRPr="006E76A3">
        <w:rPr>
          <w:rFonts w:ascii="Arial" w:hAnsi="Arial" w:cs="Arial"/>
          <w:sz w:val="24"/>
          <w:szCs w:val="24"/>
          <w:lang w:val="es-EC"/>
        </w:rPr>
        <w:t xml:space="preserve">El Secretario General en la Sede Quito o su equivalente en las demás </w:t>
      </w:r>
      <w:r w:rsidR="008B172C">
        <w:rPr>
          <w:rFonts w:ascii="Arial" w:hAnsi="Arial" w:cs="Arial"/>
          <w:sz w:val="24"/>
          <w:szCs w:val="24"/>
          <w:lang w:val="es-EC"/>
        </w:rPr>
        <w:t>sedes</w:t>
      </w:r>
      <w:r w:rsidR="000B5072" w:rsidRPr="006E76A3">
        <w:rPr>
          <w:rFonts w:ascii="Arial" w:hAnsi="Arial" w:cs="Arial"/>
          <w:sz w:val="24"/>
          <w:szCs w:val="24"/>
          <w:lang w:val="es-EC"/>
        </w:rPr>
        <w:t xml:space="preserve"> </w:t>
      </w:r>
      <w:r w:rsidRPr="006E76A3">
        <w:rPr>
          <w:rFonts w:ascii="Arial" w:hAnsi="Arial" w:cs="Arial"/>
          <w:sz w:val="24"/>
          <w:szCs w:val="24"/>
          <w:lang w:val="es-EC"/>
        </w:rPr>
        <w:t>están facultados para conceder prórroga para presentar dentro del período académico ordinario los documentos definitivos requeridos para la matrícula.</w:t>
      </w:r>
    </w:p>
    <w:p w:rsidR="00F0523D" w:rsidRPr="006E76A3" w:rsidRDefault="00F0523D" w:rsidP="00F0523D">
      <w:pPr>
        <w:shd w:val="clear" w:color="auto" w:fill="FFFFFF" w:themeFill="background1"/>
        <w:tabs>
          <w:tab w:val="left" w:pos="8931"/>
        </w:tabs>
        <w:ind w:right="32"/>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 xml:space="preserve">Obtenida la prórroga, la matrícula constará como </w:t>
      </w:r>
      <w:r w:rsidRPr="006E76A3">
        <w:rPr>
          <w:rFonts w:ascii="Arial" w:hAnsi="Arial" w:cs="Arial"/>
          <w:i/>
          <w:sz w:val="24"/>
          <w:szCs w:val="24"/>
          <w:lang w:val="es-EC"/>
        </w:rPr>
        <w:t>en trámite</w:t>
      </w:r>
      <w:r w:rsidRPr="006E76A3">
        <w:rPr>
          <w:rFonts w:ascii="Arial" w:hAnsi="Arial" w:cs="Arial"/>
          <w:sz w:val="24"/>
          <w:szCs w:val="24"/>
          <w:lang w:val="es-EC"/>
        </w:rPr>
        <w:t xml:space="preserve"> hasta que se entreguen los documentos definitivos de matrícula. </w:t>
      </w:r>
    </w:p>
    <w:p w:rsidR="00F0523D" w:rsidRPr="006E76A3" w:rsidRDefault="00F0523D" w:rsidP="00F0523D">
      <w:pPr>
        <w:shd w:val="clear" w:color="auto" w:fill="FFFFFF" w:themeFill="background1"/>
        <w:tabs>
          <w:tab w:val="left" w:pos="8931"/>
        </w:tabs>
        <w:ind w:right="32"/>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 xml:space="preserve">Los estudiantes pueden solicitar tal prórroga hasta por un período académico adicional, sea ordinario o extraordinario. No se concederá matrícula </w:t>
      </w:r>
      <w:r w:rsidRPr="006E76A3">
        <w:rPr>
          <w:rFonts w:ascii="Arial" w:hAnsi="Arial" w:cs="Arial"/>
          <w:i/>
          <w:sz w:val="24"/>
          <w:szCs w:val="24"/>
          <w:lang w:val="es-EC"/>
        </w:rPr>
        <w:t>en trámite</w:t>
      </w:r>
      <w:r w:rsidRPr="006E76A3">
        <w:rPr>
          <w:rFonts w:ascii="Arial" w:hAnsi="Arial" w:cs="Arial"/>
          <w:sz w:val="24"/>
          <w:szCs w:val="24"/>
          <w:lang w:val="es-EC"/>
        </w:rPr>
        <w:t xml:space="preserve"> por cuarta ocasión.</w:t>
      </w:r>
    </w:p>
    <w:p w:rsidR="00F0523D" w:rsidRPr="006E76A3" w:rsidRDefault="00F0523D" w:rsidP="00F0523D">
      <w:pPr>
        <w:shd w:val="clear" w:color="auto" w:fill="FFFFFF" w:themeFill="background1"/>
        <w:tabs>
          <w:tab w:val="left" w:pos="8931"/>
        </w:tabs>
        <w:ind w:right="32"/>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Una vez presentados dichos documentos, la matrícula quedará legalizada y los estudios realizados reconocidos.</w:t>
      </w:r>
    </w:p>
    <w:p w:rsidR="00F0523D" w:rsidRPr="006E76A3" w:rsidRDefault="00F0523D" w:rsidP="00F0523D">
      <w:pPr>
        <w:shd w:val="clear" w:color="auto" w:fill="FFFFFF" w:themeFill="background1"/>
        <w:tabs>
          <w:tab w:val="left" w:pos="8931"/>
        </w:tabs>
        <w:ind w:right="32"/>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17.- Obligaciones económicas. </w:t>
      </w:r>
      <w:r w:rsidRPr="006E76A3">
        <w:rPr>
          <w:rFonts w:ascii="Arial" w:hAnsi="Arial" w:cs="Arial"/>
          <w:sz w:val="24"/>
          <w:szCs w:val="24"/>
          <w:lang w:val="es-EC"/>
        </w:rPr>
        <w:t xml:space="preserve">No se concederá certificado alguno ni se extenderá matrícula al estudiante que no haya cumplido sus obligaciones económicas para con la </w:t>
      </w:r>
      <w:r w:rsidR="002E49C5">
        <w:rPr>
          <w:rFonts w:ascii="Arial" w:hAnsi="Arial" w:cs="Arial"/>
          <w:sz w:val="24"/>
          <w:szCs w:val="24"/>
          <w:lang w:val="es-EC"/>
        </w:rPr>
        <w:t>universidad</w:t>
      </w:r>
      <w:r w:rsidRPr="006E76A3">
        <w:rPr>
          <w:rFonts w:ascii="Arial" w:hAnsi="Arial" w:cs="Arial"/>
          <w:sz w:val="24"/>
          <w:szCs w:val="24"/>
          <w:lang w:val="es-EC"/>
        </w:rPr>
        <w:t xml:space="preserve">. El asistir a clases no da derecho a obtener la matrícula en la </w:t>
      </w:r>
      <w:r w:rsidR="002E49C5">
        <w:rPr>
          <w:rFonts w:ascii="Arial" w:hAnsi="Arial" w:cs="Arial"/>
          <w:sz w:val="24"/>
          <w:szCs w:val="24"/>
          <w:lang w:val="es-EC"/>
        </w:rPr>
        <w:t>universidad</w:t>
      </w:r>
      <w:r w:rsidRPr="006E76A3">
        <w:rPr>
          <w:rFonts w:ascii="Arial" w:hAnsi="Arial" w:cs="Arial"/>
          <w:sz w:val="24"/>
          <w:szCs w:val="24"/>
          <w:lang w:val="es-EC"/>
        </w:rPr>
        <w:t xml:space="preserve">. </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 xml:space="preserve">Si por alguna razón el aspirante admitido no resuelve definitivamente el trámite de su matrícula, la </w:t>
      </w:r>
      <w:r w:rsidR="002E49C5">
        <w:rPr>
          <w:rFonts w:ascii="Arial" w:hAnsi="Arial" w:cs="Arial"/>
          <w:sz w:val="24"/>
          <w:szCs w:val="24"/>
          <w:lang w:val="es-EC"/>
        </w:rPr>
        <w:t>universidad</w:t>
      </w:r>
      <w:r w:rsidR="000B5072" w:rsidRPr="006E76A3">
        <w:rPr>
          <w:rFonts w:ascii="Arial" w:hAnsi="Arial" w:cs="Arial"/>
          <w:sz w:val="24"/>
          <w:szCs w:val="24"/>
          <w:lang w:val="es-EC"/>
        </w:rPr>
        <w:t xml:space="preserve"> </w:t>
      </w:r>
      <w:r w:rsidRPr="006E76A3">
        <w:rPr>
          <w:rFonts w:ascii="Arial" w:hAnsi="Arial" w:cs="Arial"/>
          <w:sz w:val="24"/>
          <w:szCs w:val="24"/>
          <w:lang w:val="es-EC"/>
        </w:rPr>
        <w:t xml:space="preserve">no le devolverá el costo de la matrícula, aranceles o derechos que hubiere cancelado. </w:t>
      </w:r>
    </w:p>
    <w:p w:rsidR="00F0523D" w:rsidRPr="006E76A3" w:rsidRDefault="00F0523D" w:rsidP="00F0523D">
      <w:pPr>
        <w:shd w:val="clear" w:color="auto" w:fill="FFFFFF" w:themeFill="background1"/>
        <w:tabs>
          <w:tab w:val="left" w:pos="8931"/>
        </w:tabs>
        <w:ind w:right="32"/>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18.- Aumento, disminución, cambio asignaturas. </w:t>
      </w:r>
      <w:r w:rsidRPr="006E76A3">
        <w:rPr>
          <w:rFonts w:ascii="Arial" w:hAnsi="Arial" w:cs="Arial"/>
          <w:sz w:val="24"/>
          <w:szCs w:val="24"/>
          <w:lang w:val="es-EC"/>
        </w:rPr>
        <w:t>Durante las dos primeras semanas de cada período académico ordinario, los estudiantes podrán aumentar, disminuir asignaturas o cambiarlas en no más de dos asignaturas en total, con autorización de la máxima autoridad de la unidad académica. El estudiante pagará en Tesorería el valor de las asignaturas aumentadas hasta la fecha máxima fijada en el calendario de matrículas.</w:t>
      </w:r>
    </w:p>
    <w:p w:rsidR="00F0523D" w:rsidRPr="006E76A3" w:rsidRDefault="00F0523D" w:rsidP="00F0523D">
      <w:pPr>
        <w:shd w:val="clear" w:color="auto" w:fill="FFFFFF" w:themeFill="background1"/>
        <w:tabs>
          <w:tab w:val="left" w:pos="8931"/>
        </w:tabs>
        <w:ind w:right="32"/>
        <w:jc w:val="both"/>
        <w:rPr>
          <w:rFonts w:ascii="Arial" w:hAnsi="Arial" w:cs="Arial"/>
          <w:color w:val="00B050"/>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 xml:space="preserve">En los casos de matrículas extraordinaria y especial, el estudiante está obligado a rendir las evaluaciones que hayan sido administradas hasta ese momento, en los plazos que se establezcan para el efecto. </w:t>
      </w:r>
    </w:p>
    <w:p w:rsidR="00F0523D" w:rsidRPr="006E76A3" w:rsidRDefault="00F0523D" w:rsidP="00F0523D">
      <w:pPr>
        <w:shd w:val="clear" w:color="auto" w:fill="FFFFFF" w:themeFill="background1"/>
        <w:tabs>
          <w:tab w:val="left" w:pos="8931"/>
        </w:tabs>
        <w:ind w:right="32"/>
        <w:jc w:val="both"/>
        <w:rPr>
          <w:rFonts w:ascii="Arial" w:hAnsi="Arial" w:cs="Arial"/>
          <w:b/>
          <w:sz w:val="24"/>
          <w:szCs w:val="24"/>
          <w:u w:val="single"/>
          <w:lang w:val="es-EC"/>
        </w:rPr>
      </w:pPr>
    </w:p>
    <w:p w:rsidR="00F0523D" w:rsidRPr="006718B1" w:rsidRDefault="00F0523D" w:rsidP="00F0523D">
      <w:pPr>
        <w:pStyle w:val="Ttulo1"/>
        <w:shd w:val="clear" w:color="auto" w:fill="FFFFFF" w:themeFill="background1"/>
        <w:rPr>
          <w:rFonts w:ascii="Arial" w:hAnsi="Arial" w:cs="Arial"/>
          <w:lang w:val="es-EC"/>
        </w:rPr>
      </w:pPr>
      <w:r w:rsidRPr="006718B1">
        <w:rPr>
          <w:rFonts w:ascii="Arial" w:hAnsi="Arial" w:cs="Arial"/>
          <w:lang w:val="es-EC"/>
        </w:rPr>
        <w:t>TÍTULO IV</w:t>
      </w:r>
    </w:p>
    <w:p w:rsidR="00F0523D" w:rsidRPr="006718B1" w:rsidRDefault="00F0523D" w:rsidP="00F0523D">
      <w:pPr>
        <w:pStyle w:val="Ttulo1"/>
        <w:shd w:val="clear" w:color="auto" w:fill="FFFFFF" w:themeFill="background1"/>
        <w:rPr>
          <w:rFonts w:ascii="Arial" w:hAnsi="Arial" w:cs="Arial"/>
          <w:u w:val="single"/>
          <w:lang w:val="es-EC"/>
        </w:rPr>
      </w:pPr>
      <w:r w:rsidRPr="006718B1">
        <w:rPr>
          <w:rFonts w:ascii="Arial" w:hAnsi="Arial" w:cs="Arial"/>
          <w:u w:val="single"/>
          <w:lang w:val="es-EC"/>
        </w:rPr>
        <w:t>DE LAS CATEGORÍAS ESTUDIANTILES</w:t>
      </w:r>
    </w:p>
    <w:p w:rsidR="00F0523D" w:rsidRPr="006E76A3" w:rsidRDefault="00F0523D" w:rsidP="00F0523D">
      <w:pPr>
        <w:shd w:val="clear" w:color="auto" w:fill="FFFFFF" w:themeFill="background1"/>
        <w:tabs>
          <w:tab w:val="left" w:pos="8931"/>
        </w:tabs>
        <w:ind w:right="32"/>
        <w:rPr>
          <w:rFonts w:ascii="Arial" w:hAnsi="Arial" w:cs="Arial"/>
          <w:b/>
          <w:sz w:val="24"/>
          <w:szCs w:val="24"/>
          <w:lang w:val="es-EC"/>
        </w:rPr>
      </w:pP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b/>
          <w:sz w:val="24"/>
          <w:szCs w:val="24"/>
          <w:lang w:val="es-EC"/>
        </w:rPr>
        <w:t>Art. 19.-</w:t>
      </w:r>
      <w:r w:rsidR="00AD20F8" w:rsidRPr="00F640B2">
        <w:rPr>
          <w:rFonts w:ascii="Arial" w:hAnsi="Arial" w:cs="Arial"/>
          <w:b/>
          <w:sz w:val="24"/>
          <w:szCs w:val="24"/>
          <w:lang w:val="es-EC"/>
        </w:rPr>
        <w:t xml:space="preserve"> Categorías.</w:t>
      </w:r>
      <w:r w:rsidRPr="00F640B2">
        <w:rPr>
          <w:rFonts w:ascii="Arial" w:hAnsi="Arial" w:cs="Arial"/>
          <w:b/>
          <w:sz w:val="24"/>
          <w:szCs w:val="24"/>
          <w:lang w:val="es-EC"/>
        </w:rPr>
        <w:t xml:space="preserve"> </w:t>
      </w:r>
      <w:r w:rsidRPr="00F640B2">
        <w:rPr>
          <w:rFonts w:ascii="Arial" w:hAnsi="Arial" w:cs="Arial"/>
          <w:sz w:val="24"/>
          <w:szCs w:val="24"/>
          <w:lang w:val="es-EC"/>
        </w:rPr>
        <w:t xml:space="preserve">La </w:t>
      </w:r>
      <w:r w:rsidR="002E49C5">
        <w:rPr>
          <w:rFonts w:ascii="Arial" w:hAnsi="Arial" w:cs="Arial"/>
          <w:sz w:val="24"/>
          <w:szCs w:val="24"/>
          <w:lang w:val="es-EC"/>
        </w:rPr>
        <w:t>universidad</w:t>
      </w:r>
      <w:r w:rsidR="000B5072" w:rsidRPr="00F640B2">
        <w:rPr>
          <w:rFonts w:ascii="Arial" w:hAnsi="Arial" w:cs="Arial"/>
          <w:sz w:val="24"/>
          <w:szCs w:val="24"/>
          <w:lang w:val="es-EC"/>
        </w:rPr>
        <w:t xml:space="preserve"> </w:t>
      </w:r>
      <w:r w:rsidRPr="00F640B2">
        <w:rPr>
          <w:rFonts w:ascii="Arial" w:hAnsi="Arial" w:cs="Arial"/>
          <w:sz w:val="24"/>
          <w:szCs w:val="24"/>
          <w:lang w:val="es-EC"/>
        </w:rPr>
        <w:t>tiene dos categorías de estudiantes: regulares y no regulares.</w:t>
      </w:r>
    </w:p>
    <w:p w:rsidR="00F0523D" w:rsidRPr="00F640B2" w:rsidRDefault="00F0523D" w:rsidP="00F0523D">
      <w:pPr>
        <w:shd w:val="clear" w:color="auto" w:fill="FFFFFF" w:themeFill="background1"/>
        <w:tabs>
          <w:tab w:val="left" w:pos="8931"/>
        </w:tabs>
        <w:ind w:right="32"/>
        <w:rPr>
          <w:rFonts w:ascii="Arial" w:hAnsi="Arial" w:cs="Arial"/>
          <w:sz w:val="24"/>
          <w:szCs w:val="24"/>
          <w:lang w:val="es-EC"/>
        </w:rPr>
      </w:pP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b/>
          <w:sz w:val="24"/>
          <w:szCs w:val="24"/>
          <w:lang w:val="es-EC"/>
        </w:rPr>
        <w:t xml:space="preserve">Art. 20.- Estudiantes regulares. </w:t>
      </w:r>
      <w:r w:rsidRPr="00F640B2">
        <w:rPr>
          <w:rFonts w:ascii="Arial" w:hAnsi="Arial" w:cs="Arial"/>
          <w:sz w:val="24"/>
          <w:szCs w:val="24"/>
          <w:lang w:val="es-EC"/>
        </w:rPr>
        <w:t xml:space="preserve">Son estudiantes regulares quienes, además de cumplir los requisitos de admisión, se matriculan en por lo menos el 60% de las horas que según </w:t>
      </w:r>
      <w:r w:rsidRPr="00F640B2">
        <w:rPr>
          <w:rFonts w:ascii="Arial" w:hAnsi="Arial" w:cs="Arial"/>
          <w:sz w:val="24"/>
          <w:szCs w:val="24"/>
          <w:lang w:val="es-EC"/>
        </w:rPr>
        <w:lastRenderedPageBreak/>
        <w:t xml:space="preserve">su malla curricular corresponden a cada período o nivel académico.  </w:t>
      </w: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b/>
          <w:sz w:val="24"/>
          <w:szCs w:val="24"/>
          <w:lang w:val="es-EC"/>
        </w:rPr>
        <w:t xml:space="preserve">Art. 21.- Estudiantes no regulares. </w:t>
      </w:r>
      <w:r w:rsidRPr="00F640B2">
        <w:rPr>
          <w:rFonts w:ascii="Arial" w:hAnsi="Arial" w:cs="Arial"/>
          <w:sz w:val="24"/>
          <w:szCs w:val="24"/>
          <w:lang w:val="es-EC"/>
        </w:rPr>
        <w:t xml:space="preserve">Son estudiantes no regulares los que, además de cumplir los requisitos de admisión, se matriculan en menos del 60% de las horas que según su malla curricular corresponden a cada período o nivel académico. </w:t>
      </w:r>
    </w:p>
    <w:p w:rsidR="00F0523D" w:rsidRPr="00F640B2" w:rsidRDefault="00F0523D" w:rsidP="00F0523D">
      <w:pPr>
        <w:shd w:val="clear" w:color="auto" w:fill="FFFFFF" w:themeFill="background1"/>
        <w:tabs>
          <w:tab w:val="left" w:pos="8931"/>
        </w:tabs>
        <w:ind w:right="32"/>
        <w:jc w:val="both"/>
        <w:rPr>
          <w:rFonts w:ascii="Arial" w:hAnsi="Arial" w:cs="Arial"/>
          <w:b/>
          <w:sz w:val="24"/>
          <w:szCs w:val="24"/>
          <w:lang w:val="es-EC"/>
        </w:rPr>
      </w:pPr>
    </w:p>
    <w:p w:rsidR="00F0523D" w:rsidRPr="00F640B2" w:rsidRDefault="00F0523D" w:rsidP="00F0523D">
      <w:pPr>
        <w:shd w:val="clear" w:color="auto" w:fill="FFFFFF" w:themeFill="background1"/>
        <w:tabs>
          <w:tab w:val="left" w:pos="8931"/>
        </w:tabs>
        <w:ind w:left="284" w:right="32"/>
        <w:jc w:val="both"/>
        <w:rPr>
          <w:rFonts w:ascii="Arial" w:hAnsi="Arial" w:cs="Arial"/>
          <w:b/>
          <w:sz w:val="24"/>
          <w:szCs w:val="24"/>
          <w:lang w:val="es-EC"/>
        </w:rPr>
      </w:pPr>
    </w:p>
    <w:p w:rsidR="00F0523D" w:rsidRPr="00F640B2" w:rsidRDefault="00F0523D" w:rsidP="00F0523D">
      <w:pPr>
        <w:pStyle w:val="Ttulo1"/>
        <w:shd w:val="clear" w:color="auto" w:fill="FFFFFF" w:themeFill="background1"/>
        <w:tabs>
          <w:tab w:val="left" w:pos="8931"/>
        </w:tabs>
        <w:ind w:left="0" w:right="32"/>
        <w:rPr>
          <w:rFonts w:ascii="Arial" w:hAnsi="Arial" w:cs="Arial"/>
          <w:lang w:val="es-EC"/>
        </w:rPr>
      </w:pPr>
      <w:r w:rsidRPr="00F640B2">
        <w:rPr>
          <w:rFonts w:ascii="Arial" w:hAnsi="Arial" w:cs="Arial"/>
          <w:lang w:val="es-EC"/>
        </w:rPr>
        <w:t>TÍTULO V</w:t>
      </w:r>
    </w:p>
    <w:p w:rsidR="00F0523D" w:rsidRPr="00F640B2" w:rsidRDefault="00F0523D" w:rsidP="00F0523D">
      <w:pPr>
        <w:pStyle w:val="Ttulo1"/>
        <w:shd w:val="clear" w:color="auto" w:fill="FFFFFF" w:themeFill="background1"/>
        <w:tabs>
          <w:tab w:val="left" w:pos="8931"/>
        </w:tabs>
        <w:ind w:left="0" w:right="32"/>
        <w:rPr>
          <w:rFonts w:ascii="Arial" w:hAnsi="Arial" w:cs="Arial"/>
          <w:u w:val="single"/>
          <w:lang w:val="es-EC"/>
        </w:rPr>
      </w:pPr>
      <w:r w:rsidRPr="00F640B2">
        <w:rPr>
          <w:rFonts w:ascii="Arial" w:hAnsi="Arial" w:cs="Arial"/>
          <w:u w:val="single"/>
          <w:lang w:val="es-EC"/>
        </w:rPr>
        <w:t>DEL BIENESTAR ESTUDIANTIL</w:t>
      </w:r>
    </w:p>
    <w:p w:rsidR="00F0523D" w:rsidRPr="00F640B2" w:rsidRDefault="00F0523D" w:rsidP="00F0523D">
      <w:pPr>
        <w:shd w:val="clear" w:color="auto" w:fill="FFFFFF" w:themeFill="background1"/>
        <w:tabs>
          <w:tab w:val="left" w:pos="721"/>
          <w:tab w:val="left" w:pos="8931"/>
        </w:tabs>
        <w:ind w:right="32"/>
        <w:rPr>
          <w:rFonts w:ascii="Arial" w:hAnsi="Arial" w:cs="Arial"/>
          <w:sz w:val="24"/>
          <w:szCs w:val="24"/>
          <w:lang w:val="es-EC"/>
        </w:rPr>
      </w:pPr>
    </w:p>
    <w:p w:rsidR="00F0523D" w:rsidRPr="00F640B2" w:rsidRDefault="00C82C0B" w:rsidP="00717622">
      <w:pPr>
        <w:shd w:val="clear" w:color="auto" w:fill="FFFFFF" w:themeFill="background1"/>
        <w:tabs>
          <w:tab w:val="left" w:pos="721"/>
          <w:tab w:val="left" w:pos="8931"/>
        </w:tabs>
        <w:ind w:right="32"/>
        <w:jc w:val="both"/>
        <w:rPr>
          <w:rFonts w:ascii="Arial" w:hAnsi="Arial" w:cs="Arial"/>
          <w:sz w:val="24"/>
          <w:szCs w:val="24"/>
          <w:lang w:val="es-EC"/>
        </w:rPr>
      </w:pPr>
      <w:r w:rsidRPr="00F640B2">
        <w:rPr>
          <w:rFonts w:ascii="Arial" w:hAnsi="Arial" w:cs="Arial"/>
          <w:b/>
          <w:sz w:val="24"/>
          <w:szCs w:val="24"/>
          <w:lang w:val="es-EC"/>
        </w:rPr>
        <w:t>Art. 22</w:t>
      </w:r>
      <w:r w:rsidR="00F0523D" w:rsidRPr="00F640B2">
        <w:rPr>
          <w:rFonts w:ascii="Arial" w:hAnsi="Arial" w:cs="Arial"/>
          <w:b/>
          <w:sz w:val="24"/>
          <w:szCs w:val="24"/>
          <w:lang w:val="es-EC"/>
        </w:rPr>
        <w:t>.-  Bienestar estudiantil</w:t>
      </w:r>
      <w:r w:rsidR="00F0523D" w:rsidRPr="00F640B2">
        <w:rPr>
          <w:rFonts w:ascii="Arial" w:hAnsi="Arial" w:cs="Arial"/>
          <w:sz w:val="24"/>
          <w:szCs w:val="24"/>
          <w:lang w:val="es-EC"/>
        </w:rPr>
        <w:t xml:space="preserve">. Es la estructura organizacional que se encarga de velar por el desarrollo integral   de los estudiantes, a través de acciones afirmativas, acompañamiento académico integral y actividades extracurriculares formativas. </w:t>
      </w:r>
    </w:p>
    <w:p w:rsidR="00F0523D" w:rsidRPr="00F640B2" w:rsidRDefault="00F0523D" w:rsidP="00717622">
      <w:pPr>
        <w:shd w:val="clear" w:color="auto" w:fill="FFFFFF" w:themeFill="background1"/>
        <w:tabs>
          <w:tab w:val="left" w:pos="721"/>
          <w:tab w:val="left" w:pos="8931"/>
        </w:tabs>
        <w:ind w:right="32"/>
        <w:jc w:val="both"/>
        <w:rPr>
          <w:rFonts w:ascii="Arial" w:hAnsi="Arial" w:cs="Arial"/>
          <w:sz w:val="24"/>
          <w:szCs w:val="24"/>
          <w:lang w:val="es-EC"/>
        </w:rPr>
      </w:pPr>
    </w:p>
    <w:p w:rsidR="00F0523D" w:rsidRPr="00F640B2" w:rsidRDefault="00C82C0B" w:rsidP="00F0523D">
      <w:pPr>
        <w:shd w:val="clear" w:color="auto" w:fill="FFFFFF" w:themeFill="background1"/>
        <w:tabs>
          <w:tab w:val="left" w:pos="721"/>
          <w:tab w:val="left" w:pos="8931"/>
        </w:tabs>
        <w:ind w:right="32"/>
        <w:jc w:val="both"/>
        <w:rPr>
          <w:rFonts w:ascii="Arial" w:hAnsi="Arial" w:cs="Arial"/>
          <w:sz w:val="24"/>
          <w:szCs w:val="24"/>
          <w:lang w:val="es-EC"/>
        </w:rPr>
      </w:pPr>
      <w:r w:rsidRPr="00F640B2">
        <w:rPr>
          <w:rFonts w:ascii="Arial" w:hAnsi="Arial" w:cs="Arial"/>
          <w:b/>
          <w:sz w:val="24"/>
          <w:szCs w:val="24"/>
          <w:lang w:val="es-EC"/>
        </w:rPr>
        <w:t>Art. 23</w:t>
      </w:r>
      <w:r w:rsidR="00F0523D" w:rsidRPr="00F640B2">
        <w:rPr>
          <w:rFonts w:ascii="Arial" w:hAnsi="Arial" w:cs="Arial"/>
          <w:b/>
          <w:sz w:val="24"/>
          <w:szCs w:val="24"/>
          <w:lang w:val="es-EC"/>
        </w:rPr>
        <w:t xml:space="preserve">.- Acciones </w:t>
      </w:r>
      <w:r w:rsidR="000B5072">
        <w:rPr>
          <w:rFonts w:ascii="Arial" w:hAnsi="Arial" w:cs="Arial"/>
          <w:b/>
          <w:sz w:val="24"/>
          <w:szCs w:val="24"/>
          <w:lang w:val="es-EC"/>
        </w:rPr>
        <w:t>a</w:t>
      </w:r>
      <w:r w:rsidR="00F0523D" w:rsidRPr="00F640B2">
        <w:rPr>
          <w:rFonts w:ascii="Arial" w:hAnsi="Arial" w:cs="Arial"/>
          <w:b/>
          <w:sz w:val="24"/>
          <w:szCs w:val="24"/>
          <w:lang w:val="es-EC"/>
        </w:rPr>
        <w:t>firmativas.</w:t>
      </w:r>
      <w:r w:rsidR="00F0523D" w:rsidRPr="00F640B2">
        <w:rPr>
          <w:rFonts w:ascii="Arial" w:hAnsi="Arial" w:cs="Arial"/>
          <w:sz w:val="24"/>
          <w:szCs w:val="24"/>
          <w:lang w:val="es-EC"/>
        </w:rPr>
        <w:t xml:space="preserve">  De conformidad con lo determinado en la Constitución de la República del Ecuador, y en la política general para la Igualdad  de Oportunidades para el  Acceso, Permanencia, Movilidad y Egreso de la PUCE, la </w:t>
      </w:r>
      <w:r w:rsidR="002E49C5">
        <w:rPr>
          <w:rFonts w:ascii="Arial" w:hAnsi="Arial" w:cs="Arial"/>
          <w:sz w:val="24"/>
          <w:szCs w:val="24"/>
          <w:lang w:val="es-EC"/>
        </w:rPr>
        <w:t>universidad</w:t>
      </w:r>
      <w:r w:rsidR="000B5072" w:rsidRPr="00F640B2">
        <w:rPr>
          <w:rFonts w:ascii="Arial" w:hAnsi="Arial" w:cs="Arial"/>
          <w:b/>
          <w:sz w:val="24"/>
          <w:szCs w:val="24"/>
          <w:lang w:val="es-EC"/>
        </w:rPr>
        <w:t xml:space="preserve"> </w:t>
      </w:r>
      <w:r w:rsidR="00F0523D" w:rsidRPr="00F640B2">
        <w:rPr>
          <w:rFonts w:ascii="Arial" w:hAnsi="Arial" w:cs="Arial"/>
          <w:sz w:val="24"/>
          <w:szCs w:val="24"/>
          <w:lang w:val="es-EC"/>
        </w:rPr>
        <w:t xml:space="preserve">garantiza, mediante acciones afirmativas, la igualdad de oportunidades de aspirantes, admitidos y estudiantes susceptibles de ser excluidos por su condición socio-económica, </w:t>
      </w:r>
      <w:r w:rsidR="008B172C">
        <w:rPr>
          <w:rFonts w:ascii="Arial" w:hAnsi="Arial" w:cs="Arial"/>
          <w:sz w:val="24"/>
          <w:szCs w:val="24"/>
          <w:lang w:val="es-EC"/>
        </w:rPr>
        <w:t xml:space="preserve">su </w:t>
      </w:r>
      <w:r w:rsidR="00F0523D" w:rsidRPr="00F640B2">
        <w:rPr>
          <w:rFonts w:ascii="Arial" w:hAnsi="Arial" w:cs="Arial"/>
          <w:sz w:val="24"/>
          <w:szCs w:val="24"/>
          <w:lang w:val="es-EC"/>
        </w:rPr>
        <w:t xml:space="preserve">pertenencia a grupos históricamente excluidos, </w:t>
      </w:r>
      <w:r w:rsidR="008B172C">
        <w:rPr>
          <w:rFonts w:ascii="Arial" w:hAnsi="Arial" w:cs="Arial"/>
          <w:sz w:val="24"/>
          <w:szCs w:val="24"/>
          <w:lang w:val="es-EC"/>
        </w:rPr>
        <w:t xml:space="preserve">su </w:t>
      </w:r>
      <w:r w:rsidR="00F0523D" w:rsidRPr="00F640B2">
        <w:rPr>
          <w:rFonts w:ascii="Arial" w:hAnsi="Arial" w:cs="Arial"/>
          <w:sz w:val="24"/>
          <w:szCs w:val="24"/>
          <w:lang w:val="es-EC"/>
        </w:rPr>
        <w:t xml:space="preserve">género, </w:t>
      </w:r>
      <w:r w:rsidR="008B172C">
        <w:rPr>
          <w:rFonts w:ascii="Arial" w:hAnsi="Arial" w:cs="Arial"/>
          <w:sz w:val="24"/>
          <w:szCs w:val="24"/>
          <w:lang w:val="es-EC"/>
        </w:rPr>
        <w:t xml:space="preserve">por situación de </w:t>
      </w:r>
      <w:r w:rsidR="00F0523D" w:rsidRPr="00F640B2">
        <w:rPr>
          <w:rFonts w:ascii="Arial" w:hAnsi="Arial" w:cs="Arial"/>
          <w:sz w:val="24"/>
          <w:szCs w:val="24"/>
          <w:lang w:val="es-EC"/>
        </w:rPr>
        <w:t xml:space="preserve">discapacidad o pertenencia a grupos sociales con derechos específicos.  </w:t>
      </w:r>
    </w:p>
    <w:p w:rsidR="00F0523D" w:rsidRPr="00F640B2" w:rsidRDefault="00F0523D" w:rsidP="00F0523D">
      <w:pPr>
        <w:shd w:val="clear" w:color="auto" w:fill="FFFFFF" w:themeFill="background1"/>
        <w:tabs>
          <w:tab w:val="left" w:pos="721"/>
          <w:tab w:val="left" w:pos="8931"/>
        </w:tabs>
        <w:ind w:right="32"/>
        <w:jc w:val="both"/>
        <w:rPr>
          <w:rFonts w:ascii="Arial" w:hAnsi="Arial" w:cs="Arial"/>
          <w:sz w:val="24"/>
          <w:szCs w:val="24"/>
          <w:lang w:val="es-EC"/>
        </w:rPr>
      </w:pPr>
    </w:p>
    <w:p w:rsidR="00F0523D" w:rsidRPr="00F640B2" w:rsidRDefault="00F0523D" w:rsidP="00F0523D">
      <w:pPr>
        <w:shd w:val="clear" w:color="auto" w:fill="FFFFFF" w:themeFill="background1"/>
        <w:tabs>
          <w:tab w:val="left" w:pos="721"/>
          <w:tab w:val="left" w:pos="8931"/>
        </w:tabs>
        <w:ind w:right="32"/>
        <w:jc w:val="both"/>
        <w:rPr>
          <w:rFonts w:ascii="Arial" w:hAnsi="Arial" w:cs="Arial"/>
          <w:sz w:val="24"/>
          <w:szCs w:val="24"/>
          <w:lang w:val="es-EC"/>
        </w:rPr>
      </w:pPr>
      <w:r w:rsidRPr="00F640B2">
        <w:rPr>
          <w:rFonts w:ascii="Arial" w:hAnsi="Arial" w:cs="Arial"/>
          <w:sz w:val="24"/>
          <w:szCs w:val="24"/>
          <w:lang w:val="es-EC"/>
        </w:rPr>
        <w:t>Estas acciones afirmativas serán, entre otras:</w:t>
      </w:r>
    </w:p>
    <w:p w:rsidR="00F0523D" w:rsidRPr="00F640B2" w:rsidRDefault="00F0523D" w:rsidP="00F0523D">
      <w:pPr>
        <w:shd w:val="clear" w:color="auto" w:fill="FFFFFF" w:themeFill="background1"/>
        <w:tabs>
          <w:tab w:val="left" w:pos="721"/>
          <w:tab w:val="left" w:pos="8931"/>
        </w:tabs>
        <w:ind w:right="32"/>
        <w:jc w:val="both"/>
        <w:rPr>
          <w:rFonts w:ascii="Arial" w:hAnsi="Arial" w:cs="Arial"/>
          <w:sz w:val="24"/>
          <w:szCs w:val="24"/>
          <w:lang w:val="es-EC"/>
        </w:rPr>
      </w:pPr>
    </w:p>
    <w:p w:rsidR="00F0523D" w:rsidRPr="00F640B2" w:rsidRDefault="00F0523D" w:rsidP="00F0523D">
      <w:pPr>
        <w:pStyle w:val="Prrafodelista"/>
        <w:numPr>
          <w:ilvl w:val="0"/>
          <w:numId w:val="27"/>
        </w:numPr>
        <w:shd w:val="clear" w:color="auto" w:fill="FFFFFF" w:themeFill="background1"/>
        <w:tabs>
          <w:tab w:val="left" w:pos="721"/>
          <w:tab w:val="left" w:pos="8931"/>
        </w:tabs>
        <w:ind w:right="32"/>
        <w:jc w:val="both"/>
        <w:rPr>
          <w:rFonts w:ascii="Arial" w:hAnsi="Arial" w:cs="Arial"/>
          <w:sz w:val="24"/>
          <w:szCs w:val="24"/>
          <w:lang w:val="es-EC"/>
        </w:rPr>
      </w:pPr>
      <w:r w:rsidRPr="00F640B2">
        <w:rPr>
          <w:rFonts w:ascii="Arial" w:hAnsi="Arial" w:cs="Arial"/>
          <w:sz w:val="24"/>
          <w:szCs w:val="24"/>
          <w:lang w:val="es-EC"/>
        </w:rPr>
        <w:t>Implementación de un sistema de cuotas o de preferencialidad</w:t>
      </w:r>
      <w:r w:rsidR="000B5072">
        <w:rPr>
          <w:rFonts w:ascii="Arial" w:hAnsi="Arial" w:cs="Arial"/>
          <w:sz w:val="24"/>
          <w:szCs w:val="24"/>
          <w:lang w:val="es-EC"/>
        </w:rPr>
        <w:t>.</w:t>
      </w:r>
    </w:p>
    <w:p w:rsidR="00F0523D" w:rsidRPr="00F640B2" w:rsidRDefault="00F0523D" w:rsidP="00F0523D">
      <w:pPr>
        <w:numPr>
          <w:ilvl w:val="0"/>
          <w:numId w:val="27"/>
        </w:num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sz w:val="24"/>
          <w:szCs w:val="24"/>
          <w:lang w:val="es-EC"/>
        </w:rPr>
        <w:t>Becas y ayudas económicas</w:t>
      </w:r>
      <w:r w:rsidR="000B5072">
        <w:rPr>
          <w:rFonts w:ascii="Arial" w:hAnsi="Arial" w:cs="Arial"/>
          <w:sz w:val="24"/>
          <w:szCs w:val="24"/>
          <w:lang w:val="es-EC"/>
        </w:rPr>
        <w:t>.</w:t>
      </w:r>
    </w:p>
    <w:p w:rsidR="00F0523D" w:rsidRPr="00F640B2" w:rsidRDefault="00F0523D" w:rsidP="00F0523D">
      <w:pPr>
        <w:numPr>
          <w:ilvl w:val="0"/>
          <w:numId w:val="27"/>
        </w:num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sz w:val="24"/>
          <w:szCs w:val="24"/>
          <w:lang w:val="es-EC"/>
        </w:rPr>
        <w:t>Adaptación de los procesos de ingreso</w:t>
      </w:r>
      <w:r w:rsidR="000B5072">
        <w:rPr>
          <w:rFonts w:ascii="Arial" w:hAnsi="Arial" w:cs="Arial"/>
          <w:sz w:val="24"/>
          <w:szCs w:val="24"/>
          <w:lang w:val="es-EC"/>
        </w:rPr>
        <w:t>.</w:t>
      </w:r>
    </w:p>
    <w:p w:rsidR="00F0523D" w:rsidRDefault="00F0523D" w:rsidP="00F0523D">
      <w:pPr>
        <w:numPr>
          <w:ilvl w:val="0"/>
          <w:numId w:val="27"/>
        </w:num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sz w:val="24"/>
          <w:szCs w:val="24"/>
          <w:lang w:val="es-EC"/>
        </w:rPr>
        <w:t>Ajuste de los tiempos y metodologías de aprendizaje de las asigna</w:t>
      </w:r>
      <w:r w:rsidRPr="006E76A3">
        <w:rPr>
          <w:rFonts w:ascii="Arial" w:hAnsi="Arial" w:cs="Arial"/>
          <w:sz w:val="24"/>
          <w:szCs w:val="24"/>
          <w:lang w:val="es-EC"/>
        </w:rPr>
        <w:t>turas a las necesidades específicas de los estudiantes</w:t>
      </w:r>
      <w:r w:rsidR="000B5072">
        <w:rPr>
          <w:rFonts w:ascii="Arial" w:hAnsi="Arial" w:cs="Arial"/>
          <w:sz w:val="24"/>
          <w:szCs w:val="24"/>
          <w:lang w:val="es-EC"/>
        </w:rPr>
        <w:t>.</w:t>
      </w:r>
    </w:p>
    <w:p w:rsidR="00F0523D" w:rsidRPr="00F640B2" w:rsidRDefault="000B5072" w:rsidP="00F0523D">
      <w:pPr>
        <w:numPr>
          <w:ilvl w:val="0"/>
          <w:numId w:val="27"/>
        </w:numPr>
        <w:shd w:val="clear" w:color="auto" w:fill="FFFFFF" w:themeFill="background1"/>
        <w:tabs>
          <w:tab w:val="left" w:pos="8931"/>
        </w:tabs>
        <w:ind w:right="32"/>
        <w:jc w:val="both"/>
        <w:rPr>
          <w:rFonts w:ascii="Arial" w:hAnsi="Arial" w:cs="Arial"/>
          <w:sz w:val="24"/>
          <w:szCs w:val="24"/>
          <w:lang w:val="es-EC"/>
        </w:rPr>
      </w:pPr>
      <w:r>
        <w:rPr>
          <w:rFonts w:ascii="Arial" w:hAnsi="Arial" w:cs="Arial"/>
          <w:sz w:val="24"/>
          <w:szCs w:val="24"/>
          <w:lang w:val="es-EC"/>
        </w:rPr>
        <w:t>A</w:t>
      </w:r>
      <w:r w:rsidR="00F0523D" w:rsidRPr="00F640B2">
        <w:rPr>
          <w:rFonts w:ascii="Arial" w:hAnsi="Arial" w:cs="Arial"/>
          <w:sz w:val="24"/>
          <w:szCs w:val="24"/>
          <w:lang w:val="es-EC"/>
        </w:rPr>
        <w:t>compañamiento académico integral</w:t>
      </w:r>
      <w:r>
        <w:rPr>
          <w:rFonts w:ascii="Arial" w:hAnsi="Arial" w:cs="Arial"/>
          <w:sz w:val="24"/>
          <w:szCs w:val="24"/>
          <w:lang w:val="es-EC"/>
        </w:rPr>
        <w:t>.</w:t>
      </w:r>
    </w:p>
    <w:p w:rsidR="00F0523D" w:rsidRPr="00F640B2" w:rsidRDefault="00F0523D" w:rsidP="00F0523D">
      <w:pPr>
        <w:numPr>
          <w:ilvl w:val="0"/>
          <w:numId w:val="27"/>
        </w:num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sz w:val="24"/>
          <w:szCs w:val="24"/>
          <w:lang w:val="es-EC"/>
        </w:rPr>
        <w:t>Sistemas diferenciados o especiales de evaluación</w:t>
      </w:r>
      <w:r w:rsidR="000B5072">
        <w:rPr>
          <w:rFonts w:ascii="Arial" w:hAnsi="Arial" w:cs="Arial"/>
          <w:sz w:val="24"/>
          <w:szCs w:val="24"/>
          <w:lang w:val="es-EC"/>
        </w:rPr>
        <w:t>.</w:t>
      </w:r>
    </w:p>
    <w:p w:rsidR="00F0523D" w:rsidRPr="006E76A3" w:rsidRDefault="00F0523D" w:rsidP="00F0523D">
      <w:pPr>
        <w:numPr>
          <w:ilvl w:val="0"/>
          <w:numId w:val="27"/>
        </w:numPr>
        <w:shd w:val="clear" w:color="auto" w:fill="FFFFFF" w:themeFill="background1"/>
        <w:tabs>
          <w:tab w:val="left" w:pos="721"/>
          <w:tab w:val="left" w:pos="8931"/>
        </w:tabs>
        <w:ind w:right="32"/>
        <w:jc w:val="both"/>
        <w:rPr>
          <w:rFonts w:ascii="Arial" w:hAnsi="Arial" w:cs="Arial"/>
          <w:sz w:val="24"/>
          <w:szCs w:val="24"/>
          <w:lang w:val="es-EC"/>
        </w:rPr>
      </w:pPr>
      <w:r w:rsidRPr="00F640B2">
        <w:rPr>
          <w:rFonts w:ascii="Arial" w:hAnsi="Arial" w:cs="Arial"/>
          <w:sz w:val="24"/>
          <w:szCs w:val="24"/>
          <w:lang w:val="es-EC"/>
        </w:rPr>
        <w:t>Capacitación de docentes en las metodologías de enseñanza</w:t>
      </w:r>
      <w:r w:rsidR="000B5072">
        <w:rPr>
          <w:rFonts w:ascii="Arial" w:hAnsi="Arial" w:cs="Arial"/>
          <w:sz w:val="24"/>
          <w:szCs w:val="24"/>
          <w:lang w:val="es-EC"/>
        </w:rPr>
        <w:t>-</w:t>
      </w:r>
      <w:r w:rsidRPr="00F640B2">
        <w:rPr>
          <w:rFonts w:ascii="Arial" w:hAnsi="Arial" w:cs="Arial"/>
          <w:sz w:val="24"/>
          <w:szCs w:val="24"/>
          <w:lang w:val="es-EC"/>
        </w:rPr>
        <w:t>aprendizaje y de acogida y buen trato de estudiantes en situación de vulnerabilidad, pertenecientes</w:t>
      </w:r>
      <w:r w:rsidRPr="006E76A3">
        <w:rPr>
          <w:rFonts w:ascii="Arial" w:hAnsi="Arial" w:cs="Arial"/>
          <w:sz w:val="24"/>
          <w:szCs w:val="24"/>
          <w:lang w:val="es-EC"/>
        </w:rPr>
        <w:t xml:space="preserve"> a los grupos señalados.</w:t>
      </w:r>
    </w:p>
    <w:p w:rsidR="00F0523D" w:rsidRPr="006E76A3" w:rsidRDefault="00F0523D" w:rsidP="00F0523D">
      <w:pPr>
        <w:shd w:val="clear" w:color="auto" w:fill="FFFFFF" w:themeFill="background1"/>
        <w:tabs>
          <w:tab w:val="left" w:pos="721"/>
          <w:tab w:val="left" w:pos="8931"/>
        </w:tabs>
        <w:ind w:left="426" w:right="32"/>
        <w:jc w:val="both"/>
        <w:rPr>
          <w:rFonts w:ascii="Arial" w:hAnsi="Arial" w:cs="Arial"/>
          <w:sz w:val="24"/>
          <w:szCs w:val="24"/>
          <w:lang w:val="es-EC"/>
        </w:rPr>
      </w:pPr>
    </w:p>
    <w:p w:rsidR="00F0523D" w:rsidRPr="006E76A3" w:rsidRDefault="00C82C0B" w:rsidP="00F0523D">
      <w:pPr>
        <w:shd w:val="clear" w:color="auto" w:fill="FFFFFF" w:themeFill="background1"/>
        <w:tabs>
          <w:tab w:val="left" w:pos="721"/>
          <w:tab w:val="left" w:pos="8931"/>
        </w:tabs>
        <w:ind w:right="32"/>
        <w:jc w:val="both"/>
        <w:rPr>
          <w:rFonts w:ascii="Arial" w:hAnsi="Arial" w:cs="Arial"/>
          <w:sz w:val="24"/>
          <w:szCs w:val="24"/>
          <w:lang w:val="es-EC"/>
        </w:rPr>
      </w:pPr>
      <w:r>
        <w:rPr>
          <w:rFonts w:ascii="Arial" w:hAnsi="Arial" w:cs="Arial"/>
          <w:b/>
          <w:sz w:val="24"/>
          <w:szCs w:val="24"/>
          <w:lang w:val="es-EC"/>
        </w:rPr>
        <w:t>Art. 24</w:t>
      </w:r>
      <w:r w:rsidR="00F0523D" w:rsidRPr="006E76A3">
        <w:rPr>
          <w:rFonts w:ascii="Arial" w:hAnsi="Arial" w:cs="Arial"/>
          <w:b/>
          <w:sz w:val="24"/>
          <w:szCs w:val="24"/>
          <w:lang w:val="es-EC"/>
        </w:rPr>
        <w:t xml:space="preserve">.- Ejercicio de los derechos de las personas con discapacidad. </w:t>
      </w:r>
      <w:r w:rsidR="00F0523D" w:rsidRPr="006E76A3">
        <w:rPr>
          <w:rFonts w:ascii="Arial" w:hAnsi="Arial" w:cs="Arial"/>
          <w:sz w:val="24"/>
          <w:szCs w:val="24"/>
          <w:lang w:val="es-EC"/>
        </w:rPr>
        <w:t xml:space="preserve">La </w:t>
      </w:r>
      <w:r w:rsidR="002E49C5">
        <w:rPr>
          <w:rFonts w:ascii="Arial" w:hAnsi="Arial" w:cs="Arial"/>
          <w:sz w:val="24"/>
          <w:szCs w:val="24"/>
          <w:lang w:val="es-EC"/>
        </w:rPr>
        <w:t>universidad</w:t>
      </w:r>
      <w:r w:rsidR="008B172C" w:rsidRPr="006E76A3">
        <w:rPr>
          <w:rFonts w:ascii="Arial" w:hAnsi="Arial" w:cs="Arial"/>
          <w:sz w:val="24"/>
          <w:szCs w:val="24"/>
          <w:lang w:val="es-EC"/>
        </w:rPr>
        <w:t xml:space="preserve"> </w:t>
      </w:r>
      <w:r w:rsidR="00F0523D" w:rsidRPr="006E76A3">
        <w:rPr>
          <w:rFonts w:ascii="Arial" w:hAnsi="Arial" w:cs="Arial"/>
          <w:sz w:val="24"/>
          <w:szCs w:val="24"/>
          <w:lang w:val="es-EC"/>
        </w:rPr>
        <w:t xml:space="preserve">garantiza los derechos establecidos en la Ley Orgánica de Educación Superior, la accesibilidad a los servicios de interpretación y los apoyos técnicos necesarios para la inclusión de las personas con discapacidad, </w:t>
      </w:r>
      <w:r w:rsidR="00F0523D" w:rsidRPr="003B64F8">
        <w:rPr>
          <w:rFonts w:ascii="Arial" w:hAnsi="Arial" w:cs="Arial"/>
          <w:sz w:val="24"/>
          <w:szCs w:val="24"/>
          <w:lang w:val="es-EC"/>
        </w:rPr>
        <w:t xml:space="preserve">de acuerdo </w:t>
      </w:r>
      <w:r w:rsidR="008B172C">
        <w:rPr>
          <w:rFonts w:ascii="Arial" w:hAnsi="Arial" w:cs="Arial"/>
          <w:sz w:val="24"/>
          <w:szCs w:val="24"/>
          <w:lang w:val="es-EC"/>
        </w:rPr>
        <w:t xml:space="preserve">con </w:t>
      </w:r>
      <w:r w:rsidR="00F0523D" w:rsidRPr="003B64F8">
        <w:rPr>
          <w:rFonts w:ascii="Arial" w:hAnsi="Arial" w:cs="Arial"/>
          <w:sz w:val="24"/>
          <w:szCs w:val="24"/>
          <w:lang w:val="es-EC"/>
        </w:rPr>
        <w:t>la normativa específica que se</w:t>
      </w:r>
      <w:r w:rsidR="00F0523D" w:rsidRPr="006E76A3">
        <w:rPr>
          <w:rFonts w:ascii="Arial" w:hAnsi="Arial" w:cs="Arial"/>
          <w:sz w:val="24"/>
          <w:szCs w:val="24"/>
          <w:shd w:val="clear" w:color="auto" w:fill="E2EFD9" w:themeFill="accent6" w:themeFillTint="33"/>
          <w:lang w:val="es-EC"/>
        </w:rPr>
        <w:t xml:space="preserve"> </w:t>
      </w:r>
      <w:r w:rsidR="00F0523D" w:rsidRPr="003B64F8">
        <w:rPr>
          <w:rFonts w:ascii="Arial" w:hAnsi="Arial" w:cs="Arial"/>
          <w:sz w:val="24"/>
          <w:szCs w:val="24"/>
          <w:lang w:val="es-EC"/>
        </w:rPr>
        <w:t>expida para el efecto.</w:t>
      </w:r>
      <w:r w:rsidR="00F0523D" w:rsidRPr="006E76A3">
        <w:rPr>
          <w:rFonts w:ascii="Arial" w:hAnsi="Arial" w:cs="Arial"/>
          <w:sz w:val="24"/>
          <w:szCs w:val="24"/>
          <w:lang w:val="es-EC"/>
        </w:rPr>
        <w:t xml:space="preserve"> </w:t>
      </w:r>
    </w:p>
    <w:p w:rsidR="00F0523D" w:rsidRPr="006E76A3" w:rsidRDefault="00F0523D" w:rsidP="00F0523D">
      <w:pPr>
        <w:shd w:val="clear" w:color="auto" w:fill="FFFFFF" w:themeFill="background1"/>
        <w:tabs>
          <w:tab w:val="left" w:pos="721"/>
          <w:tab w:val="left" w:pos="8931"/>
        </w:tabs>
        <w:ind w:right="32"/>
        <w:jc w:val="both"/>
        <w:rPr>
          <w:rFonts w:ascii="Arial" w:hAnsi="Arial" w:cs="Arial"/>
          <w:sz w:val="24"/>
          <w:szCs w:val="24"/>
          <w:lang w:val="es-EC"/>
        </w:rPr>
      </w:pPr>
    </w:p>
    <w:p w:rsidR="00F0523D" w:rsidRPr="00F640B2" w:rsidRDefault="00C82C0B" w:rsidP="00F0523D">
      <w:pPr>
        <w:shd w:val="clear" w:color="auto" w:fill="FFFFFF" w:themeFill="background1"/>
        <w:tabs>
          <w:tab w:val="left" w:pos="721"/>
          <w:tab w:val="left" w:pos="8931"/>
        </w:tabs>
        <w:ind w:right="32"/>
        <w:jc w:val="both"/>
        <w:rPr>
          <w:rFonts w:ascii="Arial" w:hAnsi="Arial" w:cs="Arial"/>
          <w:sz w:val="24"/>
          <w:szCs w:val="24"/>
          <w:lang w:val="es-EC"/>
        </w:rPr>
      </w:pPr>
      <w:r>
        <w:rPr>
          <w:rFonts w:ascii="Arial" w:hAnsi="Arial" w:cs="Arial"/>
          <w:b/>
          <w:sz w:val="24"/>
          <w:szCs w:val="24"/>
          <w:lang w:val="es-EC"/>
        </w:rPr>
        <w:t>Art. 25</w:t>
      </w:r>
      <w:r w:rsidR="00F0523D" w:rsidRPr="006E76A3">
        <w:rPr>
          <w:rFonts w:ascii="Arial" w:hAnsi="Arial" w:cs="Arial"/>
          <w:b/>
          <w:sz w:val="24"/>
          <w:szCs w:val="24"/>
          <w:lang w:val="es-EC"/>
        </w:rPr>
        <w:t xml:space="preserve">.- Actividades </w:t>
      </w:r>
      <w:r w:rsidR="00F0523D" w:rsidRPr="00F640B2">
        <w:rPr>
          <w:rFonts w:ascii="Arial" w:hAnsi="Arial" w:cs="Arial"/>
          <w:b/>
          <w:sz w:val="24"/>
          <w:szCs w:val="24"/>
          <w:lang w:val="es-EC"/>
        </w:rPr>
        <w:t>de desarrollo integral</w:t>
      </w:r>
      <w:r w:rsidR="008B172C" w:rsidRPr="00F640B2">
        <w:rPr>
          <w:rFonts w:ascii="Arial" w:hAnsi="Arial" w:cs="Arial"/>
          <w:b/>
          <w:sz w:val="24"/>
          <w:szCs w:val="24"/>
          <w:lang w:val="es-EC"/>
        </w:rPr>
        <w:t>.</w:t>
      </w:r>
      <w:r w:rsidR="008B172C">
        <w:rPr>
          <w:rFonts w:ascii="Arial" w:hAnsi="Arial" w:cs="Arial"/>
          <w:b/>
          <w:sz w:val="24"/>
          <w:szCs w:val="24"/>
          <w:lang w:val="es-EC"/>
        </w:rPr>
        <w:t xml:space="preserve"> </w:t>
      </w:r>
      <w:r w:rsidR="00F0523D" w:rsidRPr="00F640B2">
        <w:rPr>
          <w:rFonts w:ascii="Arial" w:hAnsi="Arial" w:cs="Arial"/>
          <w:sz w:val="24"/>
          <w:szCs w:val="24"/>
          <w:lang w:val="es-EC"/>
        </w:rPr>
        <w:t xml:space="preserve">La Dirección General de Estudiantes en la Sede Quito y las Direcciones de Estudiantes en las demás </w:t>
      </w:r>
      <w:r w:rsidR="008B172C">
        <w:rPr>
          <w:rFonts w:ascii="Arial" w:hAnsi="Arial" w:cs="Arial"/>
          <w:sz w:val="24"/>
          <w:szCs w:val="24"/>
          <w:lang w:val="es-EC"/>
        </w:rPr>
        <w:t>sedes</w:t>
      </w:r>
      <w:r w:rsidR="008B172C" w:rsidRPr="00F640B2">
        <w:rPr>
          <w:rFonts w:ascii="Arial" w:hAnsi="Arial" w:cs="Arial"/>
          <w:sz w:val="24"/>
          <w:szCs w:val="24"/>
          <w:lang w:val="es-EC"/>
        </w:rPr>
        <w:t xml:space="preserve"> </w:t>
      </w:r>
      <w:r w:rsidR="00F0523D" w:rsidRPr="00F640B2">
        <w:rPr>
          <w:rFonts w:ascii="Arial" w:hAnsi="Arial" w:cs="Arial"/>
          <w:sz w:val="24"/>
          <w:szCs w:val="24"/>
          <w:lang w:val="es-EC"/>
        </w:rPr>
        <w:t xml:space="preserve">organizarán actividades de desarrollo integral para contribuir a la formación de los estudiantes de la </w:t>
      </w:r>
      <w:r w:rsidR="002E49C5">
        <w:rPr>
          <w:rFonts w:ascii="Arial" w:hAnsi="Arial" w:cs="Arial"/>
          <w:sz w:val="24"/>
          <w:szCs w:val="24"/>
          <w:lang w:val="es-EC"/>
        </w:rPr>
        <w:t>universidad</w:t>
      </w:r>
      <w:r w:rsidR="00F0523D" w:rsidRPr="00F640B2">
        <w:rPr>
          <w:rFonts w:ascii="Arial" w:hAnsi="Arial" w:cs="Arial"/>
          <w:sz w:val="24"/>
          <w:szCs w:val="24"/>
          <w:lang w:val="es-EC"/>
        </w:rPr>
        <w:t>, con los siguientes objetivos:</w:t>
      </w:r>
    </w:p>
    <w:p w:rsidR="00F0523D" w:rsidRPr="00F640B2" w:rsidRDefault="00F0523D" w:rsidP="00F0523D">
      <w:pPr>
        <w:shd w:val="clear" w:color="auto" w:fill="FFFFFF" w:themeFill="background1"/>
        <w:tabs>
          <w:tab w:val="left" w:pos="721"/>
          <w:tab w:val="left" w:pos="8931"/>
        </w:tabs>
        <w:ind w:right="32"/>
        <w:jc w:val="both"/>
        <w:rPr>
          <w:rFonts w:ascii="Arial" w:hAnsi="Arial" w:cs="Arial"/>
          <w:sz w:val="24"/>
          <w:szCs w:val="24"/>
          <w:lang w:val="es-EC"/>
        </w:rPr>
      </w:pPr>
    </w:p>
    <w:p w:rsidR="00F0523D" w:rsidRPr="00F640B2" w:rsidRDefault="00F0523D" w:rsidP="00F0523D">
      <w:pPr>
        <w:numPr>
          <w:ilvl w:val="0"/>
          <w:numId w:val="5"/>
        </w:numPr>
        <w:shd w:val="clear" w:color="auto" w:fill="FFFFFF" w:themeFill="background1"/>
        <w:tabs>
          <w:tab w:val="left" w:pos="8931"/>
        </w:tabs>
        <w:ind w:left="567" w:right="32" w:hanging="283"/>
        <w:jc w:val="both"/>
        <w:rPr>
          <w:rFonts w:ascii="Arial" w:hAnsi="Arial" w:cs="Arial"/>
          <w:sz w:val="24"/>
          <w:szCs w:val="24"/>
          <w:lang w:val="es-EC"/>
        </w:rPr>
      </w:pPr>
      <w:r w:rsidRPr="00F640B2">
        <w:rPr>
          <w:rFonts w:ascii="Arial" w:hAnsi="Arial" w:cs="Arial"/>
          <w:sz w:val="24"/>
          <w:szCs w:val="24"/>
          <w:lang w:val="es-EC"/>
        </w:rPr>
        <w:t>Incentivar la práctica de actividades artísticas y culturales</w:t>
      </w:r>
      <w:r w:rsidR="008B172C">
        <w:rPr>
          <w:rFonts w:ascii="Arial" w:hAnsi="Arial" w:cs="Arial"/>
          <w:sz w:val="24"/>
          <w:szCs w:val="24"/>
          <w:lang w:val="es-EC"/>
        </w:rPr>
        <w:t>.</w:t>
      </w:r>
    </w:p>
    <w:p w:rsidR="00F0523D" w:rsidRPr="006E76A3" w:rsidRDefault="00F0523D" w:rsidP="00F0523D">
      <w:pPr>
        <w:numPr>
          <w:ilvl w:val="0"/>
          <w:numId w:val="5"/>
        </w:numPr>
        <w:shd w:val="clear" w:color="auto" w:fill="FFFFFF" w:themeFill="background1"/>
        <w:tabs>
          <w:tab w:val="left" w:pos="8931"/>
        </w:tabs>
        <w:ind w:left="567" w:right="32" w:hanging="283"/>
        <w:jc w:val="both"/>
        <w:rPr>
          <w:rFonts w:ascii="Arial" w:hAnsi="Arial" w:cs="Arial"/>
          <w:sz w:val="24"/>
          <w:szCs w:val="24"/>
          <w:lang w:val="es-EC"/>
        </w:rPr>
      </w:pPr>
      <w:r w:rsidRPr="00F640B2">
        <w:rPr>
          <w:rFonts w:ascii="Arial" w:hAnsi="Arial" w:cs="Arial"/>
          <w:sz w:val="24"/>
          <w:szCs w:val="24"/>
          <w:lang w:val="es-EC"/>
        </w:rPr>
        <w:t>Fortalecer la práctica de actividades deportivas o recreativas</w:t>
      </w:r>
      <w:r w:rsidR="008B172C">
        <w:rPr>
          <w:rFonts w:ascii="Arial" w:hAnsi="Arial" w:cs="Arial"/>
          <w:sz w:val="24"/>
          <w:szCs w:val="24"/>
          <w:lang w:val="es-EC"/>
        </w:rPr>
        <w:t>.</w:t>
      </w:r>
    </w:p>
    <w:p w:rsidR="00F0523D" w:rsidRPr="006E76A3" w:rsidRDefault="00F0523D" w:rsidP="00F0523D">
      <w:pPr>
        <w:numPr>
          <w:ilvl w:val="0"/>
          <w:numId w:val="5"/>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Fomentar la representación estudiantil en eventos oficiales</w:t>
      </w:r>
      <w:r w:rsidR="008B172C">
        <w:rPr>
          <w:rFonts w:ascii="Arial" w:hAnsi="Arial" w:cs="Arial"/>
          <w:sz w:val="24"/>
          <w:szCs w:val="24"/>
          <w:lang w:val="es-EC"/>
        </w:rPr>
        <w:t>.</w:t>
      </w:r>
    </w:p>
    <w:p w:rsidR="00F0523D" w:rsidRPr="006E76A3" w:rsidRDefault="00F0523D" w:rsidP="00F0523D">
      <w:pPr>
        <w:numPr>
          <w:ilvl w:val="0"/>
          <w:numId w:val="5"/>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lastRenderedPageBreak/>
        <w:t>Incentivar y facilitar estilos de vida sana en la población estudiantil</w:t>
      </w:r>
      <w:r w:rsidR="008B172C">
        <w:rPr>
          <w:rFonts w:ascii="Arial" w:hAnsi="Arial" w:cs="Arial"/>
          <w:sz w:val="24"/>
          <w:szCs w:val="24"/>
          <w:lang w:val="es-EC"/>
        </w:rPr>
        <w:t>.</w:t>
      </w:r>
    </w:p>
    <w:p w:rsidR="00F0523D" w:rsidRPr="006E76A3" w:rsidRDefault="00F0523D" w:rsidP="00F0523D">
      <w:pPr>
        <w:numPr>
          <w:ilvl w:val="0"/>
          <w:numId w:val="5"/>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 xml:space="preserve">Fomentar la formación integral y humanística del estudiante y la asimilación de los valores de la </w:t>
      </w:r>
      <w:r w:rsidR="002E49C5">
        <w:rPr>
          <w:rFonts w:ascii="Arial" w:hAnsi="Arial" w:cs="Arial"/>
          <w:sz w:val="24"/>
          <w:szCs w:val="24"/>
          <w:lang w:val="es-EC"/>
        </w:rPr>
        <w:t>universidad</w:t>
      </w:r>
      <w:r w:rsidRPr="006E76A3">
        <w:rPr>
          <w:rFonts w:ascii="Arial" w:hAnsi="Arial" w:cs="Arial"/>
          <w:sz w:val="24"/>
          <w:szCs w:val="24"/>
          <w:lang w:val="es-EC"/>
        </w:rPr>
        <w:t>.</w:t>
      </w:r>
    </w:p>
    <w:p w:rsidR="00F0523D" w:rsidRPr="006E76A3" w:rsidRDefault="00F0523D" w:rsidP="00F0523D">
      <w:pPr>
        <w:shd w:val="clear" w:color="auto" w:fill="FFFFFF" w:themeFill="background1"/>
        <w:tabs>
          <w:tab w:val="left" w:pos="8931"/>
        </w:tabs>
        <w:ind w:right="32" w:firstLine="360"/>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Art. 2</w:t>
      </w:r>
      <w:r w:rsidR="00C82C0B">
        <w:rPr>
          <w:rFonts w:ascii="Arial" w:hAnsi="Arial" w:cs="Arial"/>
          <w:b/>
          <w:sz w:val="24"/>
          <w:szCs w:val="24"/>
          <w:lang w:val="es-EC"/>
        </w:rPr>
        <w:t>6</w:t>
      </w:r>
      <w:r w:rsidRPr="006E76A3">
        <w:rPr>
          <w:rFonts w:ascii="Arial" w:hAnsi="Arial" w:cs="Arial"/>
          <w:b/>
          <w:sz w:val="24"/>
          <w:szCs w:val="24"/>
          <w:lang w:val="es-EC"/>
        </w:rPr>
        <w:t>.- Beca.</w:t>
      </w:r>
      <w:r w:rsidRPr="006E76A3">
        <w:rPr>
          <w:rFonts w:ascii="Arial" w:hAnsi="Arial" w:cs="Arial"/>
          <w:sz w:val="24"/>
          <w:szCs w:val="24"/>
          <w:lang w:val="es-EC"/>
        </w:rPr>
        <w:t xml:space="preserve"> Es la subvención total o parcial que la </w:t>
      </w:r>
      <w:r w:rsidR="002E49C5">
        <w:rPr>
          <w:rFonts w:ascii="Arial" w:hAnsi="Arial" w:cs="Arial"/>
          <w:sz w:val="24"/>
          <w:szCs w:val="24"/>
          <w:lang w:val="es-EC"/>
        </w:rPr>
        <w:t>universidad</w:t>
      </w:r>
      <w:r w:rsidR="008B172C" w:rsidRPr="006E76A3">
        <w:rPr>
          <w:rFonts w:ascii="Arial" w:hAnsi="Arial" w:cs="Arial"/>
          <w:sz w:val="24"/>
          <w:szCs w:val="24"/>
          <w:lang w:val="es-EC"/>
        </w:rPr>
        <w:t xml:space="preserve"> </w:t>
      </w:r>
      <w:r w:rsidRPr="006E76A3">
        <w:rPr>
          <w:rFonts w:ascii="Arial" w:hAnsi="Arial" w:cs="Arial"/>
          <w:sz w:val="24"/>
          <w:szCs w:val="24"/>
          <w:lang w:val="es-EC"/>
        </w:rPr>
        <w:t xml:space="preserve">otorga a sus estudiantes para que realicen estudios de grado o posgrado, según las particularidades de cada </w:t>
      </w:r>
      <w:r w:rsidR="008B172C">
        <w:rPr>
          <w:rFonts w:ascii="Arial" w:hAnsi="Arial" w:cs="Arial"/>
          <w:sz w:val="24"/>
          <w:szCs w:val="24"/>
          <w:lang w:val="es-EC"/>
        </w:rPr>
        <w:t>s</w:t>
      </w:r>
      <w:r w:rsidR="008B172C" w:rsidRPr="006E76A3">
        <w:rPr>
          <w:rFonts w:ascii="Arial" w:hAnsi="Arial" w:cs="Arial"/>
          <w:sz w:val="24"/>
          <w:szCs w:val="24"/>
          <w:lang w:val="es-EC"/>
        </w:rPr>
        <w:t>ede</w:t>
      </w:r>
      <w:r w:rsidRPr="006E76A3">
        <w:rPr>
          <w:rFonts w:ascii="Arial" w:hAnsi="Arial" w:cs="Arial"/>
          <w:sz w:val="24"/>
          <w:szCs w:val="24"/>
          <w:lang w:val="es-EC"/>
        </w:rPr>
        <w:t>. Estas subvenciones se aplican a los aranceles, y</w:t>
      </w:r>
      <w:r w:rsidR="008B172C">
        <w:rPr>
          <w:rFonts w:ascii="Arial" w:hAnsi="Arial" w:cs="Arial"/>
          <w:sz w:val="24"/>
          <w:szCs w:val="24"/>
          <w:lang w:val="es-EC"/>
        </w:rPr>
        <w:t>,</w:t>
      </w:r>
      <w:r w:rsidRPr="006E76A3">
        <w:rPr>
          <w:rFonts w:ascii="Arial" w:hAnsi="Arial" w:cs="Arial"/>
          <w:sz w:val="24"/>
          <w:szCs w:val="24"/>
          <w:lang w:val="es-EC"/>
        </w:rPr>
        <w:t xml:space="preserve"> solo en casos de estudiantes de escasos recursos económicos</w:t>
      </w:r>
      <w:r w:rsidR="008B172C">
        <w:rPr>
          <w:rFonts w:ascii="Arial" w:hAnsi="Arial" w:cs="Arial"/>
          <w:sz w:val="24"/>
          <w:szCs w:val="24"/>
          <w:lang w:val="es-EC"/>
        </w:rPr>
        <w:t>,</w:t>
      </w:r>
      <w:r w:rsidRPr="006E76A3">
        <w:rPr>
          <w:rFonts w:ascii="Arial" w:hAnsi="Arial" w:cs="Arial"/>
          <w:sz w:val="24"/>
          <w:szCs w:val="24"/>
          <w:lang w:val="es-EC"/>
        </w:rPr>
        <w:t xml:space="preserve"> podrían aplicarse también a la matrícula.</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sz w:val="24"/>
          <w:szCs w:val="24"/>
          <w:lang w:val="es-EC"/>
        </w:rPr>
        <w:t xml:space="preserve">La </w:t>
      </w:r>
      <w:r w:rsidR="002E49C5">
        <w:rPr>
          <w:rFonts w:ascii="Arial" w:hAnsi="Arial" w:cs="Arial"/>
          <w:sz w:val="24"/>
          <w:szCs w:val="24"/>
          <w:lang w:val="es-EC"/>
        </w:rPr>
        <w:t>universidad</w:t>
      </w:r>
      <w:r w:rsidR="008B172C" w:rsidRPr="00F640B2">
        <w:rPr>
          <w:rFonts w:ascii="Arial" w:hAnsi="Arial" w:cs="Arial"/>
          <w:sz w:val="24"/>
          <w:szCs w:val="24"/>
          <w:lang w:val="es-EC"/>
        </w:rPr>
        <w:t xml:space="preserve"> </w:t>
      </w:r>
      <w:r w:rsidRPr="00F640B2">
        <w:rPr>
          <w:rFonts w:ascii="Arial" w:hAnsi="Arial" w:cs="Arial"/>
          <w:sz w:val="24"/>
          <w:szCs w:val="24"/>
          <w:lang w:val="es-EC"/>
        </w:rPr>
        <w:t xml:space="preserve">dispone de cinco categorías de becas: </w:t>
      </w: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F640B2" w:rsidRDefault="00F0523D" w:rsidP="00F0523D">
      <w:pPr>
        <w:pStyle w:val="Prrafodelista"/>
        <w:numPr>
          <w:ilvl w:val="0"/>
          <w:numId w:val="28"/>
        </w:num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sz w:val="24"/>
          <w:szCs w:val="24"/>
          <w:lang w:val="es-EC"/>
        </w:rPr>
        <w:t>Socio-económicas</w:t>
      </w:r>
      <w:r w:rsidR="008B172C">
        <w:rPr>
          <w:rFonts w:ascii="Arial" w:hAnsi="Arial" w:cs="Arial"/>
          <w:sz w:val="24"/>
          <w:szCs w:val="24"/>
          <w:lang w:val="es-EC"/>
        </w:rPr>
        <w:t>.</w:t>
      </w:r>
    </w:p>
    <w:p w:rsidR="00F0523D" w:rsidRPr="00717622" w:rsidRDefault="00F0523D" w:rsidP="00F0523D">
      <w:pPr>
        <w:numPr>
          <w:ilvl w:val="0"/>
          <w:numId w:val="28"/>
        </w:numPr>
        <w:shd w:val="clear" w:color="auto" w:fill="FFFFFF" w:themeFill="background1"/>
        <w:tabs>
          <w:tab w:val="left" w:pos="8931"/>
        </w:tabs>
        <w:ind w:right="32"/>
        <w:jc w:val="both"/>
        <w:rPr>
          <w:rFonts w:ascii="Arial" w:hAnsi="Arial" w:cs="Arial"/>
          <w:sz w:val="24"/>
          <w:szCs w:val="24"/>
          <w:lang w:val="es-EC"/>
        </w:rPr>
      </w:pPr>
      <w:r w:rsidRPr="00717622">
        <w:rPr>
          <w:rFonts w:ascii="Arial" w:hAnsi="Arial" w:cs="Arial"/>
          <w:sz w:val="24"/>
          <w:szCs w:val="24"/>
          <w:lang w:val="es-EC"/>
        </w:rPr>
        <w:t xml:space="preserve">De </w:t>
      </w:r>
      <w:r w:rsidR="008F0B69" w:rsidRPr="008F0B69">
        <w:rPr>
          <w:rFonts w:ascii="Arial" w:hAnsi="Arial" w:cs="Arial"/>
          <w:sz w:val="24"/>
          <w:szCs w:val="24"/>
          <w:lang w:val="es-EC"/>
        </w:rPr>
        <w:t>inclusión</w:t>
      </w:r>
      <w:r w:rsidR="008B172C" w:rsidRPr="00717622">
        <w:rPr>
          <w:rFonts w:ascii="Arial" w:hAnsi="Arial" w:cs="Arial"/>
          <w:sz w:val="24"/>
          <w:szCs w:val="24"/>
          <w:lang w:val="es-EC"/>
        </w:rPr>
        <w:t>.</w:t>
      </w:r>
      <w:r w:rsidRPr="00717622">
        <w:rPr>
          <w:rFonts w:ascii="Arial" w:hAnsi="Arial" w:cs="Arial"/>
          <w:sz w:val="24"/>
          <w:szCs w:val="24"/>
          <w:lang w:val="es-EC"/>
        </w:rPr>
        <w:t xml:space="preserve"> </w:t>
      </w:r>
    </w:p>
    <w:p w:rsidR="00F0523D" w:rsidRPr="00717622" w:rsidRDefault="00F0523D" w:rsidP="00F0523D">
      <w:pPr>
        <w:numPr>
          <w:ilvl w:val="0"/>
          <w:numId w:val="28"/>
        </w:numPr>
        <w:shd w:val="clear" w:color="auto" w:fill="FFFFFF" w:themeFill="background1"/>
        <w:tabs>
          <w:tab w:val="left" w:pos="8931"/>
        </w:tabs>
        <w:ind w:right="32"/>
        <w:jc w:val="both"/>
        <w:rPr>
          <w:rFonts w:ascii="Arial" w:hAnsi="Arial" w:cs="Arial"/>
          <w:sz w:val="24"/>
          <w:szCs w:val="24"/>
          <w:lang w:val="es-EC"/>
        </w:rPr>
      </w:pPr>
      <w:r w:rsidRPr="00717622">
        <w:rPr>
          <w:rFonts w:ascii="Arial" w:hAnsi="Arial" w:cs="Arial"/>
          <w:sz w:val="24"/>
          <w:szCs w:val="24"/>
          <w:lang w:val="es-EC"/>
        </w:rPr>
        <w:t>Académicas</w:t>
      </w:r>
      <w:r w:rsidR="008B172C">
        <w:rPr>
          <w:rFonts w:ascii="Arial" w:hAnsi="Arial" w:cs="Arial"/>
          <w:sz w:val="24"/>
          <w:szCs w:val="24"/>
          <w:lang w:val="es-EC"/>
        </w:rPr>
        <w:t>.</w:t>
      </w:r>
      <w:r w:rsidRPr="00717622">
        <w:rPr>
          <w:rFonts w:ascii="Arial" w:hAnsi="Arial" w:cs="Arial"/>
          <w:sz w:val="24"/>
          <w:szCs w:val="24"/>
          <w:lang w:val="es-EC"/>
        </w:rPr>
        <w:t xml:space="preserve"> </w:t>
      </w:r>
    </w:p>
    <w:p w:rsidR="00F0523D" w:rsidRPr="00717622" w:rsidRDefault="00F0523D" w:rsidP="00F0523D">
      <w:pPr>
        <w:numPr>
          <w:ilvl w:val="0"/>
          <w:numId w:val="28"/>
        </w:numPr>
        <w:shd w:val="clear" w:color="auto" w:fill="FFFFFF" w:themeFill="background1"/>
        <w:tabs>
          <w:tab w:val="left" w:pos="8931"/>
        </w:tabs>
        <w:ind w:right="32"/>
        <w:jc w:val="both"/>
        <w:rPr>
          <w:rFonts w:ascii="Arial" w:hAnsi="Arial" w:cs="Arial"/>
          <w:sz w:val="24"/>
          <w:szCs w:val="24"/>
          <w:lang w:val="es-EC"/>
        </w:rPr>
      </w:pPr>
      <w:r w:rsidRPr="00717622">
        <w:rPr>
          <w:rFonts w:ascii="Arial" w:hAnsi="Arial" w:cs="Arial"/>
          <w:sz w:val="24"/>
          <w:szCs w:val="24"/>
          <w:lang w:val="es-EC"/>
        </w:rPr>
        <w:t>De desarrollo integral</w:t>
      </w:r>
      <w:r w:rsidR="008B172C">
        <w:rPr>
          <w:rFonts w:ascii="Arial" w:hAnsi="Arial" w:cs="Arial"/>
          <w:sz w:val="24"/>
          <w:szCs w:val="24"/>
          <w:lang w:val="es-EC"/>
        </w:rPr>
        <w:t>.</w:t>
      </w:r>
      <w:r w:rsidRPr="00717622">
        <w:rPr>
          <w:rFonts w:ascii="Arial" w:hAnsi="Arial" w:cs="Arial"/>
          <w:sz w:val="24"/>
          <w:szCs w:val="24"/>
          <w:lang w:val="es-EC"/>
        </w:rPr>
        <w:t xml:space="preserve"> </w:t>
      </w:r>
    </w:p>
    <w:p w:rsidR="00F0523D" w:rsidRPr="00717622" w:rsidRDefault="008B172C" w:rsidP="00F0523D">
      <w:pPr>
        <w:numPr>
          <w:ilvl w:val="0"/>
          <w:numId w:val="28"/>
        </w:numPr>
        <w:shd w:val="clear" w:color="auto" w:fill="FFFFFF" w:themeFill="background1"/>
        <w:tabs>
          <w:tab w:val="left" w:pos="8931"/>
        </w:tabs>
        <w:ind w:right="32"/>
        <w:jc w:val="both"/>
        <w:rPr>
          <w:rFonts w:ascii="Arial" w:hAnsi="Arial" w:cs="Arial"/>
          <w:sz w:val="24"/>
          <w:szCs w:val="24"/>
          <w:lang w:val="es-EC"/>
        </w:rPr>
      </w:pPr>
      <w:r>
        <w:rPr>
          <w:rFonts w:ascii="Arial" w:hAnsi="Arial" w:cs="Arial"/>
          <w:sz w:val="24"/>
          <w:szCs w:val="24"/>
          <w:lang w:val="es-EC"/>
        </w:rPr>
        <w:t>I</w:t>
      </w:r>
      <w:r w:rsidR="00F0523D" w:rsidRPr="00717622">
        <w:rPr>
          <w:rFonts w:ascii="Arial" w:hAnsi="Arial" w:cs="Arial"/>
          <w:sz w:val="24"/>
          <w:szCs w:val="24"/>
          <w:lang w:val="es-EC"/>
        </w:rPr>
        <w:t>nstitucionales</w:t>
      </w:r>
      <w:r>
        <w:rPr>
          <w:rFonts w:ascii="Arial" w:hAnsi="Arial" w:cs="Arial"/>
          <w:sz w:val="24"/>
          <w:szCs w:val="24"/>
          <w:lang w:val="es-EC"/>
        </w:rPr>
        <w:t>.</w:t>
      </w:r>
      <w:r w:rsidR="00F0523D" w:rsidRPr="00717622">
        <w:rPr>
          <w:rFonts w:ascii="Arial" w:hAnsi="Arial" w:cs="Arial"/>
          <w:sz w:val="24"/>
          <w:szCs w:val="24"/>
          <w:lang w:val="es-EC"/>
        </w:rPr>
        <w:t xml:space="preserve"> </w:t>
      </w:r>
    </w:p>
    <w:p w:rsidR="00F0523D" w:rsidRPr="00717622"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sz w:val="24"/>
          <w:szCs w:val="24"/>
          <w:lang w:val="es-EC"/>
        </w:rPr>
        <w:t>Las becas se otorgan para cada período académico ordinario o extraordinario</w:t>
      </w:r>
      <w:r w:rsidR="008B172C" w:rsidRPr="00F640B2">
        <w:rPr>
          <w:rFonts w:ascii="Arial" w:hAnsi="Arial" w:cs="Arial"/>
          <w:sz w:val="24"/>
          <w:szCs w:val="24"/>
          <w:lang w:val="es-EC"/>
        </w:rPr>
        <w:t>.</w:t>
      </w:r>
      <w:r w:rsidR="008B172C">
        <w:rPr>
          <w:rFonts w:ascii="Arial" w:hAnsi="Arial" w:cs="Arial"/>
          <w:sz w:val="24"/>
          <w:szCs w:val="24"/>
          <w:lang w:val="es-EC"/>
        </w:rPr>
        <w:t xml:space="preserve"> </w:t>
      </w:r>
      <w:r w:rsidRPr="00F640B2">
        <w:rPr>
          <w:rFonts w:ascii="Arial" w:hAnsi="Arial" w:cs="Arial"/>
          <w:sz w:val="24"/>
          <w:szCs w:val="24"/>
          <w:lang w:val="es-EC"/>
        </w:rPr>
        <w:t xml:space="preserve">La beca académica en el período académico extraordinario se otorgará por extensión del rendimiento académico del período ordinario inmediato anterior, calculado según el índice promedial fijado por cada unidad académica. </w:t>
      </w: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sz w:val="24"/>
          <w:szCs w:val="24"/>
          <w:lang w:val="es-EC"/>
        </w:rPr>
        <w:t xml:space="preserve">El estudiante que solicite cualquier beca deberá obligatoriamente obtener su ubicación en una de las categorías socio-económicas reconocidas en la </w:t>
      </w:r>
      <w:r w:rsidR="002E49C5">
        <w:rPr>
          <w:rFonts w:ascii="Arial" w:hAnsi="Arial" w:cs="Arial"/>
          <w:sz w:val="24"/>
          <w:szCs w:val="24"/>
          <w:lang w:val="es-EC"/>
        </w:rPr>
        <w:t>universidad</w:t>
      </w:r>
      <w:r w:rsidRPr="00F640B2">
        <w:rPr>
          <w:rFonts w:ascii="Arial" w:hAnsi="Arial" w:cs="Arial"/>
          <w:sz w:val="24"/>
          <w:szCs w:val="24"/>
          <w:lang w:val="es-EC"/>
        </w:rPr>
        <w:t>.</w:t>
      </w: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F640B2" w:rsidRDefault="00C82C0B"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b/>
          <w:sz w:val="24"/>
          <w:szCs w:val="24"/>
          <w:lang w:val="es-EC"/>
        </w:rPr>
        <w:t>Art. 27</w:t>
      </w:r>
      <w:r w:rsidR="008B172C">
        <w:rPr>
          <w:rFonts w:ascii="Arial" w:hAnsi="Arial" w:cs="Arial"/>
          <w:b/>
          <w:sz w:val="24"/>
          <w:szCs w:val="24"/>
          <w:lang w:val="es-EC"/>
        </w:rPr>
        <w:t>.</w:t>
      </w:r>
      <w:r w:rsidR="00F0523D" w:rsidRPr="00F640B2">
        <w:rPr>
          <w:rFonts w:ascii="Arial" w:hAnsi="Arial" w:cs="Arial"/>
          <w:b/>
          <w:sz w:val="24"/>
          <w:szCs w:val="24"/>
          <w:lang w:val="es-EC"/>
        </w:rPr>
        <w:t>- Becas socio-económicas</w:t>
      </w:r>
      <w:r w:rsidR="00F0523D" w:rsidRPr="00F640B2">
        <w:rPr>
          <w:rFonts w:ascii="Arial" w:hAnsi="Arial" w:cs="Arial"/>
          <w:sz w:val="24"/>
          <w:szCs w:val="24"/>
          <w:lang w:val="es-EC"/>
        </w:rPr>
        <w:t xml:space="preserve">. Son aquellas que la </w:t>
      </w:r>
      <w:r w:rsidR="002E49C5">
        <w:rPr>
          <w:rFonts w:ascii="Arial" w:hAnsi="Arial" w:cs="Arial"/>
          <w:sz w:val="24"/>
          <w:szCs w:val="24"/>
          <w:lang w:val="es-EC"/>
        </w:rPr>
        <w:t>universidad</w:t>
      </w:r>
      <w:r w:rsidR="008B172C" w:rsidRPr="00F640B2">
        <w:rPr>
          <w:rFonts w:ascii="Arial" w:hAnsi="Arial" w:cs="Arial"/>
          <w:sz w:val="24"/>
          <w:szCs w:val="24"/>
          <w:lang w:val="es-EC"/>
        </w:rPr>
        <w:t xml:space="preserve"> </w:t>
      </w:r>
      <w:r w:rsidR="00F0523D" w:rsidRPr="00F640B2">
        <w:rPr>
          <w:rFonts w:ascii="Arial" w:hAnsi="Arial" w:cs="Arial"/>
          <w:sz w:val="24"/>
          <w:szCs w:val="24"/>
          <w:lang w:val="es-EC"/>
        </w:rPr>
        <w:t xml:space="preserve">concede a estudiantes de escasos recursos económicos, en función de su ubicación en una de las categorías socio-económicas reconocidas en la </w:t>
      </w:r>
      <w:r w:rsidR="002E49C5">
        <w:rPr>
          <w:rFonts w:ascii="Arial" w:hAnsi="Arial" w:cs="Arial"/>
          <w:sz w:val="24"/>
          <w:szCs w:val="24"/>
          <w:lang w:val="es-EC"/>
        </w:rPr>
        <w:t>universidad</w:t>
      </w:r>
      <w:r w:rsidR="00F0523D" w:rsidRPr="00F640B2">
        <w:rPr>
          <w:rFonts w:ascii="Arial" w:hAnsi="Arial" w:cs="Arial"/>
          <w:sz w:val="24"/>
          <w:szCs w:val="24"/>
          <w:lang w:val="es-EC"/>
        </w:rPr>
        <w:t>.</w:t>
      </w: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b/>
          <w:sz w:val="24"/>
          <w:szCs w:val="24"/>
          <w:lang w:val="es-EC"/>
        </w:rPr>
        <w:t>Art. 28.- Becas de inclusión.</w:t>
      </w:r>
      <w:r w:rsidRPr="00F640B2">
        <w:rPr>
          <w:rFonts w:ascii="Arial" w:hAnsi="Arial" w:cs="Arial"/>
          <w:sz w:val="24"/>
          <w:szCs w:val="24"/>
          <w:lang w:val="es-EC"/>
        </w:rPr>
        <w:t xml:space="preserve"> Son aquellas que la </w:t>
      </w:r>
      <w:r w:rsidR="002E49C5">
        <w:rPr>
          <w:rFonts w:ascii="Arial" w:hAnsi="Arial" w:cs="Arial"/>
          <w:sz w:val="24"/>
          <w:szCs w:val="24"/>
          <w:lang w:val="es-EC"/>
        </w:rPr>
        <w:t>universidad</w:t>
      </w:r>
      <w:r w:rsidR="008B172C" w:rsidRPr="00F640B2">
        <w:rPr>
          <w:rFonts w:ascii="Arial" w:hAnsi="Arial" w:cs="Arial"/>
          <w:sz w:val="24"/>
          <w:szCs w:val="24"/>
          <w:lang w:val="es-EC"/>
        </w:rPr>
        <w:t xml:space="preserve"> </w:t>
      </w:r>
      <w:r w:rsidRPr="00F640B2">
        <w:rPr>
          <w:rFonts w:ascii="Arial" w:hAnsi="Arial" w:cs="Arial"/>
          <w:sz w:val="24"/>
          <w:szCs w:val="24"/>
          <w:lang w:val="es-EC"/>
        </w:rPr>
        <w:t xml:space="preserve">concede a estudiantes susceptibles de ser excluidos por su pertenencia a grupos históricamente excluidos, </w:t>
      </w:r>
      <w:r w:rsidR="008B172C">
        <w:rPr>
          <w:rFonts w:ascii="Arial" w:hAnsi="Arial" w:cs="Arial"/>
          <w:sz w:val="24"/>
          <w:szCs w:val="24"/>
          <w:lang w:val="es-EC"/>
        </w:rPr>
        <w:t xml:space="preserve">por su </w:t>
      </w:r>
      <w:r w:rsidRPr="00F640B2">
        <w:rPr>
          <w:rFonts w:ascii="Arial" w:hAnsi="Arial" w:cs="Arial"/>
          <w:sz w:val="24"/>
          <w:szCs w:val="24"/>
          <w:lang w:val="es-EC"/>
        </w:rPr>
        <w:t xml:space="preserve">género, </w:t>
      </w:r>
      <w:r w:rsidR="008B172C">
        <w:rPr>
          <w:rFonts w:ascii="Arial" w:hAnsi="Arial" w:cs="Arial"/>
          <w:sz w:val="24"/>
          <w:szCs w:val="24"/>
          <w:lang w:val="es-EC"/>
        </w:rPr>
        <w:t xml:space="preserve">situación de </w:t>
      </w:r>
      <w:r w:rsidRPr="00F640B2">
        <w:rPr>
          <w:rFonts w:ascii="Arial" w:hAnsi="Arial" w:cs="Arial"/>
          <w:sz w:val="24"/>
          <w:szCs w:val="24"/>
          <w:lang w:val="es-EC"/>
        </w:rPr>
        <w:t xml:space="preserve">discapacidad o pertenencia a grupos sociales con derechos específicos. </w:t>
      </w: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sz w:val="24"/>
          <w:szCs w:val="24"/>
          <w:lang w:val="es-EC"/>
        </w:rPr>
        <w:t>Las becas socioeconómicas y las becas de inclusión guardan consistencia con el espíritu del Sistema de Pensión Diferenciada y se aplican en función de la categoría socioeconómica del estudiante.</w:t>
      </w: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b/>
          <w:sz w:val="24"/>
          <w:szCs w:val="24"/>
          <w:lang w:val="es-EC"/>
        </w:rPr>
        <w:t xml:space="preserve">Art. 29.- Becas académicas. </w:t>
      </w:r>
      <w:r w:rsidRPr="00F640B2">
        <w:rPr>
          <w:rFonts w:ascii="Arial" w:hAnsi="Arial" w:cs="Arial"/>
          <w:sz w:val="24"/>
          <w:szCs w:val="24"/>
          <w:lang w:val="es-EC"/>
        </w:rPr>
        <w:t xml:space="preserve">Son aquellas becas que la </w:t>
      </w:r>
      <w:r w:rsidR="002E49C5">
        <w:rPr>
          <w:rFonts w:ascii="Arial" w:hAnsi="Arial" w:cs="Arial"/>
          <w:sz w:val="24"/>
          <w:szCs w:val="24"/>
          <w:lang w:val="es-EC"/>
        </w:rPr>
        <w:t>universidad</w:t>
      </w:r>
      <w:r w:rsidR="008B172C" w:rsidRPr="00F640B2">
        <w:rPr>
          <w:rFonts w:ascii="Arial" w:hAnsi="Arial" w:cs="Arial"/>
          <w:sz w:val="24"/>
          <w:szCs w:val="24"/>
          <w:lang w:val="es-EC"/>
        </w:rPr>
        <w:t xml:space="preserve"> </w:t>
      </w:r>
      <w:r w:rsidRPr="00F640B2">
        <w:rPr>
          <w:rFonts w:ascii="Arial" w:hAnsi="Arial" w:cs="Arial"/>
          <w:sz w:val="24"/>
          <w:szCs w:val="24"/>
          <w:lang w:val="es-EC"/>
        </w:rPr>
        <w:t>puede otorgar:</w:t>
      </w:r>
    </w:p>
    <w:p w:rsidR="00F0523D" w:rsidRPr="00F640B2" w:rsidRDefault="00F0523D" w:rsidP="00F0523D">
      <w:pPr>
        <w:shd w:val="clear" w:color="auto" w:fill="FFFFFF" w:themeFill="background1"/>
        <w:tabs>
          <w:tab w:val="left" w:pos="8931"/>
        </w:tabs>
        <w:ind w:left="567" w:right="32" w:hanging="283"/>
        <w:jc w:val="both"/>
        <w:rPr>
          <w:rFonts w:ascii="Arial" w:hAnsi="Arial" w:cs="Arial"/>
          <w:sz w:val="24"/>
          <w:szCs w:val="24"/>
          <w:lang w:val="es-EC"/>
        </w:rPr>
      </w:pPr>
    </w:p>
    <w:p w:rsidR="00F0523D" w:rsidRPr="00F640B2" w:rsidRDefault="00F0523D" w:rsidP="00F0523D">
      <w:pPr>
        <w:numPr>
          <w:ilvl w:val="0"/>
          <w:numId w:val="11"/>
        </w:numPr>
        <w:shd w:val="clear" w:color="auto" w:fill="FFFFFF" w:themeFill="background1"/>
        <w:tabs>
          <w:tab w:val="left" w:pos="8931"/>
        </w:tabs>
        <w:ind w:left="567" w:right="32" w:hanging="283"/>
        <w:jc w:val="both"/>
        <w:rPr>
          <w:rFonts w:ascii="Arial" w:hAnsi="Arial" w:cs="Arial"/>
          <w:sz w:val="24"/>
          <w:szCs w:val="24"/>
          <w:lang w:val="es-EC"/>
        </w:rPr>
      </w:pPr>
      <w:r w:rsidRPr="00F640B2">
        <w:rPr>
          <w:rFonts w:ascii="Arial" w:hAnsi="Arial" w:cs="Arial"/>
          <w:sz w:val="24"/>
          <w:szCs w:val="24"/>
          <w:lang w:val="es-EC"/>
        </w:rPr>
        <w:t xml:space="preserve">A todos los estudiantes regulares que cumplen semestralmente con el promedio ponderado de notas que fije para el efecto cada una de las unidades académicas, en coordinación con las Dirección General de Estudiantes de la Sede Quito o la Dirección de Estudiantes de las demás </w:t>
      </w:r>
      <w:r w:rsidR="008B172C">
        <w:rPr>
          <w:rFonts w:ascii="Arial" w:hAnsi="Arial" w:cs="Arial"/>
          <w:sz w:val="24"/>
          <w:szCs w:val="24"/>
          <w:lang w:val="es-EC"/>
        </w:rPr>
        <w:t>sedes</w:t>
      </w:r>
      <w:r w:rsidRPr="00F640B2">
        <w:rPr>
          <w:rFonts w:ascii="Arial" w:hAnsi="Arial" w:cs="Arial"/>
          <w:sz w:val="24"/>
          <w:szCs w:val="24"/>
          <w:lang w:val="es-EC"/>
        </w:rPr>
        <w:t xml:space="preserve">. Se llaman becas de excelencia académica. </w:t>
      </w:r>
    </w:p>
    <w:p w:rsidR="00F0523D" w:rsidRPr="00F640B2" w:rsidRDefault="00F0523D" w:rsidP="00F0523D">
      <w:pPr>
        <w:numPr>
          <w:ilvl w:val="0"/>
          <w:numId w:val="11"/>
        </w:numPr>
        <w:shd w:val="clear" w:color="auto" w:fill="FFFFFF" w:themeFill="background1"/>
        <w:tabs>
          <w:tab w:val="left" w:pos="8931"/>
        </w:tabs>
        <w:ind w:left="567" w:right="32" w:hanging="283"/>
        <w:jc w:val="both"/>
        <w:rPr>
          <w:rFonts w:ascii="Arial" w:hAnsi="Arial" w:cs="Arial"/>
          <w:sz w:val="24"/>
          <w:szCs w:val="24"/>
          <w:lang w:val="es-EC"/>
        </w:rPr>
      </w:pPr>
      <w:r w:rsidRPr="00F640B2">
        <w:rPr>
          <w:rFonts w:ascii="Arial" w:hAnsi="Arial" w:cs="Arial"/>
          <w:sz w:val="24"/>
          <w:szCs w:val="24"/>
          <w:lang w:val="es-EC"/>
        </w:rPr>
        <w:t xml:space="preserve">A todos los estudiantes regulares para que mantengan y mejoren constantemente su desempeño académico.  Esta beca se concederá al inicio de la carrera, y tendrá como condición de renovación el cumplimiento del índice promedial de notas fijado por cada unidad académica. Se llaman becas de estímulo académico. </w:t>
      </w: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717622" w:rsidRDefault="00F0523D"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b/>
          <w:sz w:val="24"/>
          <w:szCs w:val="24"/>
          <w:lang w:val="es-EC"/>
        </w:rPr>
        <w:lastRenderedPageBreak/>
        <w:t xml:space="preserve">Art. 30.- Becas de desarrollo personal. </w:t>
      </w:r>
      <w:r w:rsidRPr="00F640B2">
        <w:rPr>
          <w:rFonts w:ascii="Arial" w:hAnsi="Arial" w:cs="Arial"/>
          <w:sz w:val="24"/>
          <w:szCs w:val="24"/>
          <w:lang w:val="es-EC"/>
        </w:rPr>
        <w:t>Son aquellas becas que</w:t>
      </w:r>
      <w:r w:rsidRPr="006E76A3">
        <w:rPr>
          <w:rFonts w:ascii="Arial" w:hAnsi="Arial" w:cs="Arial"/>
          <w:sz w:val="24"/>
          <w:szCs w:val="24"/>
          <w:lang w:val="es-EC"/>
        </w:rPr>
        <w:t xml:space="preserve"> la </w:t>
      </w:r>
      <w:r w:rsidR="002E49C5">
        <w:rPr>
          <w:rFonts w:ascii="Arial" w:hAnsi="Arial" w:cs="Arial"/>
          <w:sz w:val="24"/>
          <w:szCs w:val="24"/>
          <w:lang w:val="es-EC"/>
        </w:rPr>
        <w:t>universidad</w:t>
      </w:r>
      <w:r w:rsidRPr="006E76A3">
        <w:rPr>
          <w:rFonts w:ascii="Arial" w:hAnsi="Arial" w:cs="Arial"/>
          <w:sz w:val="24"/>
          <w:szCs w:val="24"/>
          <w:lang w:val="es-EC"/>
        </w:rPr>
        <w:t xml:space="preserve"> puede otorgar en apoyo de la formación integral del estudiante. </w:t>
      </w:r>
      <w:r w:rsidRPr="00717622">
        <w:rPr>
          <w:rFonts w:ascii="Arial" w:hAnsi="Arial" w:cs="Arial"/>
          <w:sz w:val="24"/>
          <w:szCs w:val="24"/>
          <w:lang w:val="es-EC"/>
        </w:rPr>
        <w:t>Son de dos tipos:</w:t>
      </w:r>
    </w:p>
    <w:p w:rsidR="00F0523D" w:rsidRPr="00717622" w:rsidRDefault="00F0523D" w:rsidP="00F0523D">
      <w:pPr>
        <w:shd w:val="clear" w:color="auto" w:fill="FFFFFF" w:themeFill="background1"/>
        <w:tabs>
          <w:tab w:val="left" w:pos="8931"/>
        </w:tabs>
        <w:ind w:left="567" w:right="32" w:hanging="283"/>
        <w:jc w:val="both"/>
        <w:rPr>
          <w:rFonts w:ascii="Arial" w:hAnsi="Arial" w:cs="Arial"/>
          <w:sz w:val="24"/>
          <w:szCs w:val="24"/>
          <w:lang w:val="es-EC"/>
        </w:rPr>
      </w:pPr>
    </w:p>
    <w:p w:rsidR="00F0523D" w:rsidRPr="006E76A3" w:rsidRDefault="00F0523D" w:rsidP="00F0523D">
      <w:pPr>
        <w:numPr>
          <w:ilvl w:val="0"/>
          <w:numId w:val="10"/>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Becas culturales que se otorgan a estudiantes regulares destacados en el campo de la cultura y el arte</w:t>
      </w:r>
      <w:r w:rsidR="008B172C">
        <w:rPr>
          <w:rFonts w:ascii="Arial" w:hAnsi="Arial" w:cs="Arial"/>
          <w:sz w:val="24"/>
          <w:szCs w:val="24"/>
          <w:lang w:val="es-EC"/>
        </w:rPr>
        <w:t>.</w:t>
      </w:r>
    </w:p>
    <w:p w:rsidR="00F0523D" w:rsidRPr="006E76A3" w:rsidRDefault="00F0523D" w:rsidP="00F0523D">
      <w:pPr>
        <w:numPr>
          <w:ilvl w:val="0"/>
          <w:numId w:val="10"/>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Becas deportivas que se otorgan a estudiantes regulares de alto rendimiento deportivo</w:t>
      </w:r>
      <w:r w:rsidR="008B172C">
        <w:rPr>
          <w:rFonts w:ascii="Arial" w:hAnsi="Arial" w:cs="Arial"/>
          <w:sz w:val="24"/>
          <w:szCs w:val="24"/>
          <w:lang w:val="es-EC"/>
        </w:rPr>
        <w:t>,</w:t>
      </w:r>
      <w:r w:rsidRPr="006E76A3">
        <w:rPr>
          <w:rFonts w:ascii="Arial" w:hAnsi="Arial" w:cs="Arial"/>
          <w:sz w:val="24"/>
          <w:szCs w:val="24"/>
          <w:lang w:val="es-EC"/>
        </w:rPr>
        <w:t xml:space="preserve"> que representen al país en eventos internacionales, así como a estudiantes destacados en la práctica del deporte en el ámbito local o nacional. </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 xml:space="preserve">Los estudiantes </w:t>
      </w:r>
      <w:r w:rsidRPr="006E76A3">
        <w:rPr>
          <w:rFonts w:ascii="Arial" w:hAnsi="Arial" w:cs="Arial"/>
          <w:color w:val="auto"/>
          <w:sz w:val="24"/>
          <w:szCs w:val="24"/>
          <w:lang w:val="es-EC"/>
        </w:rPr>
        <w:t xml:space="preserve">que postulen a estas </w:t>
      </w:r>
      <w:r w:rsidRPr="006E76A3">
        <w:rPr>
          <w:rFonts w:ascii="Arial" w:hAnsi="Arial" w:cs="Arial"/>
          <w:sz w:val="24"/>
          <w:szCs w:val="24"/>
          <w:lang w:val="es-EC"/>
        </w:rPr>
        <w:t xml:space="preserve">becas deben cumplir semestralmente con el índice promedial de notas que fije para el efecto cada una de las unidades académicas para cada carrera en coordinación con la Dirección General de Estudiantes de la Sede Quito o la Dirección de Estudiantes de las demás </w:t>
      </w:r>
      <w:r w:rsidR="008B172C">
        <w:rPr>
          <w:rFonts w:ascii="Arial" w:hAnsi="Arial" w:cs="Arial"/>
          <w:sz w:val="24"/>
          <w:szCs w:val="24"/>
          <w:lang w:val="es-EC"/>
        </w:rPr>
        <w:t>sedes</w:t>
      </w:r>
      <w:r w:rsidRPr="006E76A3">
        <w:rPr>
          <w:rFonts w:ascii="Arial" w:hAnsi="Arial" w:cs="Arial"/>
          <w:sz w:val="24"/>
          <w:szCs w:val="24"/>
          <w:lang w:val="es-EC"/>
        </w:rPr>
        <w:t xml:space="preserve">. </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31.- Becas institucionales. </w:t>
      </w:r>
      <w:r w:rsidRPr="006E76A3">
        <w:rPr>
          <w:rFonts w:ascii="Arial" w:hAnsi="Arial" w:cs="Arial"/>
          <w:sz w:val="24"/>
          <w:szCs w:val="24"/>
          <w:lang w:val="es-EC"/>
        </w:rPr>
        <w:t xml:space="preserve">Son aquellas becas que la </w:t>
      </w:r>
      <w:r w:rsidR="002E49C5">
        <w:rPr>
          <w:rFonts w:ascii="Arial" w:hAnsi="Arial" w:cs="Arial"/>
          <w:sz w:val="24"/>
          <w:szCs w:val="24"/>
          <w:lang w:val="es-EC"/>
        </w:rPr>
        <w:t>universidad</w:t>
      </w:r>
      <w:r w:rsidRPr="006E76A3">
        <w:rPr>
          <w:rFonts w:ascii="Arial" w:hAnsi="Arial" w:cs="Arial"/>
          <w:sz w:val="24"/>
          <w:szCs w:val="24"/>
          <w:lang w:val="es-EC"/>
        </w:rPr>
        <w:t xml:space="preserve"> puede otorgar en razón de sus principios o prioridades como institución, y que no entran en ninguna de las tres categorías anteriores, dependiendo de la disponibilidad presupuestaria. </w:t>
      </w:r>
    </w:p>
    <w:p w:rsidR="00F0523D"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Default="00F0523D"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sz w:val="24"/>
          <w:szCs w:val="24"/>
          <w:lang w:val="es-EC"/>
        </w:rPr>
        <w:t>Los estudiantes que obtengan a estas becas deben cumplir semestralmente con requisitos especiales fijados para cada caso.</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Art. 32.- Responsabilidad ejecución de becas</w:t>
      </w:r>
      <w:r w:rsidRPr="006E76A3">
        <w:rPr>
          <w:rFonts w:ascii="Arial" w:hAnsi="Arial" w:cs="Arial"/>
          <w:sz w:val="24"/>
          <w:szCs w:val="24"/>
          <w:lang w:val="es-EC"/>
        </w:rPr>
        <w:t xml:space="preserve">. La ejecución y responsabilidad del cumplimiento de estas disposiciones sobre becas completas y sistema de apoyo económico es responsabilidad de la Dirección General de Estudiantes en la Sede Quito y la Dirección de Estudiantes en las demás </w:t>
      </w:r>
      <w:r w:rsidR="008B172C">
        <w:rPr>
          <w:rFonts w:ascii="Arial" w:hAnsi="Arial" w:cs="Arial"/>
          <w:sz w:val="24"/>
          <w:szCs w:val="24"/>
          <w:lang w:val="es-EC"/>
        </w:rPr>
        <w:t>sedes</w:t>
      </w:r>
      <w:r w:rsidRPr="006E76A3">
        <w:rPr>
          <w:rFonts w:ascii="Arial" w:hAnsi="Arial" w:cs="Arial"/>
          <w:sz w:val="24"/>
          <w:szCs w:val="24"/>
          <w:lang w:val="es-EC"/>
        </w:rPr>
        <w:t xml:space="preserve">, de conformidad </w:t>
      </w:r>
      <w:r w:rsidR="002E49C5">
        <w:rPr>
          <w:rFonts w:ascii="Arial" w:hAnsi="Arial" w:cs="Arial"/>
          <w:sz w:val="24"/>
          <w:szCs w:val="24"/>
          <w:lang w:val="es-EC"/>
        </w:rPr>
        <w:t>con</w:t>
      </w:r>
      <w:r w:rsidR="002E49C5" w:rsidRPr="006E76A3">
        <w:rPr>
          <w:rFonts w:ascii="Arial" w:hAnsi="Arial" w:cs="Arial"/>
          <w:sz w:val="24"/>
          <w:szCs w:val="24"/>
          <w:lang w:val="es-EC"/>
        </w:rPr>
        <w:t xml:space="preserve"> </w:t>
      </w:r>
      <w:r w:rsidRPr="006E76A3">
        <w:rPr>
          <w:rFonts w:ascii="Arial" w:hAnsi="Arial" w:cs="Arial"/>
          <w:sz w:val="24"/>
          <w:szCs w:val="24"/>
          <w:lang w:val="es-EC"/>
        </w:rPr>
        <w:t xml:space="preserve">la normativa procedimental interna emitida por el rector para toda la </w:t>
      </w:r>
      <w:r w:rsidR="002E49C5">
        <w:rPr>
          <w:rFonts w:ascii="Arial" w:hAnsi="Arial" w:cs="Arial"/>
          <w:sz w:val="24"/>
          <w:szCs w:val="24"/>
          <w:lang w:val="es-EC"/>
        </w:rPr>
        <w:t>universidad</w:t>
      </w:r>
      <w:r w:rsidRPr="006E76A3">
        <w:rPr>
          <w:rFonts w:ascii="Arial" w:hAnsi="Arial" w:cs="Arial"/>
          <w:sz w:val="24"/>
          <w:szCs w:val="24"/>
          <w:lang w:val="es-EC"/>
        </w:rPr>
        <w:t xml:space="preserve">. </w:t>
      </w:r>
    </w:p>
    <w:p w:rsidR="00F0523D" w:rsidRPr="006E76A3" w:rsidRDefault="00F0523D" w:rsidP="00F0523D">
      <w:pPr>
        <w:shd w:val="clear" w:color="auto" w:fill="FFFFFF" w:themeFill="background1"/>
        <w:tabs>
          <w:tab w:val="left" w:pos="721"/>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Art. 33</w:t>
      </w:r>
      <w:r w:rsidRPr="006E76A3">
        <w:rPr>
          <w:rFonts w:ascii="Arial" w:hAnsi="Arial" w:cs="Arial"/>
          <w:sz w:val="24"/>
          <w:szCs w:val="24"/>
          <w:lang w:val="es-EC"/>
        </w:rPr>
        <w:t xml:space="preserve">.- </w:t>
      </w:r>
      <w:r w:rsidRPr="006E76A3">
        <w:rPr>
          <w:rFonts w:ascii="Arial" w:hAnsi="Arial" w:cs="Arial"/>
          <w:b/>
          <w:sz w:val="24"/>
          <w:szCs w:val="24"/>
          <w:lang w:val="es-EC"/>
        </w:rPr>
        <w:t>Índice promedial y continuidad de un estudiante en su carrera</w:t>
      </w:r>
      <w:r w:rsidRPr="006E76A3">
        <w:rPr>
          <w:rFonts w:ascii="Arial" w:hAnsi="Arial" w:cs="Arial"/>
          <w:sz w:val="24"/>
          <w:szCs w:val="24"/>
          <w:lang w:val="es-EC"/>
        </w:rPr>
        <w:t>. Las unidades académicas aplicarán el sistema de índice promedial como medida que determine la continuidad de un estudiante en su carrera. Si el estudiante obtiene menos de 1 en la tabla del índice promedial, durante tres semestres consecutivos quedará excluido definitivamente de la carrera y podrá cambiarse de carrera por una sola ocasión.</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Art. 34.- Índice promedial y calidad académica</w:t>
      </w:r>
      <w:r w:rsidRPr="006E76A3">
        <w:rPr>
          <w:rFonts w:ascii="Arial" w:hAnsi="Arial" w:cs="Arial"/>
          <w:sz w:val="24"/>
          <w:szCs w:val="24"/>
          <w:lang w:val="es-EC"/>
        </w:rPr>
        <w:t xml:space="preserve">.  Si el estudiante obtiene un promedio inferior al índice promedial mínimo fijado por la unidad académica, perderá la beca de estímulo académico que se le otorgó al inicio del semestre, según </w:t>
      </w:r>
      <w:r w:rsidRPr="003B64F8">
        <w:rPr>
          <w:rFonts w:ascii="Arial" w:hAnsi="Arial" w:cs="Arial"/>
          <w:sz w:val="24"/>
          <w:szCs w:val="24"/>
          <w:lang w:val="es-EC"/>
        </w:rPr>
        <w:t xml:space="preserve">el artículo </w:t>
      </w:r>
      <w:r>
        <w:rPr>
          <w:rFonts w:ascii="Arial" w:hAnsi="Arial" w:cs="Arial"/>
          <w:sz w:val="24"/>
          <w:szCs w:val="24"/>
          <w:lang w:val="es-EC"/>
        </w:rPr>
        <w:t>29</w:t>
      </w:r>
      <w:r w:rsidR="002E49C5">
        <w:rPr>
          <w:rFonts w:ascii="Arial" w:hAnsi="Arial" w:cs="Arial"/>
          <w:sz w:val="24"/>
          <w:szCs w:val="24"/>
          <w:lang w:val="es-EC"/>
        </w:rPr>
        <w:t>,</w:t>
      </w:r>
      <w:r w:rsidRPr="003B64F8">
        <w:rPr>
          <w:rFonts w:ascii="Arial" w:hAnsi="Arial" w:cs="Arial"/>
          <w:sz w:val="24"/>
          <w:szCs w:val="24"/>
          <w:lang w:val="es-EC"/>
        </w:rPr>
        <w:t xml:space="preserve"> litera</w:t>
      </w:r>
      <w:r w:rsidR="002E49C5">
        <w:rPr>
          <w:rFonts w:ascii="Arial" w:hAnsi="Arial" w:cs="Arial"/>
          <w:sz w:val="24"/>
          <w:szCs w:val="24"/>
          <w:lang w:val="es-EC"/>
        </w:rPr>
        <w:t>l</w:t>
      </w:r>
      <w:r w:rsidRPr="003B64F8">
        <w:rPr>
          <w:rFonts w:ascii="Arial" w:hAnsi="Arial" w:cs="Arial"/>
          <w:sz w:val="24"/>
          <w:szCs w:val="24"/>
          <w:lang w:val="es-EC"/>
        </w:rPr>
        <w:t xml:space="preserve"> b.</w:t>
      </w:r>
      <w:r w:rsidRPr="006E76A3">
        <w:rPr>
          <w:rFonts w:ascii="Arial" w:hAnsi="Arial" w:cs="Arial"/>
          <w:sz w:val="24"/>
          <w:szCs w:val="24"/>
          <w:lang w:val="es-EC"/>
        </w:rPr>
        <w:t xml:space="preserve">   En cuanto obtenga un promedio igual o superior a ese mínimo recuperará la beca de estímulo académico.  Las unidades académicas fijarán para cada carrera el índice mínimo para la beca de estímulo académico de conformidad con el rendimiento promedio histórico de sus estudiantes.</w:t>
      </w:r>
    </w:p>
    <w:p w:rsidR="00F0523D" w:rsidRPr="006E76A3" w:rsidRDefault="00F0523D" w:rsidP="00F0523D">
      <w:pPr>
        <w:shd w:val="clear" w:color="auto" w:fill="FFFFFF" w:themeFill="background1"/>
        <w:tabs>
          <w:tab w:val="left" w:pos="721"/>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721"/>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35.- Tutorías. </w:t>
      </w:r>
      <w:r w:rsidRPr="00717622">
        <w:rPr>
          <w:rFonts w:ascii="Arial" w:hAnsi="Arial" w:cs="Arial"/>
          <w:sz w:val="24"/>
          <w:szCs w:val="24"/>
          <w:lang w:val="es-EC"/>
        </w:rPr>
        <w:t>Las</w:t>
      </w:r>
      <w:r w:rsidRPr="006E76A3">
        <w:rPr>
          <w:rFonts w:ascii="Arial" w:hAnsi="Arial" w:cs="Arial"/>
          <w:sz w:val="24"/>
          <w:szCs w:val="24"/>
          <w:lang w:val="es-EC"/>
        </w:rPr>
        <w:t xml:space="preserve"> tutorías que brinda la </w:t>
      </w:r>
      <w:r w:rsidR="002E49C5">
        <w:rPr>
          <w:rFonts w:ascii="Arial" w:hAnsi="Arial" w:cs="Arial"/>
          <w:sz w:val="24"/>
          <w:szCs w:val="24"/>
          <w:lang w:val="es-EC"/>
        </w:rPr>
        <w:t>universidad</w:t>
      </w:r>
      <w:r w:rsidRPr="006E76A3">
        <w:rPr>
          <w:rFonts w:ascii="Arial" w:hAnsi="Arial" w:cs="Arial"/>
          <w:sz w:val="24"/>
          <w:szCs w:val="24"/>
          <w:lang w:val="es-EC"/>
        </w:rPr>
        <w:t xml:space="preserve"> orientan e integran a los estudiantes en el proceso de formación académica</w:t>
      </w:r>
      <w:r>
        <w:rPr>
          <w:rFonts w:ascii="Arial" w:hAnsi="Arial" w:cs="Arial"/>
          <w:sz w:val="24"/>
          <w:szCs w:val="24"/>
          <w:lang w:val="es-EC"/>
        </w:rPr>
        <w:t xml:space="preserve"> </w:t>
      </w:r>
      <w:r w:rsidRPr="00F640B2">
        <w:rPr>
          <w:rFonts w:ascii="Arial" w:hAnsi="Arial" w:cs="Arial"/>
          <w:sz w:val="24"/>
          <w:szCs w:val="24"/>
          <w:lang w:val="es-EC"/>
        </w:rPr>
        <w:t>inclusiva e</w:t>
      </w:r>
      <w:r w:rsidRPr="006E76A3">
        <w:rPr>
          <w:rFonts w:ascii="Arial" w:hAnsi="Arial" w:cs="Arial"/>
          <w:sz w:val="24"/>
          <w:szCs w:val="24"/>
          <w:lang w:val="es-EC"/>
        </w:rPr>
        <w:t xml:space="preserve"> integral con el fin de mantener un entorno idóneo para la formación del estudiante, de conformidad con la normativa procedimental interna emitida por el rector, cuya aplicación será responsabilidad de la Dirección General de Estudiantes en la Sede Quito y las Direcciones de Estudiantes en las demás </w:t>
      </w:r>
      <w:r w:rsidR="002E49C5">
        <w:rPr>
          <w:rFonts w:ascii="Arial" w:hAnsi="Arial" w:cs="Arial"/>
          <w:sz w:val="24"/>
          <w:szCs w:val="24"/>
          <w:lang w:val="es-EC"/>
        </w:rPr>
        <w:t>s</w:t>
      </w:r>
      <w:r w:rsidR="008B172C">
        <w:rPr>
          <w:rFonts w:ascii="Arial" w:hAnsi="Arial" w:cs="Arial"/>
          <w:sz w:val="24"/>
          <w:szCs w:val="24"/>
          <w:lang w:val="es-EC"/>
        </w:rPr>
        <w:t>edes</w:t>
      </w:r>
      <w:r w:rsidRPr="006E76A3">
        <w:rPr>
          <w:rFonts w:ascii="Arial" w:hAnsi="Arial" w:cs="Arial"/>
          <w:sz w:val="24"/>
          <w:szCs w:val="24"/>
          <w:lang w:val="es-EC"/>
        </w:rPr>
        <w:t xml:space="preserve">. </w:t>
      </w:r>
    </w:p>
    <w:p w:rsidR="00F0523D" w:rsidRPr="006E76A3" w:rsidRDefault="00F0523D" w:rsidP="00F0523D">
      <w:pPr>
        <w:shd w:val="clear" w:color="auto" w:fill="FFFFFF" w:themeFill="background1"/>
        <w:tabs>
          <w:tab w:val="left" w:pos="721"/>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721"/>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36.- Bolsa de empleo. </w:t>
      </w:r>
      <w:r w:rsidRPr="006E76A3">
        <w:rPr>
          <w:rFonts w:ascii="Arial" w:hAnsi="Arial" w:cs="Arial"/>
          <w:sz w:val="24"/>
          <w:szCs w:val="24"/>
          <w:lang w:val="es-EC"/>
        </w:rPr>
        <w:t xml:space="preserve">La </w:t>
      </w:r>
      <w:r w:rsidR="002E49C5">
        <w:rPr>
          <w:rFonts w:ascii="Arial" w:hAnsi="Arial" w:cs="Arial"/>
          <w:sz w:val="24"/>
          <w:szCs w:val="24"/>
          <w:lang w:val="es-EC"/>
        </w:rPr>
        <w:t>universidad</w:t>
      </w:r>
      <w:r w:rsidRPr="006E76A3">
        <w:rPr>
          <w:rFonts w:ascii="Arial" w:hAnsi="Arial" w:cs="Arial"/>
          <w:sz w:val="24"/>
          <w:szCs w:val="24"/>
          <w:lang w:val="es-EC"/>
        </w:rPr>
        <w:t xml:space="preserve"> facilita la integración de los estudiantes al </w:t>
      </w:r>
      <w:r w:rsidRPr="006E76A3">
        <w:rPr>
          <w:rFonts w:ascii="Arial" w:hAnsi="Arial" w:cs="Arial"/>
          <w:sz w:val="24"/>
          <w:szCs w:val="24"/>
          <w:lang w:val="es-EC"/>
        </w:rPr>
        <w:lastRenderedPageBreak/>
        <w:t xml:space="preserve">entorno laboral del país a través del portal de bolsa de empleo que brinda a </w:t>
      </w:r>
      <w:r w:rsidR="002E49C5">
        <w:rPr>
          <w:rFonts w:ascii="Arial" w:hAnsi="Arial" w:cs="Arial"/>
          <w:sz w:val="24"/>
          <w:szCs w:val="24"/>
          <w:lang w:val="es-EC"/>
        </w:rPr>
        <w:t xml:space="preserve">los </w:t>
      </w:r>
      <w:r w:rsidRPr="006E76A3">
        <w:rPr>
          <w:rFonts w:ascii="Arial" w:hAnsi="Arial" w:cs="Arial"/>
          <w:sz w:val="24"/>
          <w:szCs w:val="24"/>
          <w:lang w:val="es-EC"/>
        </w:rPr>
        <w:t xml:space="preserve">estudiantes.   </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pStyle w:val="Ttulo1"/>
        <w:shd w:val="clear" w:color="auto" w:fill="FFFFFF" w:themeFill="background1"/>
        <w:tabs>
          <w:tab w:val="left" w:pos="8931"/>
        </w:tabs>
        <w:ind w:left="0" w:right="32"/>
        <w:rPr>
          <w:rFonts w:ascii="Arial" w:hAnsi="Arial" w:cs="Arial"/>
          <w:lang w:val="es-EC"/>
        </w:rPr>
      </w:pPr>
    </w:p>
    <w:p w:rsidR="00C30609" w:rsidRDefault="00C30609" w:rsidP="00F0523D">
      <w:pPr>
        <w:pStyle w:val="Ttulo1"/>
        <w:shd w:val="clear" w:color="auto" w:fill="FFFFFF" w:themeFill="background1"/>
        <w:tabs>
          <w:tab w:val="left" w:pos="8931"/>
        </w:tabs>
        <w:ind w:left="0" w:right="32"/>
        <w:rPr>
          <w:rFonts w:ascii="Arial" w:hAnsi="Arial" w:cs="Arial"/>
          <w:lang w:val="es-EC"/>
        </w:rPr>
      </w:pPr>
    </w:p>
    <w:p w:rsidR="00F0523D" w:rsidRPr="006718B1" w:rsidRDefault="00F0523D" w:rsidP="00F0523D">
      <w:pPr>
        <w:pStyle w:val="Ttulo1"/>
        <w:shd w:val="clear" w:color="auto" w:fill="FFFFFF" w:themeFill="background1"/>
        <w:tabs>
          <w:tab w:val="left" w:pos="8931"/>
        </w:tabs>
        <w:ind w:left="0" w:right="32"/>
        <w:rPr>
          <w:rFonts w:ascii="Arial" w:hAnsi="Arial" w:cs="Arial"/>
          <w:lang w:val="es-EC"/>
        </w:rPr>
      </w:pPr>
      <w:r w:rsidRPr="006718B1">
        <w:rPr>
          <w:rFonts w:ascii="Arial" w:hAnsi="Arial" w:cs="Arial"/>
          <w:lang w:val="es-EC"/>
        </w:rPr>
        <w:t>TÍTULO VI</w:t>
      </w:r>
    </w:p>
    <w:p w:rsidR="00F0523D" w:rsidRPr="006718B1" w:rsidRDefault="00F0523D" w:rsidP="00F0523D">
      <w:pPr>
        <w:pStyle w:val="Ttulo1"/>
        <w:shd w:val="clear" w:color="auto" w:fill="FFFFFF" w:themeFill="background1"/>
        <w:tabs>
          <w:tab w:val="left" w:pos="8931"/>
        </w:tabs>
        <w:ind w:left="0" w:right="32"/>
        <w:rPr>
          <w:rFonts w:ascii="Arial" w:hAnsi="Arial" w:cs="Arial"/>
          <w:lang w:val="es-EC"/>
        </w:rPr>
      </w:pPr>
      <w:r w:rsidRPr="006718B1">
        <w:rPr>
          <w:rFonts w:ascii="Arial" w:hAnsi="Arial" w:cs="Arial"/>
          <w:u w:val="single"/>
          <w:lang w:val="es-EC"/>
        </w:rPr>
        <w:t>DE LOS DEBERES Y DERECHOS DE LOS ESTUDIANTES</w:t>
      </w:r>
    </w:p>
    <w:p w:rsidR="00F0523D" w:rsidRPr="006E76A3" w:rsidRDefault="00F0523D" w:rsidP="00F0523D">
      <w:pPr>
        <w:shd w:val="clear" w:color="auto" w:fill="FFFFFF" w:themeFill="background1"/>
        <w:tabs>
          <w:tab w:val="left" w:pos="8931"/>
        </w:tabs>
        <w:ind w:right="32"/>
        <w:rPr>
          <w:rFonts w:ascii="Arial" w:hAnsi="Arial" w:cs="Arial"/>
          <w:b/>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37.- Compromisos del estudiante. </w:t>
      </w:r>
      <w:r w:rsidRPr="006E76A3">
        <w:rPr>
          <w:rFonts w:ascii="Arial" w:hAnsi="Arial" w:cs="Arial"/>
          <w:sz w:val="24"/>
          <w:szCs w:val="24"/>
          <w:lang w:val="es-EC"/>
        </w:rPr>
        <w:t xml:space="preserve">La condición de estudiante lleva consigo el compromiso de conocer y acatar las disposiciones del Estatuto, el Código de Ética, los </w:t>
      </w:r>
      <w:r w:rsidR="002E49C5">
        <w:rPr>
          <w:rFonts w:ascii="Arial" w:hAnsi="Arial" w:cs="Arial"/>
          <w:sz w:val="24"/>
          <w:szCs w:val="24"/>
          <w:lang w:val="es-EC"/>
        </w:rPr>
        <w:t>r</w:t>
      </w:r>
      <w:r w:rsidR="002E49C5" w:rsidRPr="006E76A3">
        <w:rPr>
          <w:rFonts w:ascii="Arial" w:hAnsi="Arial" w:cs="Arial"/>
          <w:sz w:val="24"/>
          <w:szCs w:val="24"/>
          <w:lang w:val="es-EC"/>
        </w:rPr>
        <w:t xml:space="preserve">eglamentos </w:t>
      </w:r>
      <w:r w:rsidR="002E49C5">
        <w:rPr>
          <w:rFonts w:ascii="Arial" w:hAnsi="Arial" w:cs="Arial"/>
          <w:sz w:val="24"/>
          <w:szCs w:val="24"/>
          <w:lang w:val="es-EC"/>
        </w:rPr>
        <w:t>g</w:t>
      </w:r>
      <w:r w:rsidR="002E49C5" w:rsidRPr="006E76A3">
        <w:rPr>
          <w:rFonts w:ascii="Arial" w:hAnsi="Arial" w:cs="Arial"/>
          <w:sz w:val="24"/>
          <w:szCs w:val="24"/>
          <w:lang w:val="es-EC"/>
        </w:rPr>
        <w:t>enerales</w:t>
      </w:r>
      <w:r w:rsidRPr="006E76A3">
        <w:rPr>
          <w:rFonts w:ascii="Arial" w:hAnsi="Arial" w:cs="Arial"/>
          <w:sz w:val="24"/>
          <w:szCs w:val="24"/>
          <w:lang w:val="es-EC"/>
        </w:rPr>
        <w:t xml:space="preserve"> y de la demás normativa de la </w:t>
      </w:r>
      <w:r w:rsidR="002E49C5">
        <w:rPr>
          <w:rFonts w:ascii="Arial" w:hAnsi="Arial" w:cs="Arial"/>
          <w:sz w:val="24"/>
          <w:szCs w:val="24"/>
          <w:lang w:val="es-EC"/>
        </w:rPr>
        <w:t>universidad</w:t>
      </w:r>
      <w:r w:rsidRPr="006E76A3">
        <w:rPr>
          <w:rFonts w:ascii="Arial" w:hAnsi="Arial" w:cs="Arial"/>
          <w:sz w:val="24"/>
          <w:szCs w:val="24"/>
          <w:lang w:val="es-EC"/>
        </w:rPr>
        <w:t>, así como las disposiciones de las respectivas unidades académicas.</w:t>
      </w:r>
    </w:p>
    <w:p w:rsidR="00F0523D" w:rsidRPr="006E76A3" w:rsidRDefault="00F0523D" w:rsidP="00F0523D">
      <w:pPr>
        <w:shd w:val="clear" w:color="auto" w:fill="FFFFFF" w:themeFill="background1"/>
        <w:tabs>
          <w:tab w:val="left" w:pos="8931"/>
        </w:tabs>
        <w:ind w:right="32"/>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Art. 38</w:t>
      </w:r>
      <w:r w:rsidRPr="00717622">
        <w:rPr>
          <w:rFonts w:ascii="Arial" w:hAnsi="Arial" w:cs="Arial"/>
          <w:b/>
          <w:sz w:val="24"/>
          <w:szCs w:val="24"/>
          <w:lang w:val="es-EC"/>
        </w:rPr>
        <w:t>.-</w:t>
      </w:r>
      <w:r w:rsidRPr="006E76A3">
        <w:rPr>
          <w:rFonts w:ascii="Arial" w:hAnsi="Arial" w:cs="Arial"/>
          <w:sz w:val="24"/>
          <w:szCs w:val="24"/>
          <w:lang w:val="es-EC"/>
        </w:rPr>
        <w:t xml:space="preserve"> </w:t>
      </w:r>
      <w:r w:rsidRPr="006E76A3">
        <w:rPr>
          <w:rFonts w:ascii="Arial" w:hAnsi="Arial" w:cs="Arial"/>
          <w:b/>
          <w:sz w:val="24"/>
          <w:szCs w:val="24"/>
          <w:lang w:val="es-EC"/>
        </w:rPr>
        <w:t>Asistencia a clases.</w:t>
      </w:r>
      <w:r w:rsidRPr="006E76A3">
        <w:rPr>
          <w:rFonts w:ascii="Arial" w:hAnsi="Arial" w:cs="Arial"/>
          <w:sz w:val="24"/>
          <w:szCs w:val="24"/>
          <w:lang w:val="es-EC"/>
        </w:rPr>
        <w:t xml:space="preserve"> La asistencia puntual a clases y a otras actividades académicas es obligatoria. </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 xml:space="preserve">Es facultad del profesor permitir que un estudiante </w:t>
      </w:r>
      <w:r w:rsidRPr="00F640B2">
        <w:rPr>
          <w:rFonts w:ascii="Arial" w:hAnsi="Arial" w:cs="Arial"/>
          <w:sz w:val="24"/>
          <w:szCs w:val="24"/>
          <w:lang w:val="es-EC"/>
        </w:rPr>
        <w:t xml:space="preserve">se incorpore a su actividad académica hasta diez minutos después de la hora oficial de inicio, sin que esto sea computado como inasistencia. Esto no significa que el estudiante tenga derecho a llegar con diez minutos de retraso. Si el estudiante no se presenta a la hora oficial del inicio de la actividad académica o dentro del plazo facultativo concedido por el profesor, habrá incurrido en inasistencia. </w:t>
      </w:r>
    </w:p>
    <w:p w:rsidR="00F0523D" w:rsidRPr="00F640B2"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F640B2">
        <w:rPr>
          <w:rFonts w:ascii="Arial" w:hAnsi="Arial" w:cs="Arial"/>
          <w:sz w:val="24"/>
          <w:szCs w:val="24"/>
          <w:lang w:val="es-EC"/>
        </w:rPr>
        <w:t>Si el estudiante incurre en inasistencia a esta actividad académica, deberá ser admitido a las subsiguientes horas</w:t>
      </w:r>
      <w:r w:rsidR="002E49C5">
        <w:rPr>
          <w:rFonts w:ascii="Arial" w:hAnsi="Arial" w:cs="Arial"/>
          <w:sz w:val="24"/>
          <w:szCs w:val="24"/>
          <w:lang w:val="es-EC"/>
        </w:rPr>
        <w:t>,</w:t>
      </w:r>
      <w:r w:rsidRPr="00F640B2">
        <w:rPr>
          <w:rFonts w:ascii="Arial" w:hAnsi="Arial" w:cs="Arial"/>
          <w:sz w:val="24"/>
          <w:szCs w:val="24"/>
          <w:lang w:val="es-EC"/>
        </w:rPr>
        <w:t xml:space="preserve"> en caso de que hubiere dos o más horas seguidas programadas para dicha actividad.</w:t>
      </w:r>
      <w:r>
        <w:rPr>
          <w:rFonts w:ascii="Arial" w:hAnsi="Arial" w:cs="Arial"/>
          <w:sz w:val="24"/>
          <w:szCs w:val="24"/>
          <w:lang w:val="es-EC"/>
        </w:rPr>
        <w:t xml:space="preserve"> </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 xml:space="preserve">La </w:t>
      </w:r>
      <w:r w:rsidR="002E49C5">
        <w:rPr>
          <w:rFonts w:ascii="Arial" w:hAnsi="Arial" w:cs="Arial"/>
          <w:sz w:val="24"/>
          <w:szCs w:val="24"/>
          <w:lang w:val="es-EC"/>
        </w:rPr>
        <w:t>universidad</w:t>
      </w:r>
      <w:r w:rsidRPr="006E76A3">
        <w:rPr>
          <w:rFonts w:ascii="Arial" w:hAnsi="Arial" w:cs="Arial"/>
          <w:sz w:val="24"/>
          <w:szCs w:val="24"/>
          <w:lang w:val="es-EC"/>
        </w:rPr>
        <w:t xml:space="preserve"> no justifica inasistencias. Se tolerará hasta el 25% de inasistencias por cada hora de clase en cada asignatura. El estudiante que </w:t>
      </w:r>
      <w:r w:rsidR="002E49C5" w:rsidRPr="006E76A3">
        <w:rPr>
          <w:rFonts w:ascii="Arial" w:hAnsi="Arial" w:cs="Arial"/>
          <w:sz w:val="24"/>
          <w:szCs w:val="24"/>
          <w:lang w:val="es-EC"/>
        </w:rPr>
        <w:t xml:space="preserve">supere </w:t>
      </w:r>
      <w:r w:rsidRPr="006E76A3">
        <w:rPr>
          <w:rFonts w:ascii="Arial" w:hAnsi="Arial" w:cs="Arial"/>
          <w:sz w:val="24"/>
          <w:szCs w:val="24"/>
          <w:lang w:val="es-EC"/>
        </w:rPr>
        <w:t xml:space="preserve">este límite perderá la asignatura. Sin embargo, el estudiante que </w:t>
      </w:r>
      <w:r w:rsidR="002E49C5">
        <w:rPr>
          <w:rFonts w:ascii="Arial" w:hAnsi="Arial" w:cs="Arial"/>
          <w:sz w:val="24"/>
          <w:szCs w:val="24"/>
          <w:lang w:val="es-EC"/>
        </w:rPr>
        <w:t>obtenga</w:t>
      </w:r>
      <w:r w:rsidR="002E49C5" w:rsidRPr="006E76A3">
        <w:rPr>
          <w:rFonts w:ascii="Arial" w:hAnsi="Arial" w:cs="Arial"/>
          <w:sz w:val="24"/>
          <w:szCs w:val="24"/>
          <w:lang w:val="es-EC"/>
        </w:rPr>
        <w:t xml:space="preserve"> </w:t>
      </w:r>
      <w:r w:rsidRPr="006E76A3">
        <w:rPr>
          <w:rFonts w:ascii="Arial" w:hAnsi="Arial" w:cs="Arial"/>
          <w:sz w:val="24"/>
          <w:szCs w:val="24"/>
          <w:lang w:val="es-EC"/>
        </w:rPr>
        <w:t>en una asignatura un puntaje igual o superior a 40/50, tendrá una tolerancia de hasta el 50% de inasistencia.</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 xml:space="preserve">Las unidades académicas podrán fijar mayores porcentajes de asistencia al tratarse de seminarios, talleres, trabajos de campo, laboratorios, lengua extranjera y prácticas pre-profesionales. </w:t>
      </w:r>
    </w:p>
    <w:p w:rsidR="00F0523D" w:rsidRPr="006E76A3" w:rsidRDefault="00F0523D" w:rsidP="00F0523D">
      <w:pPr>
        <w:shd w:val="clear" w:color="auto" w:fill="FFFFFF" w:themeFill="background1"/>
        <w:tabs>
          <w:tab w:val="left" w:pos="8931"/>
        </w:tabs>
        <w:ind w:right="32"/>
        <w:rPr>
          <w:rFonts w:ascii="Arial" w:hAnsi="Arial" w:cs="Arial"/>
          <w:sz w:val="24"/>
          <w:szCs w:val="24"/>
          <w:lang w:val="es-EC"/>
        </w:rPr>
      </w:pPr>
      <w:r w:rsidRPr="006E76A3">
        <w:rPr>
          <w:rFonts w:ascii="Arial" w:hAnsi="Arial" w:cs="Arial"/>
          <w:sz w:val="24"/>
          <w:szCs w:val="24"/>
          <w:lang w:val="es-EC"/>
        </w:rPr>
        <w:tab/>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r w:rsidRPr="002E49C5">
        <w:rPr>
          <w:rFonts w:ascii="Arial" w:hAnsi="Arial" w:cs="Arial"/>
          <w:b/>
          <w:sz w:val="24"/>
          <w:szCs w:val="24"/>
          <w:lang w:val="es-EC"/>
        </w:rPr>
        <w:t>Art. 39</w:t>
      </w:r>
      <w:r w:rsidRPr="00717622">
        <w:rPr>
          <w:rFonts w:ascii="Arial" w:hAnsi="Arial" w:cs="Arial"/>
          <w:b/>
          <w:sz w:val="24"/>
          <w:szCs w:val="24"/>
          <w:lang w:val="es-EC"/>
        </w:rPr>
        <w:t>.-</w:t>
      </w:r>
      <w:r w:rsidRPr="006E76A3">
        <w:rPr>
          <w:rFonts w:ascii="Arial" w:hAnsi="Arial" w:cs="Arial"/>
          <w:sz w:val="24"/>
          <w:szCs w:val="24"/>
          <w:lang w:val="es-EC"/>
        </w:rPr>
        <w:t xml:space="preserve"> </w:t>
      </w:r>
      <w:r w:rsidRPr="006718B1">
        <w:rPr>
          <w:rFonts w:ascii="Arial" w:hAnsi="Arial" w:cs="Arial"/>
          <w:b/>
          <w:sz w:val="24"/>
          <w:szCs w:val="24"/>
          <w:lang w:val="es-EC"/>
        </w:rPr>
        <w:t>D</w:t>
      </w:r>
      <w:r w:rsidRPr="006E76A3">
        <w:rPr>
          <w:rFonts w:ascii="Arial" w:hAnsi="Arial" w:cs="Arial"/>
          <w:b/>
          <w:sz w:val="24"/>
          <w:szCs w:val="24"/>
          <w:lang w:val="es-EC"/>
        </w:rPr>
        <w:t>erechos de los estudiantes</w:t>
      </w:r>
      <w:r w:rsidRPr="006E76A3">
        <w:rPr>
          <w:rFonts w:ascii="Arial" w:hAnsi="Arial" w:cs="Arial"/>
          <w:sz w:val="24"/>
          <w:szCs w:val="24"/>
          <w:lang w:val="es-EC"/>
        </w:rPr>
        <w:t>: son derechos de los estudiantes:</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numPr>
          <w:ilvl w:val="0"/>
          <w:numId w:val="12"/>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Acceder a una educación superior de calidad y pertinente, que les permita iniciar una carrera o programa en igualdad de oportunidades</w:t>
      </w:r>
      <w:r w:rsidR="002E49C5">
        <w:rPr>
          <w:rFonts w:ascii="Arial" w:hAnsi="Arial" w:cs="Arial"/>
          <w:sz w:val="24"/>
          <w:szCs w:val="24"/>
          <w:lang w:val="es-EC"/>
        </w:rPr>
        <w:t>.</w:t>
      </w:r>
    </w:p>
    <w:p w:rsidR="00F0523D" w:rsidRPr="006E76A3" w:rsidRDefault="00F0523D" w:rsidP="00F0523D">
      <w:pPr>
        <w:numPr>
          <w:ilvl w:val="0"/>
          <w:numId w:val="12"/>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 xml:space="preserve">Ingresar, movilizarse, permanecer, egresar y titularse en la </w:t>
      </w:r>
      <w:r w:rsidR="002E49C5">
        <w:rPr>
          <w:rFonts w:ascii="Arial" w:hAnsi="Arial" w:cs="Arial"/>
          <w:sz w:val="24"/>
          <w:szCs w:val="24"/>
          <w:lang w:val="es-EC"/>
        </w:rPr>
        <w:t>universidad</w:t>
      </w:r>
      <w:r w:rsidRPr="006E76A3">
        <w:rPr>
          <w:rFonts w:ascii="Arial" w:hAnsi="Arial" w:cs="Arial"/>
          <w:sz w:val="24"/>
          <w:szCs w:val="24"/>
          <w:lang w:val="es-EC"/>
        </w:rPr>
        <w:t xml:space="preserve"> sin discriminación</w:t>
      </w:r>
      <w:r w:rsidR="002E49C5">
        <w:rPr>
          <w:rFonts w:ascii="Arial" w:hAnsi="Arial" w:cs="Arial"/>
          <w:sz w:val="24"/>
          <w:szCs w:val="24"/>
          <w:lang w:val="es-EC"/>
        </w:rPr>
        <w:t>,</w:t>
      </w:r>
      <w:r w:rsidRPr="006E76A3">
        <w:rPr>
          <w:rFonts w:ascii="Arial" w:hAnsi="Arial" w:cs="Arial"/>
          <w:sz w:val="24"/>
          <w:szCs w:val="24"/>
          <w:lang w:val="es-EC"/>
        </w:rPr>
        <w:t xml:space="preserve"> </w:t>
      </w:r>
      <w:r w:rsidR="002E49C5">
        <w:rPr>
          <w:rFonts w:ascii="Arial" w:hAnsi="Arial" w:cs="Arial"/>
          <w:sz w:val="24"/>
          <w:szCs w:val="24"/>
          <w:lang w:val="es-EC"/>
        </w:rPr>
        <w:t>de acuerdo con</w:t>
      </w:r>
      <w:r w:rsidRPr="006E76A3">
        <w:rPr>
          <w:rFonts w:ascii="Arial" w:hAnsi="Arial" w:cs="Arial"/>
          <w:sz w:val="24"/>
          <w:szCs w:val="24"/>
          <w:lang w:val="es-EC"/>
        </w:rPr>
        <w:t xml:space="preserve"> sus méritos académicos, de conformidad con la Ley y los reglamentos generales y demás normativa interna de la </w:t>
      </w:r>
      <w:r w:rsidR="002E49C5">
        <w:rPr>
          <w:rFonts w:ascii="Arial" w:hAnsi="Arial" w:cs="Arial"/>
          <w:sz w:val="24"/>
          <w:szCs w:val="24"/>
          <w:lang w:val="es-EC"/>
        </w:rPr>
        <w:t>universidad.</w:t>
      </w:r>
    </w:p>
    <w:p w:rsidR="00F0523D" w:rsidRPr="006E76A3" w:rsidRDefault="00F0523D" w:rsidP="00F0523D">
      <w:pPr>
        <w:numPr>
          <w:ilvl w:val="0"/>
          <w:numId w:val="12"/>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 xml:space="preserve">Contar dentro de la </w:t>
      </w:r>
      <w:r w:rsidR="002E49C5">
        <w:rPr>
          <w:rFonts w:ascii="Arial" w:hAnsi="Arial" w:cs="Arial"/>
          <w:sz w:val="24"/>
          <w:szCs w:val="24"/>
          <w:lang w:val="es-EC"/>
        </w:rPr>
        <w:t>universidad</w:t>
      </w:r>
      <w:r w:rsidRPr="006E76A3">
        <w:rPr>
          <w:rFonts w:ascii="Arial" w:hAnsi="Arial" w:cs="Arial"/>
          <w:sz w:val="24"/>
          <w:szCs w:val="24"/>
          <w:lang w:val="es-EC"/>
        </w:rPr>
        <w:t xml:space="preserve"> con los medios adecuados para su formación superior garantizados por la Constitución de la República, y acceder a ellos</w:t>
      </w:r>
      <w:r w:rsidR="002E49C5">
        <w:rPr>
          <w:rFonts w:ascii="Arial" w:hAnsi="Arial" w:cs="Arial"/>
          <w:sz w:val="24"/>
          <w:szCs w:val="24"/>
          <w:lang w:val="es-EC"/>
        </w:rPr>
        <w:t>.</w:t>
      </w:r>
      <w:r w:rsidRPr="006E76A3">
        <w:rPr>
          <w:rFonts w:ascii="Arial" w:hAnsi="Arial" w:cs="Arial"/>
          <w:sz w:val="24"/>
          <w:szCs w:val="24"/>
          <w:lang w:val="es-EC"/>
        </w:rPr>
        <w:tab/>
      </w:r>
    </w:p>
    <w:p w:rsidR="00F0523D" w:rsidRPr="006E76A3" w:rsidRDefault="00F0523D" w:rsidP="00F0523D">
      <w:pPr>
        <w:numPr>
          <w:ilvl w:val="0"/>
          <w:numId w:val="12"/>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Participar en el proceso de evaluación y acreditación de su carrera o programa</w:t>
      </w:r>
      <w:r w:rsidR="002E49C5">
        <w:rPr>
          <w:rFonts w:ascii="Arial" w:hAnsi="Arial" w:cs="Arial"/>
          <w:sz w:val="24"/>
          <w:szCs w:val="24"/>
          <w:lang w:val="es-EC"/>
        </w:rPr>
        <w:t>.</w:t>
      </w:r>
    </w:p>
    <w:p w:rsidR="00F0523D" w:rsidRPr="006E76A3" w:rsidRDefault="00F0523D" w:rsidP="00F0523D">
      <w:pPr>
        <w:numPr>
          <w:ilvl w:val="0"/>
          <w:numId w:val="12"/>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Elegir y ser elegidos para los organismos estudiantiles a los que hayan manifestado su decisión de pertenecer</w:t>
      </w:r>
      <w:r w:rsidR="002E49C5">
        <w:rPr>
          <w:rFonts w:ascii="Arial" w:hAnsi="Arial" w:cs="Arial"/>
          <w:sz w:val="24"/>
          <w:szCs w:val="24"/>
          <w:lang w:val="es-EC"/>
        </w:rPr>
        <w:t>.</w:t>
      </w:r>
    </w:p>
    <w:p w:rsidR="00F0523D" w:rsidRPr="00F640B2" w:rsidRDefault="00F0523D" w:rsidP="00F0523D">
      <w:pPr>
        <w:numPr>
          <w:ilvl w:val="0"/>
          <w:numId w:val="12"/>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 xml:space="preserve">Elegir y ser elegidos para los organismos de cogobierno, salvo ser elegidos si tienen la categoría de estudiantes </w:t>
      </w:r>
      <w:r w:rsidR="00C82C0B">
        <w:rPr>
          <w:rFonts w:ascii="Arial" w:hAnsi="Arial" w:cs="Arial"/>
          <w:sz w:val="24"/>
          <w:szCs w:val="24"/>
          <w:lang w:val="es-EC"/>
        </w:rPr>
        <w:t xml:space="preserve">no </w:t>
      </w:r>
      <w:r w:rsidR="00C82C0B" w:rsidRPr="00F640B2">
        <w:rPr>
          <w:rFonts w:ascii="Arial" w:hAnsi="Arial" w:cs="Arial"/>
          <w:sz w:val="24"/>
          <w:szCs w:val="24"/>
          <w:lang w:val="es-EC"/>
        </w:rPr>
        <w:t>regulares</w:t>
      </w:r>
      <w:r w:rsidR="002E49C5">
        <w:rPr>
          <w:rFonts w:ascii="Arial" w:hAnsi="Arial" w:cs="Arial"/>
          <w:sz w:val="24"/>
          <w:szCs w:val="24"/>
          <w:lang w:val="es-EC"/>
        </w:rPr>
        <w:t>.</w:t>
      </w:r>
    </w:p>
    <w:p w:rsidR="00F0523D" w:rsidRPr="006E76A3" w:rsidRDefault="00F0523D" w:rsidP="00F0523D">
      <w:pPr>
        <w:numPr>
          <w:ilvl w:val="0"/>
          <w:numId w:val="12"/>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Ejercer la libertad de asociarse, expresarse y así completar su formación académica</w:t>
      </w:r>
      <w:r w:rsidR="008F0B69">
        <w:rPr>
          <w:rFonts w:ascii="Arial" w:hAnsi="Arial" w:cs="Arial"/>
          <w:sz w:val="24"/>
          <w:szCs w:val="24"/>
          <w:lang w:val="es-EC"/>
        </w:rPr>
        <w:t>.</w:t>
      </w:r>
    </w:p>
    <w:p w:rsidR="00F0523D" w:rsidRPr="006E76A3" w:rsidRDefault="00F0523D" w:rsidP="00F0523D">
      <w:pPr>
        <w:numPr>
          <w:ilvl w:val="0"/>
          <w:numId w:val="12"/>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lastRenderedPageBreak/>
        <w:t>Participar en el proceso de construcción, difusión y aplicación del conocimiento</w:t>
      </w:r>
      <w:r w:rsidR="008F0B69">
        <w:rPr>
          <w:rFonts w:ascii="Arial" w:hAnsi="Arial" w:cs="Arial"/>
          <w:sz w:val="24"/>
          <w:szCs w:val="24"/>
          <w:lang w:val="es-EC"/>
        </w:rPr>
        <w:t>.</w:t>
      </w:r>
    </w:p>
    <w:p w:rsidR="00F0523D" w:rsidRPr="006E76A3" w:rsidRDefault="00F0523D" w:rsidP="00F0523D">
      <w:pPr>
        <w:numPr>
          <w:ilvl w:val="0"/>
          <w:numId w:val="12"/>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Recibir una educación superior promotora de la justicia, la paz y la igualdad de oportunidades</w:t>
      </w:r>
      <w:r w:rsidR="008F0B69">
        <w:rPr>
          <w:rFonts w:ascii="Arial" w:hAnsi="Arial" w:cs="Arial"/>
          <w:sz w:val="24"/>
          <w:szCs w:val="24"/>
          <w:lang w:val="es-EC"/>
        </w:rPr>
        <w:t>.</w:t>
      </w:r>
      <w:r w:rsidR="008F0B69" w:rsidRPr="006E76A3">
        <w:rPr>
          <w:rFonts w:ascii="Arial" w:hAnsi="Arial" w:cs="Arial"/>
          <w:sz w:val="24"/>
          <w:szCs w:val="24"/>
          <w:lang w:val="es-EC"/>
        </w:rPr>
        <w:t xml:space="preserve"> </w:t>
      </w:r>
    </w:p>
    <w:p w:rsidR="00F0523D" w:rsidRPr="006E76A3" w:rsidRDefault="00F0523D" w:rsidP="00F0523D">
      <w:pPr>
        <w:numPr>
          <w:ilvl w:val="0"/>
          <w:numId w:val="12"/>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Obtener, de acuerdo con sus méritos académicos, becas y otras formas de apoyo económico</w:t>
      </w:r>
      <w:r w:rsidR="008F0B69">
        <w:rPr>
          <w:rFonts w:ascii="Arial" w:hAnsi="Arial" w:cs="Arial"/>
          <w:sz w:val="24"/>
          <w:szCs w:val="24"/>
          <w:lang w:val="es-EC"/>
        </w:rPr>
        <w:t>,</w:t>
      </w:r>
      <w:r w:rsidRPr="006E76A3">
        <w:rPr>
          <w:rFonts w:ascii="Arial" w:hAnsi="Arial" w:cs="Arial"/>
          <w:sz w:val="24"/>
          <w:szCs w:val="24"/>
          <w:lang w:val="es-EC"/>
        </w:rPr>
        <w:t xml:space="preserve"> que les garanticen igualdad de oportunidades en su proceso de formación superior</w:t>
      </w:r>
      <w:r w:rsidR="008F0B69">
        <w:rPr>
          <w:rFonts w:ascii="Arial" w:hAnsi="Arial" w:cs="Arial"/>
          <w:sz w:val="24"/>
          <w:szCs w:val="24"/>
          <w:lang w:val="es-EC"/>
        </w:rPr>
        <w:t>.</w:t>
      </w:r>
    </w:p>
    <w:p w:rsidR="00F0523D" w:rsidRPr="006E76A3" w:rsidRDefault="00F0523D" w:rsidP="00F0523D">
      <w:pPr>
        <w:numPr>
          <w:ilvl w:val="0"/>
          <w:numId w:val="12"/>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Exigir que los profesores asistan puntualmente a clases y los traten con respeto</w:t>
      </w:r>
      <w:r w:rsidR="008F0B69">
        <w:rPr>
          <w:rFonts w:ascii="Arial" w:hAnsi="Arial" w:cs="Arial"/>
          <w:sz w:val="24"/>
          <w:szCs w:val="24"/>
          <w:lang w:val="es-EC"/>
        </w:rPr>
        <w:t>.</w:t>
      </w:r>
    </w:p>
    <w:p w:rsidR="00F0523D" w:rsidRPr="006E76A3" w:rsidRDefault="00F0523D" w:rsidP="00F0523D">
      <w:pPr>
        <w:numPr>
          <w:ilvl w:val="0"/>
          <w:numId w:val="12"/>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 xml:space="preserve">Ser debidamente atendidos por las autoridades, funcionarios, docentes y responsables de las dependencias de la </w:t>
      </w:r>
      <w:r w:rsidR="008F0B69">
        <w:rPr>
          <w:rFonts w:ascii="Arial" w:hAnsi="Arial" w:cs="Arial"/>
          <w:sz w:val="24"/>
          <w:szCs w:val="24"/>
          <w:lang w:val="es-EC"/>
        </w:rPr>
        <w:t>u</w:t>
      </w:r>
      <w:r w:rsidR="002E49C5">
        <w:rPr>
          <w:rFonts w:ascii="Arial" w:hAnsi="Arial" w:cs="Arial"/>
          <w:sz w:val="24"/>
          <w:szCs w:val="24"/>
          <w:lang w:val="es-EC"/>
        </w:rPr>
        <w:t>niversidad</w:t>
      </w:r>
      <w:r w:rsidRPr="006E76A3">
        <w:rPr>
          <w:rFonts w:ascii="Arial" w:hAnsi="Arial" w:cs="Arial"/>
          <w:sz w:val="24"/>
          <w:szCs w:val="24"/>
          <w:lang w:val="es-EC"/>
        </w:rPr>
        <w:t xml:space="preserve"> y obtener oportuna respuesta a las solicitudes que hicieren de conformidad con la Ley, el Estatuto y los reglamentos</w:t>
      </w:r>
      <w:r w:rsidR="008F0B69">
        <w:rPr>
          <w:rFonts w:ascii="Arial" w:hAnsi="Arial" w:cs="Arial"/>
          <w:sz w:val="24"/>
          <w:szCs w:val="24"/>
          <w:lang w:val="es-EC"/>
        </w:rPr>
        <w:t>.</w:t>
      </w:r>
    </w:p>
    <w:p w:rsidR="00F0523D" w:rsidRPr="006E76A3" w:rsidRDefault="008F0B69" w:rsidP="00F0523D">
      <w:pPr>
        <w:numPr>
          <w:ilvl w:val="0"/>
          <w:numId w:val="12"/>
        </w:numPr>
        <w:shd w:val="clear" w:color="auto" w:fill="FFFFFF" w:themeFill="background1"/>
        <w:tabs>
          <w:tab w:val="left" w:pos="8931"/>
        </w:tabs>
        <w:ind w:left="567" w:right="32" w:hanging="283"/>
        <w:jc w:val="both"/>
        <w:rPr>
          <w:rFonts w:ascii="Arial" w:hAnsi="Arial" w:cs="Arial"/>
          <w:sz w:val="24"/>
          <w:szCs w:val="24"/>
          <w:lang w:val="es-EC"/>
        </w:rPr>
      </w:pPr>
      <w:r>
        <w:rPr>
          <w:rFonts w:ascii="Arial" w:hAnsi="Arial" w:cs="Arial"/>
          <w:sz w:val="24"/>
          <w:szCs w:val="24"/>
          <w:lang w:val="es-EC"/>
        </w:rPr>
        <w:t xml:space="preserve"> </w:t>
      </w:r>
      <w:r w:rsidR="00F0523D" w:rsidRPr="006E76A3">
        <w:rPr>
          <w:rFonts w:ascii="Arial" w:hAnsi="Arial" w:cs="Arial"/>
          <w:sz w:val="24"/>
          <w:szCs w:val="24"/>
          <w:lang w:val="es-EC"/>
        </w:rPr>
        <w:t xml:space="preserve">Recibir orientación e información sobre el Estatuto, el Código de Ética, los </w:t>
      </w:r>
      <w:r>
        <w:rPr>
          <w:rFonts w:ascii="Arial" w:hAnsi="Arial" w:cs="Arial"/>
          <w:sz w:val="24"/>
          <w:szCs w:val="24"/>
          <w:lang w:val="es-EC"/>
        </w:rPr>
        <w:t>r</w:t>
      </w:r>
      <w:r w:rsidRPr="006E76A3">
        <w:rPr>
          <w:rFonts w:ascii="Arial" w:hAnsi="Arial" w:cs="Arial"/>
          <w:sz w:val="24"/>
          <w:szCs w:val="24"/>
          <w:lang w:val="es-EC"/>
        </w:rPr>
        <w:t xml:space="preserve">eglamentos </w:t>
      </w:r>
      <w:r>
        <w:rPr>
          <w:rFonts w:ascii="Arial" w:hAnsi="Arial" w:cs="Arial"/>
          <w:sz w:val="24"/>
          <w:szCs w:val="24"/>
          <w:lang w:val="es-EC"/>
        </w:rPr>
        <w:t>g</w:t>
      </w:r>
      <w:r w:rsidRPr="006E76A3">
        <w:rPr>
          <w:rFonts w:ascii="Arial" w:hAnsi="Arial" w:cs="Arial"/>
          <w:sz w:val="24"/>
          <w:szCs w:val="24"/>
          <w:lang w:val="es-EC"/>
        </w:rPr>
        <w:t xml:space="preserve">enerales </w:t>
      </w:r>
      <w:r w:rsidR="00F0523D" w:rsidRPr="006E76A3">
        <w:rPr>
          <w:rFonts w:ascii="Arial" w:hAnsi="Arial" w:cs="Arial"/>
          <w:sz w:val="24"/>
          <w:szCs w:val="24"/>
          <w:lang w:val="es-EC"/>
        </w:rPr>
        <w:t xml:space="preserve">y demás normativa interna de la </w:t>
      </w:r>
      <w:r>
        <w:rPr>
          <w:rFonts w:ascii="Arial" w:hAnsi="Arial" w:cs="Arial"/>
          <w:sz w:val="24"/>
          <w:szCs w:val="24"/>
          <w:lang w:val="es-EC"/>
        </w:rPr>
        <w:t>u</w:t>
      </w:r>
      <w:r w:rsidR="002E49C5">
        <w:rPr>
          <w:rFonts w:ascii="Arial" w:hAnsi="Arial" w:cs="Arial"/>
          <w:sz w:val="24"/>
          <w:szCs w:val="24"/>
          <w:lang w:val="es-EC"/>
        </w:rPr>
        <w:t>niversidad</w:t>
      </w:r>
      <w:r>
        <w:rPr>
          <w:rFonts w:ascii="Arial" w:hAnsi="Arial" w:cs="Arial"/>
          <w:sz w:val="24"/>
          <w:szCs w:val="24"/>
          <w:lang w:val="es-EC"/>
        </w:rPr>
        <w:t>.</w:t>
      </w:r>
    </w:p>
    <w:p w:rsidR="00F0523D" w:rsidRPr="006E76A3" w:rsidRDefault="00F0523D" w:rsidP="00F0523D">
      <w:pPr>
        <w:numPr>
          <w:ilvl w:val="0"/>
          <w:numId w:val="12"/>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 xml:space="preserve">Retirarse de la clase sin incurrir en inasistencia, cuando el profesor se atrasare más de diez minutos. En este caso deberán dar aviso de la falta del profesor a la </w:t>
      </w:r>
      <w:r w:rsidR="008F0B69">
        <w:rPr>
          <w:rFonts w:ascii="Arial" w:hAnsi="Arial" w:cs="Arial"/>
          <w:sz w:val="24"/>
          <w:szCs w:val="24"/>
          <w:lang w:val="es-EC"/>
        </w:rPr>
        <w:t>secretaría</w:t>
      </w:r>
      <w:r w:rsidRPr="006E76A3">
        <w:rPr>
          <w:rFonts w:ascii="Arial" w:hAnsi="Arial" w:cs="Arial"/>
          <w:sz w:val="24"/>
          <w:szCs w:val="24"/>
          <w:lang w:val="es-EC"/>
        </w:rPr>
        <w:t xml:space="preserve"> de la unidad académica. Si el profesor tuviere varias horas seguidas con el mismo curso se aplicará esta disposición a cada hora.</w:t>
      </w:r>
    </w:p>
    <w:p w:rsidR="00F0523D" w:rsidRPr="006E76A3" w:rsidRDefault="00F0523D" w:rsidP="00F0523D">
      <w:pPr>
        <w:shd w:val="clear" w:color="auto" w:fill="FFFFFF" w:themeFill="background1"/>
        <w:tabs>
          <w:tab w:val="left" w:pos="8931"/>
        </w:tabs>
        <w:ind w:right="32"/>
        <w:jc w:val="both"/>
        <w:rPr>
          <w:rFonts w:ascii="Arial" w:hAnsi="Arial" w:cs="Arial"/>
          <w:sz w:val="24"/>
          <w:szCs w:val="24"/>
          <w:lang w:val="es-EC"/>
        </w:rPr>
      </w:pPr>
    </w:p>
    <w:p w:rsidR="00F0523D" w:rsidRPr="006E76A3" w:rsidRDefault="00F0523D" w:rsidP="00F0523D">
      <w:pPr>
        <w:shd w:val="clear" w:color="auto" w:fill="FFFFFF" w:themeFill="background1"/>
        <w:tabs>
          <w:tab w:val="left" w:pos="8931"/>
        </w:tabs>
        <w:ind w:right="32"/>
        <w:jc w:val="both"/>
        <w:rPr>
          <w:rFonts w:ascii="Arial" w:hAnsi="Arial" w:cs="Arial"/>
          <w:b/>
          <w:sz w:val="24"/>
          <w:szCs w:val="24"/>
          <w:lang w:val="es-EC"/>
        </w:rPr>
      </w:pPr>
      <w:r w:rsidRPr="006E76A3">
        <w:rPr>
          <w:rFonts w:ascii="Arial" w:hAnsi="Arial" w:cs="Arial"/>
          <w:b/>
          <w:sz w:val="24"/>
          <w:szCs w:val="24"/>
          <w:lang w:val="es-EC"/>
        </w:rPr>
        <w:t xml:space="preserve">Art. </w:t>
      </w:r>
      <w:r w:rsidRPr="008F0B69">
        <w:rPr>
          <w:rFonts w:ascii="Arial" w:hAnsi="Arial" w:cs="Arial"/>
          <w:b/>
          <w:sz w:val="24"/>
          <w:szCs w:val="24"/>
          <w:lang w:val="es-EC"/>
        </w:rPr>
        <w:t>40</w:t>
      </w:r>
      <w:r w:rsidRPr="00717622">
        <w:rPr>
          <w:rFonts w:ascii="Arial" w:hAnsi="Arial" w:cs="Arial"/>
          <w:b/>
          <w:sz w:val="24"/>
          <w:szCs w:val="24"/>
          <w:lang w:val="es-EC"/>
        </w:rPr>
        <w:t xml:space="preserve">.- </w:t>
      </w:r>
      <w:r w:rsidRPr="008F0B69">
        <w:rPr>
          <w:rFonts w:ascii="Arial" w:hAnsi="Arial" w:cs="Arial"/>
          <w:b/>
          <w:sz w:val="24"/>
          <w:szCs w:val="24"/>
          <w:lang w:val="es-EC"/>
        </w:rPr>
        <w:t>Deberes</w:t>
      </w:r>
      <w:r w:rsidRPr="006E76A3">
        <w:rPr>
          <w:rFonts w:ascii="Arial" w:hAnsi="Arial" w:cs="Arial"/>
          <w:b/>
          <w:sz w:val="24"/>
          <w:szCs w:val="24"/>
          <w:lang w:val="es-EC"/>
        </w:rPr>
        <w:t xml:space="preserve"> de los estudiantes. </w:t>
      </w:r>
      <w:r w:rsidRPr="006E76A3">
        <w:rPr>
          <w:rFonts w:ascii="Arial" w:hAnsi="Arial" w:cs="Arial"/>
          <w:sz w:val="24"/>
          <w:szCs w:val="24"/>
          <w:lang w:val="es-EC"/>
        </w:rPr>
        <w:t>Son deberes de los estudiantes</w:t>
      </w:r>
      <w:r w:rsidRPr="006E76A3">
        <w:rPr>
          <w:rFonts w:ascii="Arial" w:hAnsi="Arial" w:cs="Arial"/>
          <w:b/>
          <w:sz w:val="24"/>
          <w:szCs w:val="24"/>
          <w:lang w:val="es-EC"/>
        </w:rPr>
        <w:t>:</w:t>
      </w:r>
    </w:p>
    <w:p w:rsidR="00F0523D" w:rsidRPr="006E76A3" w:rsidRDefault="00F0523D" w:rsidP="00F0523D">
      <w:pPr>
        <w:shd w:val="clear" w:color="auto" w:fill="FFFFFF" w:themeFill="background1"/>
        <w:tabs>
          <w:tab w:val="left" w:pos="8931"/>
        </w:tabs>
        <w:ind w:right="32"/>
        <w:rPr>
          <w:rFonts w:ascii="Arial" w:hAnsi="Arial" w:cs="Arial"/>
          <w:sz w:val="24"/>
          <w:szCs w:val="24"/>
          <w:lang w:val="es-EC"/>
        </w:rPr>
      </w:pPr>
    </w:p>
    <w:p w:rsidR="00F0523D" w:rsidRPr="006E76A3" w:rsidRDefault="00F0523D" w:rsidP="00F0523D">
      <w:pPr>
        <w:numPr>
          <w:ilvl w:val="0"/>
          <w:numId w:val="9"/>
        </w:numPr>
        <w:shd w:val="clear" w:color="auto" w:fill="FFFFFF" w:themeFill="background1"/>
        <w:tabs>
          <w:tab w:val="left" w:pos="721"/>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Conocer y acatar las disposiciones del Estatuto, del Código de Ética</w:t>
      </w:r>
      <w:r w:rsidR="008F0B69">
        <w:rPr>
          <w:rFonts w:ascii="Arial" w:hAnsi="Arial" w:cs="Arial"/>
          <w:sz w:val="24"/>
          <w:szCs w:val="24"/>
          <w:lang w:val="es-EC"/>
        </w:rPr>
        <w:t>,</w:t>
      </w:r>
      <w:r w:rsidRPr="006E76A3">
        <w:rPr>
          <w:rFonts w:ascii="Arial" w:hAnsi="Arial" w:cs="Arial"/>
          <w:sz w:val="24"/>
          <w:szCs w:val="24"/>
          <w:lang w:val="es-EC"/>
        </w:rPr>
        <w:t xml:space="preserve"> los </w:t>
      </w:r>
      <w:r w:rsidR="008F0B69">
        <w:rPr>
          <w:rFonts w:ascii="Arial" w:hAnsi="Arial" w:cs="Arial"/>
          <w:sz w:val="24"/>
          <w:szCs w:val="24"/>
          <w:lang w:val="es-EC"/>
        </w:rPr>
        <w:t>r</w:t>
      </w:r>
      <w:r w:rsidR="008F0B69" w:rsidRPr="006E76A3">
        <w:rPr>
          <w:rFonts w:ascii="Arial" w:hAnsi="Arial" w:cs="Arial"/>
          <w:sz w:val="24"/>
          <w:szCs w:val="24"/>
          <w:lang w:val="es-EC"/>
        </w:rPr>
        <w:t xml:space="preserve">eglamentos </w:t>
      </w:r>
      <w:r w:rsidR="008F0B69">
        <w:rPr>
          <w:rFonts w:ascii="Arial" w:hAnsi="Arial" w:cs="Arial"/>
          <w:sz w:val="24"/>
          <w:szCs w:val="24"/>
          <w:lang w:val="es-EC"/>
        </w:rPr>
        <w:t>g</w:t>
      </w:r>
      <w:r w:rsidR="008F0B69" w:rsidRPr="006E76A3">
        <w:rPr>
          <w:rFonts w:ascii="Arial" w:hAnsi="Arial" w:cs="Arial"/>
          <w:sz w:val="24"/>
          <w:szCs w:val="24"/>
          <w:lang w:val="es-EC"/>
        </w:rPr>
        <w:t xml:space="preserve">enerales </w:t>
      </w:r>
      <w:r w:rsidRPr="006E76A3">
        <w:rPr>
          <w:rFonts w:ascii="Arial" w:hAnsi="Arial" w:cs="Arial"/>
          <w:sz w:val="24"/>
          <w:szCs w:val="24"/>
          <w:lang w:val="es-EC"/>
        </w:rPr>
        <w:t xml:space="preserve">y </w:t>
      </w:r>
      <w:r w:rsidR="00C21D7F" w:rsidRPr="006E76A3">
        <w:rPr>
          <w:rFonts w:ascii="Arial" w:hAnsi="Arial" w:cs="Arial"/>
          <w:sz w:val="24"/>
          <w:szCs w:val="24"/>
          <w:lang w:val="es-EC"/>
        </w:rPr>
        <w:t>demás normativa</w:t>
      </w:r>
      <w:r w:rsidRPr="006E76A3">
        <w:rPr>
          <w:rFonts w:ascii="Arial" w:hAnsi="Arial" w:cs="Arial"/>
          <w:sz w:val="24"/>
          <w:szCs w:val="24"/>
          <w:lang w:val="es-EC"/>
        </w:rPr>
        <w:t xml:space="preserve"> interna de la </w:t>
      </w:r>
      <w:r w:rsidR="008F0B69">
        <w:rPr>
          <w:rFonts w:ascii="Arial" w:hAnsi="Arial" w:cs="Arial"/>
          <w:sz w:val="24"/>
          <w:szCs w:val="24"/>
          <w:lang w:val="es-EC"/>
        </w:rPr>
        <w:t>u</w:t>
      </w:r>
      <w:r w:rsidR="002E49C5">
        <w:rPr>
          <w:rFonts w:ascii="Arial" w:hAnsi="Arial" w:cs="Arial"/>
          <w:sz w:val="24"/>
          <w:szCs w:val="24"/>
          <w:lang w:val="es-EC"/>
        </w:rPr>
        <w:t>niversidad</w:t>
      </w:r>
      <w:r w:rsidRPr="006E76A3">
        <w:rPr>
          <w:rFonts w:ascii="Arial" w:hAnsi="Arial" w:cs="Arial"/>
          <w:sz w:val="24"/>
          <w:szCs w:val="24"/>
          <w:lang w:val="es-EC"/>
        </w:rPr>
        <w:t>, así como de las disposiciones de su unidad académica</w:t>
      </w:r>
      <w:r w:rsidR="008F0B69">
        <w:rPr>
          <w:rFonts w:ascii="Arial" w:hAnsi="Arial" w:cs="Arial"/>
          <w:sz w:val="24"/>
          <w:szCs w:val="24"/>
          <w:lang w:val="es-EC"/>
        </w:rPr>
        <w:t>.</w:t>
      </w:r>
    </w:p>
    <w:p w:rsidR="00F0523D" w:rsidRPr="006E76A3" w:rsidRDefault="00F0523D" w:rsidP="00F0523D">
      <w:pPr>
        <w:numPr>
          <w:ilvl w:val="0"/>
          <w:numId w:val="9"/>
        </w:numPr>
        <w:shd w:val="clear" w:color="auto" w:fill="FFFFFF" w:themeFill="background1"/>
        <w:tabs>
          <w:tab w:val="left" w:pos="721"/>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 xml:space="preserve">Asistir puntualmente a sus clases y cumplir </w:t>
      </w:r>
      <w:r w:rsidRPr="00F640B2">
        <w:rPr>
          <w:rFonts w:ascii="Arial" w:hAnsi="Arial" w:cs="Arial"/>
          <w:sz w:val="24"/>
          <w:szCs w:val="24"/>
          <w:lang w:val="es-EC"/>
        </w:rPr>
        <w:t>con las tutorías y otras</w:t>
      </w:r>
      <w:r w:rsidRPr="006E76A3">
        <w:rPr>
          <w:rFonts w:ascii="Arial" w:hAnsi="Arial" w:cs="Arial"/>
          <w:sz w:val="24"/>
          <w:szCs w:val="24"/>
          <w:lang w:val="es-EC"/>
        </w:rPr>
        <w:t xml:space="preserve"> actividades académicas</w:t>
      </w:r>
      <w:r w:rsidR="008F0B69">
        <w:rPr>
          <w:rFonts w:ascii="Arial" w:hAnsi="Arial" w:cs="Arial"/>
          <w:sz w:val="24"/>
          <w:szCs w:val="24"/>
          <w:lang w:val="es-EC"/>
        </w:rPr>
        <w:t>.</w:t>
      </w:r>
    </w:p>
    <w:p w:rsidR="00F0523D" w:rsidRPr="006E76A3" w:rsidRDefault="00F0523D" w:rsidP="00F0523D">
      <w:pPr>
        <w:numPr>
          <w:ilvl w:val="0"/>
          <w:numId w:val="9"/>
        </w:numPr>
        <w:shd w:val="clear" w:color="auto" w:fill="FFFFFF" w:themeFill="background1"/>
        <w:tabs>
          <w:tab w:val="left" w:pos="721"/>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Tratar con respeto a sus profesores, autoridades, personal administrativo, compañeros y demás miembros de la comunidad universitaria</w:t>
      </w:r>
      <w:r w:rsidR="008F0B69">
        <w:rPr>
          <w:rFonts w:ascii="Arial" w:hAnsi="Arial" w:cs="Arial"/>
          <w:sz w:val="24"/>
          <w:szCs w:val="24"/>
          <w:lang w:val="es-EC"/>
        </w:rPr>
        <w:t>.</w:t>
      </w:r>
    </w:p>
    <w:p w:rsidR="00F0523D" w:rsidRPr="006E76A3" w:rsidRDefault="00F0523D" w:rsidP="00F0523D">
      <w:pPr>
        <w:numPr>
          <w:ilvl w:val="0"/>
          <w:numId w:val="9"/>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Realizar las evaluaciones docentes correspondientes</w:t>
      </w:r>
      <w:r w:rsidR="008F0B69">
        <w:rPr>
          <w:rFonts w:ascii="Arial" w:hAnsi="Arial" w:cs="Arial"/>
          <w:sz w:val="24"/>
          <w:szCs w:val="24"/>
          <w:lang w:val="es-EC"/>
        </w:rPr>
        <w:t>.</w:t>
      </w:r>
    </w:p>
    <w:p w:rsidR="00F0523D" w:rsidRPr="006E76A3" w:rsidRDefault="00F0523D" w:rsidP="00F0523D">
      <w:pPr>
        <w:numPr>
          <w:ilvl w:val="0"/>
          <w:numId w:val="9"/>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eastAsia="Verdana" w:hAnsi="Arial" w:cs="Arial"/>
          <w:color w:val="333333"/>
          <w:sz w:val="24"/>
          <w:szCs w:val="24"/>
          <w:lang w:val="es-EC"/>
        </w:rPr>
        <w:t xml:space="preserve"> </w:t>
      </w:r>
      <w:r w:rsidRPr="006E76A3">
        <w:rPr>
          <w:rFonts w:ascii="Arial" w:hAnsi="Arial" w:cs="Arial"/>
          <w:sz w:val="24"/>
          <w:szCs w:val="24"/>
          <w:lang w:val="es-EC"/>
        </w:rPr>
        <w:t xml:space="preserve">Respetar las instalaciones de la </w:t>
      </w:r>
      <w:r w:rsidR="008F0B69">
        <w:rPr>
          <w:rFonts w:ascii="Arial" w:hAnsi="Arial" w:cs="Arial"/>
          <w:sz w:val="24"/>
          <w:szCs w:val="24"/>
          <w:lang w:val="es-EC"/>
        </w:rPr>
        <w:t>u</w:t>
      </w:r>
      <w:r w:rsidR="002E49C5">
        <w:rPr>
          <w:rFonts w:ascii="Arial" w:hAnsi="Arial" w:cs="Arial"/>
          <w:sz w:val="24"/>
          <w:szCs w:val="24"/>
          <w:lang w:val="es-EC"/>
        </w:rPr>
        <w:t>niversidad</w:t>
      </w:r>
      <w:r w:rsidRPr="006E76A3">
        <w:rPr>
          <w:rFonts w:ascii="Arial" w:hAnsi="Arial" w:cs="Arial"/>
          <w:sz w:val="24"/>
          <w:szCs w:val="24"/>
          <w:lang w:val="es-EC"/>
        </w:rPr>
        <w:t xml:space="preserve"> y hacer un uso correcto de ellas</w:t>
      </w:r>
      <w:r w:rsidR="008F0B69">
        <w:rPr>
          <w:rFonts w:ascii="Arial" w:hAnsi="Arial" w:cs="Arial"/>
          <w:sz w:val="24"/>
          <w:szCs w:val="24"/>
          <w:lang w:val="es-EC"/>
        </w:rPr>
        <w:t>.</w:t>
      </w:r>
    </w:p>
    <w:p w:rsidR="00F0523D" w:rsidRPr="006E76A3" w:rsidRDefault="00F0523D" w:rsidP="00F0523D">
      <w:pPr>
        <w:widowControl/>
        <w:numPr>
          <w:ilvl w:val="0"/>
          <w:numId w:val="9"/>
        </w:numPr>
        <w:shd w:val="clear" w:color="auto" w:fill="FFFFFF" w:themeFill="background1"/>
        <w:tabs>
          <w:tab w:val="left" w:pos="8931"/>
        </w:tabs>
        <w:ind w:left="567" w:right="225" w:hanging="283"/>
        <w:jc w:val="both"/>
        <w:rPr>
          <w:rFonts w:ascii="Arial" w:hAnsi="Arial" w:cs="Arial"/>
          <w:color w:val="333333"/>
          <w:sz w:val="24"/>
          <w:szCs w:val="24"/>
          <w:lang w:val="es-EC"/>
        </w:rPr>
      </w:pPr>
      <w:r w:rsidRPr="006E76A3">
        <w:rPr>
          <w:rFonts w:ascii="Arial" w:hAnsi="Arial" w:cs="Arial"/>
          <w:sz w:val="24"/>
          <w:szCs w:val="24"/>
          <w:lang w:val="es-EC"/>
        </w:rPr>
        <w:t xml:space="preserve">Acatar las disposiciones que sobre responsabilidad ambiental determinen las instancias respectivas. </w:t>
      </w:r>
    </w:p>
    <w:p w:rsidR="00F0523D" w:rsidRPr="006E76A3" w:rsidRDefault="00F0523D" w:rsidP="00F0523D">
      <w:pPr>
        <w:widowControl/>
        <w:shd w:val="clear" w:color="auto" w:fill="FFFFFF" w:themeFill="background1"/>
        <w:tabs>
          <w:tab w:val="left" w:pos="8931"/>
        </w:tabs>
        <w:ind w:left="567" w:right="225"/>
        <w:jc w:val="both"/>
        <w:rPr>
          <w:rFonts w:ascii="Arial" w:hAnsi="Arial" w:cs="Arial"/>
          <w:sz w:val="24"/>
          <w:szCs w:val="24"/>
          <w:lang w:val="es-EC"/>
        </w:rPr>
      </w:pPr>
    </w:p>
    <w:p w:rsidR="00F0523D" w:rsidRPr="006718B1" w:rsidRDefault="00F0523D" w:rsidP="00F0523D">
      <w:pPr>
        <w:shd w:val="clear" w:color="auto" w:fill="FFFFFF" w:themeFill="background1"/>
        <w:autoSpaceDE w:val="0"/>
        <w:autoSpaceDN w:val="0"/>
        <w:adjustRightInd w:val="0"/>
        <w:ind w:right="2"/>
        <w:jc w:val="center"/>
        <w:rPr>
          <w:rFonts w:ascii="Arial" w:hAnsi="Arial" w:cs="Arial"/>
          <w:b/>
          <w:sz w:val="24"/>
          <w:szCs w:val="24"/>
          <w:lang w:val="es-EC"/>
        </w:rPr>
      </w:pPr>
      <w:r w:rsidRPr="006718B1">
        <w:rPr>
          <w:rFonts w:ascii="Arial" w:hAnsi="Arial" w:cs="Arial"/>
          <w:b/>
          <w:sz w:val="24"/>
          <w:szCs w:val="24"/>
          <w:lang w:val="es-EC"/>
        </w:rPr>
        <w:t>TÍTULO VII</w:t>
      </w:r>
    </w:p>
    <w:p w:rsidR="00F0523D" w:rsidRPr="006718B1" w:rsidRDefault="00F0523D" w:rsidP="00F0523D">
      <w:pPr>
        <w:shd w:val="clear" w:color="auto" w:fill="FFFFFF" w:themeFill="background1"/>
        <w:autoSpaceDE w:val="0"/>
        <w:autoSpaceDN w:val="0"/>
        <w:adjustRightInd w:val="0"/>
        <w:ind w:right="2"/>
        <w:jc w:val="center"/>
        <w:rPr>
          <w:rFonts w:ascii="Arial" w:hAnsi="Arial" w:cs="Arial"/>
          <w:b/>
          <w:sz w:val="24"/>
          <w:szCs w:val="24"/>
          <w:lang w:val="es-EC"/>
        </w:rPr>
      </w:pPr>
      <w:r w:rsidRPr="006718B1">
        <w:rPr>
          <w:rFonts w:ascii="Arial" w:hAnsi="Arial" w:cs="Arial"/>
          <w:b/>
          <w:sz w:val="24"/>
          <w:szCs w:val="24"/>
          <w:lang w:val="es-EC"/>
        </w:rPr>
        <w:t>DE LA PROMOCIÓN ACADÉMICA Y DE LOS EXÁMENES</w:t>
      </w:r>
    </w:p>
    <w:p w:rsidR="00F0523D" w:rsidRPr="006E76A3" w:rsidRDefault="00F0523D" w:rsidP="00F0523D">
      <w:pPr>
        <w:shd w:val="clear" w:color="auto" w:fill="FFFFFF" w:themeFill="background1"/>
        <w:autoSpaceDE w:val="0"/>
        <w:autoSpaceDN w:val="0"/>
        <w:adjustRightInd w:val="0"/>
        <w:ind w:right="2"/>
        <w:jc w:val="center"/>
        <w:rPr>
          <w:rFonts w:ascii="Arial" w:hAnsi="Arial" w:cs="Arial"/>
          <w:sz w:val="24"/>
          <w:szCs w:val="24"/>
          <w:lang w:val="es-EC"/>
        </w:rPr>
      </w:pPr>
    </w:p>
    <w:p w:rsidR="00F0523D" w:rsidRPr="006E76A3" w:rsidRDefault="00F0523D" w:rsidP="00F0523D">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b/>
          <w:sz w:val="24"/>
          <w:szCs w:val="24"/>
          <w:lang w:val="es-EC"/>
        </w:rPr>
        <w:t>Art. 41.-</w:t>
      </w:r>
      <w:r w:rsidRPr="006E76A3">
        <w:rPr>
          <w:rFonts w:ascii="Arial" w:hAnsi="Arial" w:cs="Arial"/>
          <w:sz w:val="24"/>
          <w:szCs w:val="24"/>
          <w:lang w:val="es-EC"/>
        </w:rPr>
        <w:t xml:space="preserve"> M</w:t>
      </w:r>
      <w:r w:rsidRPr="006E76A3">
        <w:rPr>
          <w:rFonts w:ascii="Arial" w:hAnsi="Arial" w:cs="Arial"/>
          <w:b/>
          <w:sz w:val="24"/>
          <w:szCs w:val="24"/>
          <w:lang w:val="es-EC"/>
        </w:rPr>
        <w:t>odalidades de evaluación y de titulación</w:t>
      </w:r>
      <w:r w:rsidRPr="006E76A3">
        <w:rPr>
          <w:rFonts w:ascii="Arial" w:hAnsi="Arial" w:cs="Arial"/>
          <w:sz w:val="24"/>
          <w:szCs w:val="24"/>
          <w:lang w:val="es-EC"/>
        </w:rPr>
        <w:t xml:space="preserve">. Cada unidad académica determinará las modalidades específicas de evaluación. Las condiciones para la obtención y concesión de grados serán las que consten en el plan de estudios y en este </w:t>
      </w:r>
      <w:r w:rsidR="008F0B69">
        <w:rPr>
          <w:rFonts w:ascii="Arial" w:hAnsi="Arial" w:cs="Arial"/>
          <w:sz w:val="24"/>
          <w:szCs w:val="24"/>
          <w:lang w:val="es-EC"/>
        </w:rPr>
        <w:t>r</w:t>
      </w:r>
      <w:r w:rsidR="008F0B69" w:rsidRPr="006E76A3">
        <w:rPr>
          <w:rFonts w:ascii="Arial" w:hAnsi="Arial" w:cs="Arial"/>
          <w:sz w:val="24"/>
          <w:szCs w:val="24"/>
          <w:lang w:val="es-EC"/>
        </w:rPr>
        <w:t>eglamento</w:t>
      </w:r>
      <w:r w:rsidRPr="006E76A3">
        <w:rPr>
          <w:rFonts w:ascii="Arial" w:hAnsi="Arial" w:cs="Arial"/>
          <w:sz w:val="24"/>
          <w:szCs w:val="24"/>
          <w:lang w:val="es-EC"/>
        </w:rPr>
        <w:t xml:space="preserve">. </w:t>
      </w:r>
    </w:p>
    <w:p w:rsidR="00F0523D" w:rsidRPr="006E76A3" w:rsidRDefault="00F0523D" w:rsidP="00F0523D">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b/>
          <w:sz w:val="24"/>
          <w:szCs w:val="24"/>
          <w:lang w:val="es-EC"/>
        </w:rPr>
        <w:t>Art</w:t>
      </w:r>
      <w:r w:rsidRPr="008F0B69">
        <w:rPr>
          <w:rFonts w:ascii="Arial" w:hAnsi="Arial" w:cs="Arial"/>
          <w:b/>
          <w:sz w:val="24"/>
          <w:szCs w:val="24"/>
          <w:lang w:val="es-EC"/>
        </w:rPr>
        <w:t>. 42</w:t>
      </w:r>
      <w:r w:rsidRPr="00717622">
        <w:rPr>
          <w:rFonts w:ascii="Arial" w:hAnsi="Arial" w:cs="Arial"/>
          <w:b/>
          <w:sz w:val="24"/>
          <w:szCs w:val="24"/>
          <w:lang w:val="es-EC"/>
        </w:rPr>
        <w:t xml:space="preserve">.- </w:t>
      </w:r>
      <w:r w:rsidRPr="008F0B69">
        <w:rPr>
          <w:rFonts w:ascii="Arial" w:hAnsi="Arial" w:cs="Arial"/>
          <w:b/>
          <w:sz w:val="24"/>
          <w:szCs w:val="24"/>
          <w:lang w:val="es-EC"/>
        </w:rPr>
        <w:t>Programa</w:t>
      </w:r>
      <w:r w:rsidRPr="006E76A3">
        <w:rPr>
          <w:rFonts w:ascii="Arial" w:hAnsi="Arial" w:cs="Arial"/>
          <w:b/>
          <w:sz w:val="24"/>
          <w:szCs w:val="24"/>
          <w:lang w:val="es-EC"/>
        </w:rPr>
        <w:t xml:space="preserve"> de la asignatura</w:t>
      </w:r>
      <w:r w:rsidRPr="006E76A3">
        <w:rPr>
          <w:rFonts w:ascii="Arial" w:hAnsi="Arial" w:cs="Arial"/>
          <w:sz w:val="24"/>
          <w:szCs w:val="24"/>
          <w:lang w:val="es-EC"/>
        </w:rPr>
        <w:t xml:space="preserve">. Todo profesor, antes de iniciar cada período académico, deberá ingresar en la plataforma informática correspondiente el programa actualizado de su asignatura, curso o equivalente, en el que consten los objetivos, los contenidos, la bibliografía, los sistemas y criterios de evaluación, aprobados previamente </w:t>
      </w:r>
      <w:r w:rsidRPr="003B64F8">
        <w:rPr>
          <w:rFonts w:ascii="Arial" w:hAnsi="Arial" w:cs="Arial"/>
          <w:sz w:val="24"/>
          <w:szCs w:val="24"/>
          <w:lang w:val="es-EC"/>
        </w:rPr>
        <w:t>por el consejo de la unidad académica</w:t>
      </w:r>
      <w:r w:rsidRPr="006E76A3">
        <w:rPr>
          <w:rFonts w:ascii="Arial" w:hAnsi="Arial" w:cs="Arial"/>
          <w:sz w:val="24"/>
          <w:szCs w:val="24"/>
          <w:lang w:val="es-EC"/>
        </w:rPr>
        <w:t xml:space="preserve"> y las fechas en las que los estudiantes deberán rendir las evaluaciones parciales y finales, de ser el caso. </w:t>
      </w:r>
    </w:p>
    <w:p w:rsidR="00F0523D" w:rsidRPr="006E76A3" w:rsidRDefault="00F0523D" w:rsidP="00F0523D">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b/>
          <w:sz w:val="24"/>
          <w:szCs w:val="24"/>
          <w:lang w:val="es-EC"/>
        </w:rPr>
        <w:t>Art. 43.- Publicación de horarios</w:t>
      </w:r>
      <w:r w:rsidRPr="006E76A3">
        <w:rPr>
          <w:rFonts w:ascii="Arial" w:hAnsi="Arial" w:cs="Arial"/>
          <w:sz w:val="24"/>
          <w:szCs w:val="24"/>
          <w:lang w:val="es-EC"/>
        </w:rPr>
        <w:t xml:space="preserve">. El horario de clases elaborado por la unidad académica será publicado por la </w:t>
      </w:r>
      <w:r w:rsidR="008F0B69">
        <w:rPr>
          <w:rFonts w:ascii="Arial" w:hAnsi="Arial" w:cs="Arial"/>
          <w:sz w:val="24"/>
          <w:szCs w:val="24"/>
          <w:lang w:val="es-EC"/>
        </w:rPr>
        <w:t>secretaría</w:t>
      </w:r>
      <w:r w:rsidRPr="006E76A3">
        <w:rPr>
          <w:rFonts w:ascii="Arial" w:hAnsi="Arial" w:cs="Arial"/>
          <w:sz w:val="24"/>
          <w:szCs w:val="24"/>
          <w:lang w:val="es-EC"/>
        </w:rPr>
        <w:t xml:space="preserve"> de la unidad, por lo menos </w:t>
      </w:r>
      <w:r>
        <w:rPr>
          <w:rFonts w:ascii="Arial" w:hAnsi="Arial" w:cs="Arial"/>
          <w:sz w:val="24"/>
          <w:szCs w:val="24"/>
          <w:lang w:val="es-EC"/>
        </w:rPr>
        <w:t xml:space="preserve">tres días antes del inicio del </w:t>
      </w:r>
      <w:r w:rsidRPr="006E76A3">
        <w:rPr>
          <w:rFonts w:ascii="Arial" w:hAnsi="Arial" w:cs="Arial"/>
          <w:sz w:val="24"/>
          <w:szCs w:val="24"/>
          <w:lang w:val="es-EC"/>
        </w:rPr>
        <w:t xml:space="preserve">período de matrículas. </w:t>
      </w:r>
    </w:p>
    <w:p w:rsidR="00F0523D" w:rsidRPr="006E76A3" w:rsidRDefault="00F0523D" w:rsidP="00F0523D">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lastRenderedPageBreak/>
        <w:t>El horario no podrá ser modificado sino por causas excepcionales, y solo con autorización escrita de la máxima autoridad de la unidad académica, previo acuerdo expreso entre los estudiantes y docentes.</w:t>
      </w:r>
    </w:p>
    <w:p w:rsidR="00F0523D" w:rsidRPr="006E76A3" w:rsidRDefault="00F0523D" w:rsidP="00F0523D">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b/>
          <w:sz w:val="24"/>
          <w:szCs w:val="24"/>
          <w:lang w:val="es-EC"/>
        </w:rPr>
        <w:t>Art. 44.- Publicación de los horarios de las evaluaciones.</w:t>
      </w:r>
      <w:r w:rsidRPr="006E76A3">
        <w:rPr>
          <w:rFonts w:ascii="Arial" w:hAnsi="Arial" w:cs="Arial"/>
          <w:sz w:val="24"/>
          <w:szCs w:val="24"/>
          <w:lang w:val="es-EC"/>
        </w:rPr>
        <w:t xml:space="preserve"> Las </w:t>
      </w:r>
      <w:r w:rsidR="008F0B69">
        <w:rPr>
          <w:rFonts w:ascii="Arial" w:hAnsi="Arial" w:cs="Arial"/>
          <w:sz w:val="24"/>
          <w:szCs w:val="24"/>
          <w:lang w:val="es-EC"/>
        </w:rPr>
        <w:t>s</w:t>
      </w:r>
      <w:r w:rsidR="008F0B69" w:rsidRPr="006E76A3">
        <w:rPr>
          <w:rFonts w:ascii="Arial" w:hAnsi="Arial" w:cs="Arial"/>
          <w:sz w:val="24"/>
          <w:szCs w:val="24"/>
          <w:lang w:val="es-EC"/>
        </w:rPr>
        <w:t xml:space="preserve">ecretarías </w:t>
      </w:r>
      <w:r w:rsidRPr="006E76A3">
        <w:rPr>
          <w:rFonts w:ascii="Arial" w:hAnsi="Arial" w:cs="Arial"/>
          <w:sz w:val="24"/>
          <w:szCs w:val="24"/>
          <w:lang w:val="es-EC"/>
        </w:rPr>
        <w:t>de las unidades académicas publicarán los horarios de las evaluaciones finales al menos tres semanas antes de</w:t>
      </w:r>
      <w:r w:rsidR="008F0B69">
        <w:rPr>
          <w:rFonts w:ascii="Arial" w:hAnsi="Arial" w:cs="Arial"/>
          <w:sz w:val="24"/>
          <w:szCs w:val="24"/>
          <w:lang w:val="es-EC"/>
        </w:rPr>
        <w:t xml:space="preserve"> su inicio</w:t>
      </w:r>
      <w:r w:rsidRPr="006E76A3">
        <w:rPr>
          <w:rFonts w:ascii="Arial" w:hAnsi="Arial" w:cs="Arial"/>
          <w:sz w:val="24"/>
          <w:szCs w:val="24"/>
          <w:lang w:val="es-EC"/>
        </w:rPr>
        <w:t>, a fin de que tanto los profesores como los estudiantes puedan solicitar los cambios que crean convenientes dentro del plazo de diez días contados a partir de la fecha en que se publiquen los horarios.  Pasado este plazo cualquier modificación requerirá el consenso previo de los estudiantes y docentes</w:t>
      </w:r>
      <w:r w:rsidR="008F0B69" w:rsidRPr="006E76A3">
        <w:rPr>
          <w:rFonts w:ascii="Arial" w:hAnsi="Arial" w:cs="Arial"/>
          <w:sz w:val="24"/>
          <w:szCs w:val="24"/>
          <w:lang w:val="es-EC"/>
        </w:rPr>
        <w:t>.</w:t>
      </w:r>
      <w:r w:rsidR="008F0B69">
        <w:rPr>
          <w:rFonts w:ascii="Arial" w:hAnsi="Arial" w:cs="Arial"/>
          <w:sz w:val="24"/>
          <w:szCs w:val="24"/>
          <w:lang w:val="es-EC"/>
        </w:rPr>
        <w:t xml:space="preserve"> </w:t>
      </w:r>
      <w:r w:rsidRPr="006E76A3">
        <w:rPr>
          <w:rFonts w:ascii="Arial" w:hAnsi="Arial" w:cs="Arial"/>
          <w:sz w:val="24"/>
          <w:szCs w:val="24"/>
          <w:lang w:val="es-EC"/>
        </w:rPr>
        <w:t xml:space="preserve">En todos los casos las modificaciones serán autorizadas por la máxima autoridad de la unidad académica. </w:t>
      </w:r>
    </w:p>
    <w:p w:rsidR="00F0523D" w:rsidRPr="006E76A3" w:rsidRDefault="00F0523D" w:rsidP="00F0523D">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b/>
          <w:sz w:val="24"/>
          <w:szCs w:val="24"/>
          <w:lang w:val="es-EC"/>
        </w:rPr>
        <w:t>Art. 45.- Notas de las asignaturas.</w:t>
      </w:r>
      <w:r w:rsidRPr="006E76A3">
        <w:rPr>
          <w:rFonts w:ascii="Arial" w:hAnsi="Arial" w:cs="Arial"/>
          <w:sz w:val="24"/>
          <w:szCs w:val="24"/>
          <w:lang w:val="es-EC"/>
        </w:rPr>
        <w:t xml:space="preserve"> La nota definitiva de cada asignatura será la sumatoria de las evaluaciones realizadas durante el período académico, sobre cincuenta puntos.</w:t>
      </w:r>
    </w:p>
    <w:p w:rsidR="00F0523D" w:rsidRPr="006E76A3" w:rsidRDefault="00F0523D" w:rsidP="00F0523D">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La suma final se redondeará al entero más cercano, por exceso o por defecto. Si hubiera equidistancia, por tener exactamente cinco décimas, se redondeará al entero inmediato superior.</w:t>
      </w:r>
    </w:p>
    <w:p w:rsidR="00F0523D" w:rsidRPr="006E76A3" w:rsidRDefault="00F0523D" w:rsidP="00F0523D">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 xml:space="preserve">Las notas de evaluaciones parciales y finales no deberán contener más de dos dígitos fraccionarios. </w:t>
      </w:r>
    </w:p>
    <w:p w:rsidR="00F0523D" w:rsidRPr="006E76A3" w:rsidRDefault="00F0523D" w:rsidP="00F0523D">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b/>
          <w:sz w:val="24"/>
          <w:szCs w:val="24"/>
          <w:lang w:val="es-EC"/>
        </w:rPr>
        <w:t>Art. 46.- Requisitos para la aprobación de asignaturas, cursos o equivalentes</w:t>
      </w:r>
      <w:r w:rsidRPr="006E76A3">
        <w:rPr>
          <w:rFonts w:ascii="Arial" w:hAnsi="Arial" w:cs="Arial"/>
          <w:sz w:val="24"/>
          <w:szCs w:val="24"/>
          <w:lang w:val="es-EC"/>
        </w:rPr>
        <w:t>. Un estudiante aprobará una asignatura, curso o equivalente</w:t>
      </w:r>
      <w:r w:rsidR="009634AA">
        <w:rPr>
          <w:rFonts w:ascii="Arial" w:hAnsi="Arial" w:cs="Arial"/>
          <w:sz w:val="24"/>
          <w:szCs w:val="24"/>
          <w:lang w:val="es-EC"/>
        </w:rPr>
        <w:t>,</w:t>
      </w:r>
      <w:r w:rsidRPr="006E76A3">
        <w:rPr>
          <w:rFonts w:ascii="Arial" w:hAnsi="Arial" w:cs="Arial"/>
          <w:sz w:val="24"/>
          <w:szCs w:val="24"/>
          <w:lang w:val="es-EC"/>
        </w:rPr>
        <w:t xml:space="preserve"> si </w:t>
      </w:r>
      <w:r w:rsidR="009634AA">
        <w:rPr>
          <w:rFonts w:ascii="Arial" w:hAnsi="Arial" w:cs="Arial"/>
          <w:sz w:val="24"/>
          <w:szCs w:val="24"/>
          <w:lang w:val="es-EC"/>
        </w:rPr>
        <w:t>obtiene</w:t>
      </w:r>
      <w:r w:rsidRPr="006E76A3">
        <w:rPr>
          <w:rFonts w:ascii="Arial" w:hAnsi="Arial" w:cs="Arial"/>
          <w:sz w:val="24"/>
          <w:szCs w:val="24"/>
          <w:lang w:val="es-EC"/>
        </w:rPr>
        <w:t xml:space="preserve"> como nota final en el semestre un mínimo de treinta puntos sobre cincuenta. Cualquiera sea el sistema acumulativo de computar la nota de la prueba final deberá evaluarse </w:t>
      </w:r>
      <w:r w:rsidRPr="00643E54">
        <w:rPr>
          <w:rFonts w:ascii="Arial" w:hAnsi="Arial" w:cs="Arial"/>
          <w:color w:val="auto"/>
          <w:sz w:val="24"/>
          <w:szCs w:val="24"/>
          <w:lang w:val="es-EC"/>
        </w:rPr>
        <w:t xml:space="preserve">sobre </w:t>
      </w:r>
      <w:r w:rsidR="008F0B69" w:rsidRPr="00643E54">
        <w:rPr>
          <w:rFonts w:ascii="Arial" w:hAnsi="Arial" w:cs="Arial"/>
          <w:color w:val="auto"/>
          <w:sz w:val="24"/>
          <w:szCs w:val="24"/>
          <w:lang w:val="es-EC"/>
        </w:rPr>
        <w:t xml:space="preserve">veinte </w:t>
      </w:r>
      <w:r w:rsidR="008F0B69" w:rsidRPr="006876CF">
        <w:rPr>
          <w:rFonts w:ascii="Arial" w:hAnsi="Arial" w:cs="Arial"/>
          <w:color w:val="auto"/>
          <w:sz w:val="24"/>
          <w:szCs w:val="24"/>
          <w:shd w:val="clear" w:color="auto" w:fill="FFFFFF" w:themeFill="background1"/>
          <w:lang w:val="es-EC"/>
        </w:rPr>
        <w:t>puntos</w:t>
      </w:r>
      <w:r w:rsidRPr="006876CF">
        <w:rPr>
          <w:rFonts w:ascii="Arial" w:hAnsi="Arial" w:cs="Arial"/>
          <w:color w:val="auto"/>
          <w:sz w:val="24"/>
          <w:szCs w:val="24"/>
          <w:shd w:val="clear" w:color="auto" w:fill="FFFFFF" w:themeFill="background1"/>
          <w:lang w:val="es-EC"/>
        </w:rPr>
        <w:t xml:space="preserve"> </w:t>
      </w:r>
      <w:r w:rsidRPr="006E76A3">
        <w:rPr>
          <w:rFonts w:ascii="Arial" w:hAnsi="Arial" w:cs="Arial"/>
          <w:sz w:val="24"/>
          <w:szCs w:val="24"/>
          <w:lang w:val="es-EC"/>
        </w:rPr>
        <w:t>y</w:t>
      </w:r>
      <w:r w:rsidR="009634AA">
        <w:rPr>
          <w:rFonts w:ascii="Arial" w:hAnsi="Arial" w:cs="Arial"/>
          <w:sz w:val="24"/>
          <w:szCs w:val="24"/>
          <w:lang w:val="es-EC"/>
        </w:rPr>
        <w:t>,</w:t>
      </w:r>
      <w:r w:rsidRPr="006E76A3">
        <w:rPr>
          <w:rFonts w:ascii="Arial" w:hAnsi="Arial" w:cs="Arial"/>
          <w:sz w:val="24"/>
          <w:szCs w:val="24"/>
          <w:lang w:val="es-EC"/>
        </w:rPr>
        <w:t xml:space="preserve"> para aprobar la asignatura</w:t>
      </w:r>
      <w:r w:rsidR="009634AA">
        <w:rPr>
          <w:rFonts w:ascii="Arial" w:hAnsi="Arial" w:cs="Arial"/>
          <w:sz w:val="24"/>
          <w:szCs w:val="24"/>
          <w:lang w:val="es-EC"/>
        </w:rPr>
        <w:t>,</w:t>
      </w:r>
      <w:r w:rsidRPr="006E76A3">
        <w:rPr>
          <w:rFonts w:ascii="Arial" w:hAnsi="Arial" w:cs="Arial"/>
          <w:sz w:val="24"/>
          <w:szCs w:val="24"/>
          <w:lang w:val="es-EC"/>
        </w:rPr>
        <w:t xml:space="preserve"> </w:t>
      </w:r>
      <w:r w:rsidR="009634AA" w:rsidRPr="006E76A3">
        <w:rPr>
          <w:rFonts w:ascii="Arial" w:hAnsi="Arial" w:cs="Arial"/>
          <w:sz w:val="24"/>
          <w:szCs w:val="24"/>
          <w:lang w:val="es-EC"/>
        </w:rPr>
        <w:t xml:space="preserve">el estudiante </w:t>
      </w:r>
      <w:r w:rsidRPr="006E76A3">
        <w:rPr>
          <w:rFonts w:ascii="Arial" w:hAnsi="Arial" w:cs="Arial"/>
          <w:sz w:val="24"/>
          <w:szCs w:val="24"/>
          <w:lang w:val="es-EC"/>
        </w:rPr>
        <w:t xml:space="preserve">deberá obtener por lo menos el cuarenta por ciento de esta calificación. </w:t>
      </w:r>
    </w:p>
    <w:p w:rsidR="00F0523D" w:rsidRPr="006E76A3" w:rsidRDefault="00F0523D" w:rsidP="00F0523D">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En las carreras que tengan componentes teórico y práctico, la nota será computada en los porcentajes establecidos por la unidad académica para cada uno de estos componentes.</w:t>
      </w:r>
    </w:p>
    <w:p w:rsidR="00F0523D" w:rsidRPr="006E76A3" w:rsidRDefault="00F0523D" w:rsidP="00F0523D">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En cada período académico ordinario y extraordinario habrá dos o tres notas parciales</w:t>
      </w:r>
      <w:r w:rsidR="009634AA" w:rsidRPr="009634AA">
        <w:rPr>
          <w:rFonts w:ascii="Arial" w:hAnsi="Arial" w:cs="Arial"/>
          <w:sz w:val="24"/>
          <w:szCs w:val="24"/>
          <w:lang w:val="es-EC"/>
        </w:rPr>
        <w:t xml:space="preserve"> </w:t>
      </w:r>
      <w:r w:rsidR="009634AA" w:rsidRPr="006E76A3">
        <w:rPr>
          <w:rFonts w:ascii="Arial" w:hAnsi="Arial" w:cs="Arial"/>
          <w:sz w:val="24"/>
          <w:szCs w:val="24"/>
          <w:lang w:val="es-EC"/>
        </w:rPr>
        <w:t>y una final</w:t>
      </w:r>
      <w:r w:rsidR="009634AA">
        <w:rPr>
          <w:rFonts w:ascii="Arial" w:hAnsi="Arial" w:cs="Arial"/>
          <w:sz w:val="24"/>
          <w:szCs w:val="24"/>
          <w:lang w:val="es-EC"/>
        </w:rPr>
        <w:t xml:space="preserve">, según el </w:t>
      </w:r>
      <w:r w:rsidRPr="006E76A3">
        <w:rPr>
          <w:rFonts w:ascii="Arial" w:hAnsi="Arial" w:cs="Arial"/>
          <w:sz w:val="24"/>
          <w:szCs w:val="24"/>
          <w:lang w:val="es-EC"/>
        </w:rPr>
        <w:t>criterio de la unidad académica.</w:t>
      </w:r>
    </w:p>
    <w:p w:rsidR="00F0523D" w:rsidRPr="006E76A3" w:rsidRDefault="00F0523D" w:rsidP="00F0523D">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En ningún caso</w:t>
      </w:r>
      <w:r w:rsidR="009634AA">
        <w:rPr>
          <w:rFonts w:ascii="Arial" w:hAnsi="Arial" w:cs="Arial"/>
          <w:sz w:val="24"/>
          <w:szCs w:val="24"/>
          <w:lang w:val="es-EC"/>
        </w:rPr>
        <w:t>,</w:t>
      </w:r>
      <w:r w:rsidRPr="006E76A3">
        <w:rPr>
          <w:rFonts w:ascii="Arial" w:hAnsi="Arial" w:cs="Arial"/>
          <w:sz w:val="24"/>
          <w:szCs w:val="24"/>
          <w:lang w:val="es-EC"/>
        </w:rPr>
        <w:t xml:space="preserve"> un estudiante </w:t>
      </w:r>
      <w:r w:rsidR="009634AA" w:rsidRPr="006E76A3">
        <w:rPr>
          <w:rFonts w:ascii="Arial" w:hAnsi="Arial" w:cs="Arial"/>
          <w:sz w:val="24"/>
          <w:szCs w:val="24"/>
          <w:lang w:val="es-EC"/>
        </w:rPr>
        <w:t xml:space="preserve">podrá </w:t>
      </w:r>
      <w:r w:rsidRPr="006E76A3">
        <w:rPr>
          <w:rFonts w:ascii="Arial" w:hAnsi="Arial" w:cs="Arial"/>
          <w:sz w:val="24"/>
          <w:szCs w:val="24"/>
          <w:lang w:val="es-EC"/>
        </w:rPr>
        <w:t xml:space="preserve">ser exonerado de las evaluaciones parciales o finales. </w:t>
      </w:r>
    </w:p>
    <w:p w:rsidR="0017013E" w:rsidRDefault="00F0523D" w:rsidP="00F0523D">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b/>
          <w:sz w:val="24"/>
          <w:szCs w:val="24"/>
          <w:lang w:val="es-EC"/>
        </w:rPr>
        <w:t>Art. 47.- Tipos de evaluación.</w:t>
      </w:r>
      <w:r w:rsidRPr="006E76A3">
        <w:rPr>
          <w:rFonts w:ascii="Arial" w:hAnsi="Arial" w:cs="Arial"/>
          <w:sz w:val="24"/>
          <w:szCs w:val="24"/>
          <w:lang w:val="es-EC"/>
        </w:rPr>
        <w:t xml:space="preserve"> Además de las evaluaciones escritas, podrán rendirse evaluaciones orales o prácticas. Las evaluaciones orales o prácticas deberán contar con la autorización de la máxima autoridad </w:t>
      </w:r>
      <w:r w:rsidR="00C82C0B" w:rsidRPr="00F640B2">
        <w:rPr>
          <w:rFonts w:ascii="Arial" w:hAnsi="Arial" w:cs="Arial"/>
          <w:sz w:val="24"/>
          <w:szCs w:val="24"/>
          <w:lang w:val="es-EC"/>
        </w:rPr>
        <w:t>de la unidad académica</w:t>
      </w:r>
      <w:r w:rsidRPr="00F640B2">
        <w:rPr>
          <w:rFonts w:ascii="Arial" w:hAnsi="Arial" w:cs="Arial"/>
          <w:sz w:val="24"/>
          <w:szCs w:val="24"/>
          <w:lang w:val="es-EC"/>
        </w:rPr>
        <w:t>. Para el efecto</w:t>
      </w:r>
      <w:r w:rsidR="009634AA">
        <w:rPr>
          <w:rFonts w:ascii="Arial" w:hAnsi="Arial" w:cs="Arial"/>
          <w:sz w:val="24"/>
          <w:szCs w:val="24"/>
          <w:lang w:val="es-EC"/>
        </w:rPr>
        <w:t>,</w:t>
      </w:r>
      <w:r w:rsidRPr="00F640B2">
        <w:rPr>
          <w:rFonts w:ascii="Arial" w:hAnsi="Arial" w:cs="Arial"/>
          <w:sz w:val="24"/>
          <w:szCs w:val="24"/>
          <w:lang w:val="es-EC"/>
        </w:rPr>
        <w:t xml:space="preserve"> se establecerán en una matriz o guía los criterios de evaluación que deberán ser dados a conocer a los estudiantes con anticipación</w:t>
      </w:r>
      <w:r w:rsidR="00277A61" w:rsidRPr="00F640B2">
        <w:rPr>
          <w:rFonts w:ascii="Arial" w:hAnsi="Arial" w:cs="Arial"/>
          <w:sz w:val="24"/>
          <w:szCs w:val="24"/>
          <w:lang w:val="es-EC"/>
        </w:rPr>
        <w:t>. E</w:t>
      </w:r>
      <w:r w:rsidRPr="00F640B2">
        <w:rPr>
          <w:rFonts w:ascii="Arial" w:hAnsi="Arial" w:cs="Arial"/>
          <w:sz w:val="24"/>
          <w:szCs w:val="24"/>
          <w:lang w:val="es-EC"/>
        </w:rPr>
        <w:t>n el caso de exámenes orales</w:t>
      </w:r>
      <w:r w:rsidR="005A5AE2" w:rsidRPr="00F640B2">
        <w:rPr>
          <w:rFonts w:ascii="Arial" w:hAnsi="Arial" w:cs="Arial"/>
          <w:sz w:val="24"/>
          <w:szCs w:val="24"/>
          <w:lang w:val="es-EC"/>
        </w:rPr>
        <w:t xml:space="preserve">, </w:t>
      </w:r>
      <w:r w:rsidR="00277A61" w:rsidRPr="00F640B2">
        <w:rPr>
          <w:rFonts w:ascii="Arial" w:hAnsi="Arial" w:cs="Arial"/>
          <w:sz w:val="24"/>
          <w:szCs w:val="24"/>
          <w:lang w:val="es-EC"/>
        </w:rPr>
        <w:t xml:space="preserve">cuya nota sea igual o superior al 20% de la </w:t>
      </w:r>
      <w:r w:rsidR="005A5AE2" w:rsidRPr="00F640B2">
        <w:rPr>
          <w:rFonts w:ascii="Arial" w:hAnsi="Arial" w:cs="Arial"/>
          <w:sz w:val="24"/>
          <w:szCs w:val="24"/>
          <w:lang w:val="es-EC"/>
        </w:rPr>
        <w:t>nota</w:t>
      </w:r>
      <w:r w:rsidR="00272C07" w:rsidRPr="00F640B2">
        <w:rPr>
          <w:rFonts w:ascii="Arial" w:hAnsi="Arial" w:cs="Arial"/>
          <w:sz w:val="24"/>
          <w:szCs w:val="24"/>
          <w:lang w:val="es-EC"/>
        </w:rPr>
        <w:t xml:space="preserve"> de la calificación final </w:t>
      </w:r>
      <w:r w:rsidR="00277A61" w:rsidRPr="00F640B2">
        <w:rPr>
          <w:rFonts w:ascii="Arial" w:hAnsi="Arial" w:cs="Arial"/>
          <w:sz w:val="24"/>
          <w:szCs w:val="24"/>
          <w:lang w:val="es-EC"/>
        </w:rPr>
        <w:t>de la asignatura, la máxima autoridad de la unidad acad</w:t>
      </w:r>
      <w:r w:rsidR="00370DF0" w:rsidRPr="00F640B2">
        <w:rPr>
          <w:rFonts w:ascii="Arial" w:hAnsi="Arial" w:cs="Arial"/>
          <w:sz w:val="24"/>
          <w:szCs w:val="24"/>
          <w:lang w:val="es-EC"/>
        </w:rPr>
        <w:t xml:space="preserve">émica </w:t>
      </w:r>
      <w:r w:rsidR="003D1E05" w:rsidRPr="00F640B2">
        <w:rPr>
          <w:rFonts w:ascii="Arial" w:hAnsi="Arial" w:cs="Arial"/>
          <w:sz w:val="24"/>
          <w:szCs w:val="24"/>
          <w:lang w:val="es-EC"/>
        </w:rPr>
        <w:t xml:space="preserve">deberá </w:t>
      </w:r>
      <w:r w:rsidR="00CC17F2" w:rsidRPr="00F640B2">
        <w:rPr>
          <w:rFonts w:ascii="Arial" w:hAnsi="Arial" w:cs="Arial"/>
          <w:sz w:val="24"/>
          <w:szCs w:val="24"/>
          <w:lang w:val="es-EC"/>
        </w:rPr>
        <w:t xml:space="preserve">además </w:t>
      </w:r>
      <w:r w:rsidR="00370DF0" w:rsidRPr="00F640B2">
        <w:rPr>
          <w:rFonts w:ascii="Arial" w:hAnsi="Arial" w:cs="Arial"/>
          <w:sz w:val="24"/>
          <w:szCs w:val="24"/>
          <w:lang w:val="es-EC"/>
        </w:rPr>
        <w:t xml:space="preserve">nombrar una </w:t>
      </w:r>
      <w:r w:rsidR="00272C07" w:rsidRPr="00F640B2">
        <w:rPr>
          <w:rFonts w:ascii="Arial" w:hAnsi="Arial" w:cs="Arial"/>
          <w:sz w:val="24"/>
          <w:szCs w:val="24"/>
          <w:lang w:val="es-EC"/>
        </w:rPr>
        <w:t>bina</w:t>
      </w:r>
      <w:r w:rsidR="003D1E05" w:rsidRPr="00F640B2">
        <w:rPr>
          <w:rFonts w:ascii="Arial" w:hAnsi="Arial" w:cs="Arial"/>
          <w:sz w:val="24"/>
          <w:szCs w:val="24"/>
          <w:lang w:val="es-EC"/>
        </w:rPr>
        <w:t xml:space="preserve"> </w:t>
      </w:r>
      <w:r w:rsidR="00370DF0" w:rsidRPr="00F640B2">
        <w:rPr>
          <w:rFonts w:ascii="Arial" w:hAnsi="Arial" w:cs="Arial"/>
          <w:sz w:val="24"/>
          <w:szCs w:val="24"/>
          <w:lang w:val="es-EC"/>
        </w:rPr>
        <w:t>calificadora</w:t>
      </w:r>
      <w:r w:rsidR="009634AA">
        <w:rPr>
          <w:rFonts w:ascii="Arial" w:hAnsi="Arial" w:cs="Arial"/>
          <w:sz w:val="24"/>
          <w:szCs w:val="24"/>
          <w:lang w:val="es-EC"/>
        </w:rPr>
        <w:t>,</w:t>
      </w:r>
      <w:r w:rsidR="003D1E05" w:rsidRPr="00F640B2">
        <w:rPr>
          <w:rFonts w:ascii="Arial" w:hAnsi="Arial" w:cs="Arial"/>
          <w:sz w:val="24"/>
          <w:szCs w:val="24"/>
          <w:lang w:val="es-EC"/>
        </w:rPr>
        <w:t xml:space="preserve"> incluido el docente</w:t>
      </w:r>
      <w:r w:rsidR="00CC17F2" w:rsidRPr="00F640B2">
        <w:rPr>
          <w:rFonts w:ascii="Arial" w:hAnsi="Arial" w:cs="Arial"/>
          <w:sz w:val="24"/>
          <w:szCs w:val="24"/>
          <w:lang w:val="es-EC"/>
        </w:rPr>
        <w:t xml:space="preserve"> de la asignatura</w:t>
      </w:r>
      <w:r w:rsidR="009634AA">
        <w:rPr>
          <w:rFonts w:ascii="Arial" w:hAnsi="Arial" w:cs="Arial"/>
          <w:sz w:val="24"/>
          <w:szCs w:val="24"/>
          <w:lang w:val="es-EC"/>
        </w:rPr>
        <w:t>. Es</w:t>
      </w:r>
      <w:r w:rsidR="0017013E" w:rsidRPr="00F640B2">
        <w:rPr>
          <w:rFonts w:ascii="Arial" w:hAnsi="Arial" w:cs="Arial"/>
          <w:sz w:val="24"/>
          <w:szCs w:val="24"/>
          <w:lang w:val="es-EC"/>
        </w:rPr>
        <w:t>ta bina deberá admitir estudiantes como testigos</w:t>
      </w:r>
      <w:r w:rsidR="00CC17F2" w:rsidRPr="00F640B2">
        <w:rPr>
          <w:rFonts w:ascii="Arial" w:hAnsi="Arial" w:cs="Arial"/>
          <w:sz w:val="24"/>
          <w:szCs w:val="24"/>
          <w:lang w:val="es-EC"/>
        </w:rPr>
        <w:t xml:space="preserve">, </w:t>
      </w:r>
      <w:r w:rsidR="0017013E" w:rsidRPr="00F640B2">
        <w:rPr>
          <w:rFonts w:ascii="Arial" w:hAnsi="Arial" w:cs="Arial"/>
          <w:sz w:val="24"/>
          <w:szCs w:val="24"/>
          <w:lang w:val="es-EC"/>
        </w:rPr>
        <w:t>en el número que juzgue conveniente.</w:t>
      </w:r>
      <w:r w:rsidR="0017013E">
        <w:rPr>
          <w:rFonts w:ascii="Arial" w:hAnsi="Arial" w:cs="Arial"/>
          <w:sz w:val="24"/>
          <w:szCs w:val="24"/>
          <w:lang w:val="es-EC"/>
        </w:rPr>
        <w:t xml:space="preserve"> </w:t>
      </w:r>
    </w:p>
    <w:p w:rsidR="00F0523D" w:rsidRPr="006E76A3" w:rsidRDefault="00F0523D" w:rsidP="00F0523D">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b/>
          <w:sz w:val="24"/>
          <w:szCs w:val="24"/>
          <w:lang w:val="es-EC"/>
        </w:rPr>
        <w:t>Art. 48.- Solicitudes de evaluación atrasada</w:t>
      </w:r>
      <w:r w:rsidRPr="006E76A3">
        <w:rPr>
          <w:rFonts w:ascii="Arial" w:hAnsi="Arial" w:cs="Arial"/>
          <w:sz w:val="24"/>
          <w:szCs w:val="24"/>
          <w:lang w:val="es-EC"/>
        </w:rPr>
        <w:t xml:space="preserve">. Un estudiante podrá solicitar autorización para rendir una evaluación parcial o final atrasada por causas debidamente justificadas, a juicio de la máxima autoridad de la unidad académica.  Estas solicitudes no podrán ser </w:t>
      </w:r>
      <w:r w:rsidRPr="006E76A3">
        <w:rPr>
          <w:rFonts w:ascii="Arial" w:hAnsi="Arial" w:cs="Arial"/>
          <w:sz w:val="24"/>
          <w:szCs w:val="24"/>
          <w:lang w:val="es-EC"/>
        </w:rPr>
        <w:lastRenderedPageBreak/>
        <w:t xml:space="preserve">presentadas más allá del tercer día hábil contado a partir de la fecha en la que los demás estudiantes rindieron la evaluación. </w:t>
      </w:r>
    </w:p>
    <w:p w:rsidR="00F0523D" w:rsidRPr="006E76A3" w:rsidRDefault="00F0523D" w:rsidP="00F0523D">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 xml:space="preserve">Si la máxima autoridad de la unidad académica autoriza la rendición o entrega de una evaluación con retraso por caso fortuito, fuerza mayor, calamidad doméstica o enfermedad certificada por la instancia correspondiente, la nota será calificada sobre el 100% y en todos los otros casos será sobre el 80%.  </w:t>
      </w:r>
    </w:p>
    <w:p w:rsidR="00F0523D" w:rsidRPr="005511F7" w:rsidRDefault="00F0523D" w:rsidP="005511F7">
      <w:pPr>
        <w:shd w:val="clear" w:color="auto" w:fill="FFFFFF" w:themeFill="background1"/>
        <w:autoSpaceDE w:val="0"/>
        <w:autoSpaceDN w:val="0"/>
        <w:adjustRightInd w:val="0"/>
        <w:spacing w:after="240"/>
        <w:ind w:right="2"/>
        <w:jc w:val="both"/>
        <w:rPr>
          <w:rFonts w:ascii="Arial" w:hAnsi="Arial" w:cs="Arial"/>
          <w:color w:val="auto"/>
          <w:sz w:val="24"/>
          <w:szCs w:val="24"/>
          <w:lang w:val="es-EC"/>
        </w:rPr>
      </w:pPr>
      <w:r w:rsidRPr="009634AA">
        <w:rPr>
          <w:rFonts w:ascii="Arial" w:hAnsi="Arial" w:cs="Arial"/>
          <w:b/>
          <w:color w:val="auto"/>
          <w:sz w:val="24"/>
          <w:szCs w:val="24"/>
          <w:lang w:val="es-EC"/>
        </w:rPr>
        <w:t>Art. 49.-</w:t>
      </w:r>
      <w:r w:rsidRPr="00717622">
        <w:rPr>
          <w:rFonts w:ascii="Arial" w:hAnsi="Arial" w:cs="Arial"/>
          <w:b/>
          <w:color w:val="auto"/>
          <w:sz w:val="24"/>
          <w:szCs w:val="24"/>
          <w:lang w:val="es-EC"/>
        </w:rPr>
        <w:t xml:space="preserve"> A</w:t>
      </w:r>
      <w:r w:rsidRPr="009634AA">
        <w:rPr>
          <w:rFonts w:ascii="Arial" w:hAnsi="Arial" w:cs="Arial"/>
          <w:b/>
          <w:color w:val="auto"/>
          <w:sz w:val="24"/>
          <w:szCs w:val="24"/>
          <w:lang w:val="es-EC"/>
        </w:rPr>
        <w:t>delanto</w:t>
      </w:r>
      <w:r w:rsidRPr="006E76A3">
        <w:rPr>
          <w:rFonts w:ascii="Arial" w:hAnsi="Arial" w:cs="Arial"/>
          <w:b/>
          <w:color w:val="auto"/>
          <w:sz w:val="24"/>
          <w:szCs w:val="24"/>
          <w:lang w:val="es-EC"/>
        </w:rPr>
        <w:t xml:space="preserve"> de exámenes.</w:t>
      </w:r>
      <w:r w:rsidRPr="006E76A3">
        <w:rPr>
          <w:rFonts w:ascii="Arial" w:hAnsi="Arial" w:cs="Arial"/>
          <w:color w:val="auto"/>
          <w:sz w:val="24"/>
          <w:szCs w:val="24"/>
          <w:lang w:val="es-EC"/>
        </w:rPr>
        <w:t xml:space="preserve"> El adelanto de exámenes por causas justificadas </w:t>
      </w:r>
      <w:r w:rsidR="005511F7">
        <w:rPr>
          <w:rFonts w:ascii="Arial" w:hAnsi="Arial" w:cs="Arial"/>
          <w:color w:val="auto"/>
          <w:sz w:val="24"/>
          <w:szCs w:val="24"/>
          <w:lang w:val="es-EC"/>
        </w:rPr>
        <w:t xml:space="preserve">será calificado sobre el 100%. </w:t>
      </w:r>
    </w:p>
    <w:p w:rsidR="00891249" w:rsidRPr="006E76A3" w:rsidRDefault="00C70373" w:rsidP="006E76A3">
      <w:pPr>
        <w:shd w:val="clear" w:color="auto" w:fill="FFFFFF" w:themeFill="background1"/>
        <w:autoSpaceDE w:val="0"/>
        <w:autoSpaceDN w:val="0"/>
        <w:adjustRightInd w:val="0"/>
        <w:spacing w:after="240"/>
        <w:ind w:right="2"/>
        <w:jc w:val="both"/>
        <w:rPr>
          <w:rFonts w:ascii="Arial" w:hAnsi="Arial" w:cs="Arial"/>
          <w:color w:val="auto"/>
          <w:sz w:val="24"/>
          <w:szCs w:val="24"/>
          <w:lang w:val="es-EC"/>
        </w:rPr>
      </w:pPr>
      <w:r w:rsidRPr="006E76A3">
        <w:rPr>
          <w:rFonts w:ascii="Arial" w:hAnsi="Arial" w:cs="Arial"/>
          <w:b/>
          <w:sz w:val="24"/>
          <w:szCs w:val="24"/>
          <w:lang w:val="es-EC"/>
        </w:rPr>
        <w:t xml:space="preserve">Art. </w:t>
      </w:r>
      <w:r w:rsidR="009B73C8" w:rsidRPr="006E76A3">
        <w:rPr>
          <w:rFonts w:ascii="Arial" w:hAnsi="Arial" w:cs="Arial"/>
          <w:b/>
          <w:sz w:val="24"/>
          <w:szCs w:val="24"/>
          <w:lang w:val="es-EC"/>
        </w:rPr>
        <w:t>50</w:t>
      </w:r>
      <w:r w:rsidR="00891249" w:rsidRPr="00717622">
        <w:rPr>
          <w:rFonts w:ascii="Arial" w:hAnsi="Arial" w:cs="Arial"/>
          <w:b/>
          <w:sz w:val="24"/>
          <w:szCs w:val="24"/>
          <w:lang w:val="es-EC"/>
        </w:rPr>
        <w:t>.</w:t>
      </w:r>
      <w:r w:rsidR="00F35F17" w:rsidRPr="00717622">
        <w:rPr>
          <w:rFonts w:ascii="Arial" w:hAnsi="Arial" w:cs="Arial"/>
          <w:b/>
          <w:sz w:val="24"/>
          <w:szCs w:val="24"/>
          <w:lang w:val="es-EC"/>
        </w:rPr>
        <w:t>-</w:t>
      </w:r>
      <w:r w:rsidR="009B73C8" w:rsidRPr="006E76A3">
        <w:rPr>
          <w:rFonts w:ascii="Arial" w:hAnsi="Arial" w:cs="Arial"/>
          <w:sz w:val="24"/>
          <w:szCs w:val="24"/>
          <w:lang w:val="es-EC"/>
        </w:rPr>
        <w:t xml:space="preserve"> </w:t>
      </w:r>
      <w:r w:rsidR="00891249" w:rsidRPr="006E76A3">
        <w:rPr>
          <w:rFonts w:ascii="Arial" w:hAnsi="Arial" w:cs="Arial"/>
          <w:b/>
          <w:sz w:val="24"/>
          <w:szCs w:val="24"/>
          <w:lang w:val="es-EC"/>
        </w:rPr>
        <w:t>Recalificación de evaluaciones.</w:t>
      </w:r>
      <w:r w:rsidR="00891249" w:rsidRPr="006E76A3">
        <w:rPr>
          <w:rFonts w:ascii="Arial" w:hAnsi="Arial" w:cs="Arial"/>
          <w:sz w:val="24"/>
          <w:szCs w:val="24"/>
          <w:lang w:val="es-EC"/>
        </w:rPr>
        <w:t xml:space="preserve"> El estudiante que no estuviese conforme con la calificación de una evaluación parcial o final, podrá solicitar a la máxima autoridad de la unidad académica la recalificación dentro de dos días hábiles contados a partir del ingreso de las notas al sistema académico.</w:t>
      </w:r>
    </w:p>
    <w:p w:rsidR="00891249" w:rsidRPr="006E76A3" w:rsidRDefault="00891249"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Para proceder a la recalificación, la máxima autoridad de la unidad académica designará, en el plazo de dos días hábiles</w:t>
      </w:r>
      <w:r w:rsidR="00B86755" w:rsidRPr="006E76A3">
        <w:rPr>
          <w:rFonts w:ascii="Arial" w:hAnsi="Arial" w:cs="Arial"/>
          <w:sz w:val="24"/>
          <w:szCs w:val="24"/>
          <w:lang w:val="es-EC"/>
        </w:rPr>
        <w:t xml:space="preserve">, </w:t>
      </w:r>
      <w:r w:rsidRPr="006E76A3">
        <w:rPr>
          <w:rFonts w:ascii="Arial" w:hAnsi="Arial" w:cs="Arial"/>
          <w:sz w:val="24"/>
          <w:szCs w:val="24"/>
          <w:lang w:val="es-EC"/>
        </w:rPr>
        <w:t>a dos profesores del área, excluyendo al profesor de la asignatura, para que califiquen la evaluación y entreguen la nueva nota en el plazo de tres días hábiles contados a partir de la fecha de expedición del oficio por parte de la máxima autoridad de la unidad académica.</w:t>
      </w:r>
    </w:p>
    <w:p w:rsidR="00891249" w:rsidRPr="006E76A3" w:rsidRDefault="00891249"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 xml:space="preserve">La nota definitiva se obtendrá promediando las calificaciones entregadas dentro del plazo por los profesores </w:t>
      </w:r>
      <w:r w:rsidR="009634AA">
        <w:rPr>
          <w:rFonts w:ascii="Arial" w:hAnsi="Arial" w:cs="Arial"/>
          <w:sz w:val="24"/>
          <w:szCs w:val="24"/>
          <w:lang w:val="es-EC"/>
        </w:rPr>
        <w:t>recalificadores</w:t>
      </w:r>
      <w:r w:rsidRPr="006E76A3">
        <w:rPr>
          <w:rFonts w:ascii="Arial" w:hAnsi="Arial" w:cs="Arial"/>
          <w:sz w:val="24"/>
          <w:szCs w:val="24"/>
          <w:lang w:val="es-EC"/>
        </w:rPr>
        <w:t>. Si solo un profesor entrega la nota, esta se asentará</w:t>
      </w:r>
      <w:r w:rsidR="009634AA">
        <w:rPr>
          <w:rFonts w:ascii="Arial" w:hAnsi="Arial" w:cs="Arial"/>
          <w:sz w:val="24"/>
          <w:szCs w:val="24"/>
          <w:lang w:val="es-EC"/>
        </w:rPr>
        <w:t>;</w:t>
      </w:r>
      <w:r w:rsidRPr="006E76A3">
        <w:rPr>
          <w:rFonts w:ascii="Arial" w:hAnsi="Arial" w:cs="Arial"/>
          <w:sz w:val="24"/>
          <w:szCs w:val="24"/>
          <w:lang w:val="es-EC"/>
        </w:rPr>
        <w:t xml:space="preserve"> si ninguno de los dos lo </w:t>
      </w:r>
      <w:r w:rsidR="009634AA">
        <w:rPr>
          <w:rFonts w:ascii="Arial" w:hAnsi="Arial" w:cs="Arial"/>
          <w:sz w:val="24"/>
          <w:szCs w:val="24"/>
          <w:lang w:val="es-EC"/>
        </w:rPr>
        <w:t>hace</w:t>
      </w:r>
      <w:r w:rsidRPr="006E76A3">
        <w:rPr>
          <w:rFonts w:ascii="Arial" w:hAnsi="Arial" w:cs="Arial"/>
          <w:sz w:val="24"/>
          <w:szCs w:val="24"/>
          <w:lang w:val="es-EC"/>
        </w:rPr>
        <w:t xml:space="preserve">, se consignará la nota original aumentada en un 10%. La máxima autoridad de la unidad académica </w:t>
      </w:r>
      <w:r w:rsidR="00E83E8B">
        <w:rPr>
          <w:rFonts w:ascii="Arial" w:hAnsi="Arial" w:cs="Arial"/>
          <w:sz w:val="24"/>
          <w:szCs w:val="24"/>
          <w:lang w:val="es-EC"/>
        </w:rPr>
        <w:t xml:space="preserve">amonestará </w:t>
      </w:r>
      <w:del w:id="1" w:author="OLMOS PACHECO MARIA DEL PILAR" w:date="2017-07-05T14:33:00Z">
        <w:r w:rsidR="00B234AF" w:rsidDel="00A843EA">
          <w:rPr>
            <w:rFonts w:ascii="Arial" w:hAnsi="Arial" w:cs="Arial"/>
            <w:sz w:val="24"/>
            <w:szCs w:val="24"/>
            <w:lang w:val="es-EC"/>
          </w:rPr>
          <w:delText xml:space="preserve"> </w:delText>
        </w:r>
      </w:del>
      <w:r w:rsidRPr="006E76A3">
        <w:rPr>
          <w:rFonts w:ascii="Arial" w:hAnsi="Arial" w:cs="Arial"/>
          <w:sz w:val="24"/>
          <w:szCs w:val="24"/>
          <w:lang w:val="es-EC"/>
        </w:rPr>
        <w:t xml:space="preserve"> por escrito a los profesores que incumpl</w:t>
      </w:r>
      <w:r w:rsidR="009634AA">
        <w:rPr>
          <w:rFonts w:ascii="Arial" w:hAnsi="Arial" w:cs="Arial"/>
          <w:sz w:val="24"/>
          <w:szCs w:val="24"/>
          <w:lang w:val="es-EC"/>
        </w:rPr>
        <w:t>a</w:t>
      </w:r>
      <w:r w:rsidRPr="006E76A3">
        <w:rPr>
          <w:rFonts w:ascii="Arial" w:hAnsi="Arial" w:cs="Arial"/>
          <w:sz w:val="24"/>
          <w:szCs w:val="24"/>
          <w:lang w:val="es-EC"/>
        </w:rPr>
        <w:t xml:space="preserve">n con esta obligación. </w:t>
      </w:r>
      <w:r w:rsidR="00DE277E" w:rsidRPr="006E76A3">
        <w:rPr>
          <w:rFonts w:ascii="Arial" w:hAnsi="Arial" w:cs="Arial"/>
          <w:sz w:val="24"/>
          <w:szCs w:val="24"/>
          <w:lang w:val="es-EC"/>
        </w:rPr>
        <w:t xml:space="preserve">La nota de la recalificación que se </w:t>
      </w:r>
      <w:r w:rsidR="009634AA">
        <w:rPr>
          <w:rFonts w:ascii="Arial" w:hAnsi="Arial" w:cs="Arial"/>
          <w:sz w:val="24"/>
          <w:szCs w:val="24"/>
          <w:lang w:val="es-EC"/>
        </w:rPr>
        <w:t>asiente</w:t>
      </w:r>
      <w:r w:rsidR="009634AA" w:rsidRPr="006E76A3">
        <w:rPr>
          <w:rFonts w:ascii="Arial" w:hAnsi="Arial" w:cs="Arial"/>
          <w:sz w:val="24"/>
          <w:szCs w:val="24"/>
          <w:lang w:val="es-EC"/>
        </w:rPr>
        <w:t xml:space="preserve"> </w:t>
      </w:r>
      <w:r w:rsidR="00DE277E" w:rsidRPr="006E76A3">
        <w:rPr>
          <w:rFonts w:ascii="Arial" w:hAnsi="Arial" w:cs="Arial"/>
          <w:sz w:val="24"/>
          <w:szCs w:val="24"/>
          <w:lang w:val="es-EC"/>
        </w:rPr>
        <w:t xml:space="preserve">no podrá ser inferior a la calificación original que fue objetivo de la recalificación. </w:t>
      </w:r>
    </w:p>
    <w:p w:rsidR="00F640B2" w:rsidRDefault="00891249"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En los exámen</w:t>
      </w:r>
      <w:r w:rsidR="00EE6422" w:rsidRPr="006E76A3">
        <w:rPr>
          <w:rFonts w:ascii="Arial" w:hAnsi="Arial" w:cs="Arial"/>
          <w:sz w:val="24"/>
          <w:szCs w:val="24"/>
          <w:lang w:val="es-EC"/>
        </w:rPr>
        <w:t xml:space="preserve">es orales y en las </w:t>
      </w:r>
      <w:r w:rsidR="00EE6422" w:rsidRPr="00F640B2">
        <w:rPr>
          <w:rFonts w:ascii="Arial" w:hAnsi="Arial" w:cs="Arial"/>
          <w:sz w:val="24"/>
          <w:szCs w:val="24"/>
          <w:lang w:val="es-EC"/>
        </w:rPr>
        <w:t>prácticas</w:t>
      </w:r>
      <w:r w:rsidR="00CC17F2" w:rsidRPr="00F640B2">
        <w:rPr>
          <w:rFonts w:ascii="Arial" w:hAnsi="Arial" w:cs="Arial"/>
          <w:sz w:val="24"/>
          <w:szCs w:val="24"/>
          <w:lang w:val="es-EC"/>
        </w:rPr>
        <w:t xml:space="preserve"> </w:t>
      </w:r>
      <w:r w:rsidR="009634AA" w:rsidRPr="00F640B2">
        <w:rPr>
          <w:rFonts w:ascii="Arial" w:hAnsi="Arial" w:cs="Arial"/>
          <w:sz w:val="24"/>
          <w:szCs w:val="24"/>
          <w:lang w:val="es-EC"/>
        </w:rPr>
        <w:t>no procede</w:t>
      </w:r>
      <w:r w:rsidR="00EE6422" w:rsidRPr="006E76A3">
        <w:rPr>
          <w:rFonts w:ascii="Arial" w:hAnsi="Arial" w:cs="Arial"/>
          <w:sz w:val="24"/>
          <w:szCs w:val="24"/>
          <w:lang w:val="es-EC"/>
        </w:rPr>
        <w:t xml:space="preserve"> la recalificación</w:t>
      </w:r>
      <w:r w:rsidR="00CC17F2">
        <w:rPr>
          <w:rFonts w:ascii="Arial" w:hAnsi="Arial" w:cs="Arial"/>
          <w:sz w:val="24"/>
          <w:szCs w:val="24"/>
          <w:lang w:val="es-EC"/>
        </w:rPr>
        <w:t xml:space="preserve">. </w:t>
      </w:r>
    </w:p>
    <w:p w:rsidR="00891249" w:rsidRPr="006E76A3" w:rsidRDefault="00891249" w:rsidP="006E76A3">
      <w:pPr>
        <w:shd w:val="clear" w:color="auto" w:fill="FFFFFF" w:themeFill="background1"/>
        <w:autoSpaceDE w:val="0"/>
        <w:autoSpaceDN w:val="0"/>
        <w:adjustRightInd w:val="0"/>
        <w:spacing w:after="240"/>
        <w:ind w:right="2"/>
        <w:jc w:val="both"/>
        <w:rPr>
          <w:rFonts w:ascii="Arial" w:hAnsi="Arial" w:cs="Arial"/>
          <w:color w:val="auto"/>
          <w:sz w:val="24"/>
          <w:szCs w:val="24"/>
          <w:lang w:val="es-EC"/>
        </w:rPr>
      </w:pPr>
      <w:r w:rsidRPr="006E76A3">
        <w:rPr>
          <w:rFonts w:ascii="Arial" w:hAnsi="Arial" w:cs="Arial"/>
          <w:color w:val="auto"/>
          <w:sz w:val="24"/>
          <w:szCs w:val="24"/>
          <w:lang w:val="es-EC"/>
        </w:rPr>
        <w:t xml:space="preserve">Es obligación del docente entregar oportunamente en la </w:t>
      </w:r>
      <w:r w:rsidR="009634AA">
        <w:rPr>
          <w:rFonts w:ascii="Arial" w:hAnsi="Arial" w:cs="Arial"/>
          <w:color w:val="auto"/>
          <w:sz w:val="24"/>
          <w:szCs w:val="24"/>
          <w:lang w:val="es-EC"/>
        </w:rPr>
        <w:t>s</w:t>
      </w:r>
      <w:r w:rsidR="008F0B69">
        <w:rPr>
          <w:rFonts w:ascii="Arial" w:hAnsi="Arial" w:cs="Arial"/>
          <w:color w:val="auto"/>
          <w:sz w:val="24"/>
          <w:szCs w:val="24"/>
          <w:lang w:val="es-EC"/>
        </w:rPr>
        <w:t>ecretaría</w:t>
      </w:r>
      <w:r w:rsidRPr="006E76A3">
        <w:rPr>
          <w:rFonts w:ascii="Arial" w:hAnsi="Arial" w:cs="Arial"/>
          <w:color w:val="auto"/>
          <w:sz w:val="24"/>
          <w:szCs w:val="24"/>
          <w:lang w:val="es-EC"/>
        </w:rPr>
        <w:t xml:space="preserve"> de la unidad académica las evaluaciones escritas y las evidencias de las demás evaluaciones con sus respectivos respaldos, para que los estudiantes puedan ejercer este derecho.</w:t>
      </w:r>
    </w:p>
    <w:p w:rsidR="00891249" w:rsidRPr="006E76A3" w:rsidRDefault="00C70373" w:rsidP="006E76A3">
      <w:pPr>
        <w:shd w:val="clear" w:color="auto" w:fill="FFFFFF" w:themeFill="background1"/>
        <w:autoSpaceDE w:val="0"/>
        <w:autoSpaceDN w:val="0"/>
        <w:adjustRightInd w:val="0"/>
        <w:spacing w:after="240"/>
        <w:ind w:right="2"/>
        <w:jc w:val="both"/>
        <w:rPr>
          <w:rFonts w:ascii="Arial" w:hAnsi="Arial" w:cs="Arial"/>
          <w:color w:val="auto"/>
          <w:sz w:val="24"/>
          <w:szCs w:val="24"/>
          <w:lang w:val="es-EC"/>
        </w:rPr>
      </w:pPr>
      <w:r w:rsidRPr="006E76A3">
        <w:rPr>
          <w:rFonts w:ascii="Arial" w:hAnsi="Arial" w:cs="Arial"/>
          <w:b/>
          <w:sz w:val="24"/>
          <w:szCs w:val="24"/>
          <w:lang w:val="es-EC"/>
        </w:rPr>
        <w:t xml:space="preserve">Art. </w:t>
      </w:r>
      <w:r w:rsidRPr="009634AA">
        <w:rPr>
          <w:rFonts w:ascii="Arial" w:hAnsi="Arial" w:cs="Arial"/>
          <w:b/>
          <w:sz w:val="24"/>
          <w:szCs w:val="24"/>
          <w:lang w:val="es-EC"/>
        </w:rPr>
        <w:t>5</w:t>
      </w:r>
      <w:r w:rsidR="009B73C8" w:rsidRPr="009634AA">
        <w:rPr>
          <w:rFonts w:ascii="Arial" w:hAnsi="Arial" w:cs="Arial"/>
          <w:b/>
          <w:sz w:val="24"/>
          <w:szCs w:val="24"/>
          <w:lang w:val="es-EC"/>
        </w:rPr>
        <w:t>1</w:t>
      </w:r>
      <w:r w:rsidR="00891249" w:rsidRPr="00717622">
        <w:rPr>
          <w:rFonts w:ascii="Arial" w:hAnsi="Arial" w:cs="Arial"/>
          <w:b/>
          <w:color w:val="auto"/>
          <w:sz w:val="24"/>
          <w:szCs w:val="24"/>
          <w:lang w:val="es-EC"/>
        </w:rPr>
        <w:t>.</w:t>
      </w:r>
      <w:r w:rsidR="00F35F17" w:rsidRPr="00717622">
        <w:rPr>
          <w:rFonts w:ascii="Arial" w:hAnsi="Arial" w:cs="Arial"/>
          <w:b/>
          <w:color w:val="auto"/>
          <w:sz w:val="24"/>
          <w:szCs w:val="24"/>
          <w:lang w:val="es-EC"/>
        </w:rPr>
        <w:t>-</w:t>
      </w:r>
      <w:r w:rsidR="00891249" w:rsidRPr="006E76A3">
        <w:rPr>
          <w:rFonts w:ascii="Arial" w:hAnsi="Arial" w:cs="Arial"/>
          <w:color w:val="auto"/>
          <w:sz w:val="24"/>
          <w:szCs w:val="24"/>
          <w:lang w:val="es-EC"/>
        </w:rPr>
        <w:t xml:space="preserve"> </w:t>
      </w:r>
      <w:r w:rsidR="00891249" w:rsidRPr="006E76A3">
        <w:rPr>
          <w:rFonts w:ascii="Arial" w:hAnsi="Arial" w:cs="Arial"/>
          <w:b/>
          <w:color w:val="auto"/>
          <w:sz w:val="24"/>
          <w:szCs w:val="24"/>
          <w:lang w:val="es-EC"/>
        </w:rPr>
        <w:t>Examen de recuperación</w:t>
      </w:r>
      <w:r w:rsidR="00891249" w:rsidRPr="006E76A3">
        <w:rPr>
          <w:rFonts w:ascii="Arial" w:hAnsi="Arial" w:cs="Arial"/>
          <w:color w:val="auto"/>
          <w:sz w:val="24"/>
          <w:szCs w:val="24"/>
          <w:lang w:val="es-EC"/>
        </w:rPr>
        <w:t>.  La PUCE no contempla examen de recuperación de</w:t>
      </w:r>
      <w:r w:rsidR="004C52B1">
        <w:rPr>
          <w:rFonts w:ascii="Arial" w:hAnsi="Arial" w:cs="Arial"/>
          <w:color w:val="auto"/>
          <w:sz w:val="24"/>
          <w:szCs w:val="24"/>
          <w:lang w:val="es-EC"/>
        </w:rPr>
        <w:t xml:space="preserve"> </w:t>
      </w:r>
      <w:r w:rsidR="00CC17F2">
        <w:rPr>
          <w:rFonts w:ascii="Arial" w:hAnsi="Arial" w:cs="Arial"/>
          <w:color w:val="auto"/>
          <w:sz w:val="24"/>
          <w:szCs w:val="24"/>
          <w:lang w:val="es-EC"/>
        </w:rPr>
        <w:t xml:space="preserve">ninguna </w:t>
      </w:r>
      <w:r w:rsidR="009634AA">
        <w:rPr>
          <w:rFonts w:ascii="Arial" w:hAnsi="Arial" w:cs="Arial"/>
          <w:color w:val="auto"/>
          <w:sz w:val="24"/>
          <w:szCs w:val="24"/>
          <w:lang w:val="es-EC"/>
        </w:rPr>
        <w:t>nota parcial</w:t>
      </w:r>
      <w:r w:rsidR="00CC17F2" w:rsidRPr="00F640B2">
        <w:rPr>
          <w:rFonts w:ascii="Arial" w:hAnsi="Arial" w:cs="Arial"/>
          <w:color w:val="auto"/>
          <w:sz w:val="24"/>
          <w:szCs w:val="24"/>
          <w:lang w:val="es-EC"/>
        </w:rPr>
        <w:t xml:space="preserve"> o final.</w:t>
      </w:r>
    </w:p>
    <w:p w:rsidR="00891249" w:rsidRPr="006E76A3" w:rsidRDefault="00C70373" w:rsidP="006E76A3">
      <w:pPr>
        <w:shd w:val="clear" w:color="auto" w:fill="FFFFFF" w:themeFill="background1"/>
        <w:autoSpaceDE w:val="0"/>
        <w:autoSpaceDN w:val="0"/>
        <w:adjustRightInd w:val="0"/>
        <w:spacing w:after="240"/>
        <w:ind w:right="2"/>
        <w:jc w:val="both"/>
        <w:rPr>
          <w:rFonts w:ascii="Arial" w:hAnsi="Arial" w:cs="Arial"/>
          <w:color w:val="auto"/>
          <w:sz w:val="24"/>
          <w:szCs w:val="24"/>
          <w:lang w:val="es-EC"/>
        </w:rPr>
      </w:pPr>
      <w:r w:rsidRPr="006E76A3">
        <w:rPr>
          <w:rFonts w:ascii="Arial" w:hAnsi="Arial" w:cs="Arial"/>
          <w:b/>
          <w:sz w:val="24"/>
          <w:szCs w:val="24"/>
          <w:lang w:val="es-EC"/>
        </w:rPr>
        <w:t xml:space="preserve">Art. </w:t>
      </w:r>
      <w:r w:rsidR="009B73C8" w:rsidRPr="009634AA">
        <w:rPr>
          <w:rFonts w:ascii="Arial" w:hAnsi="Arial" w:cs="Arial"/>
          <w:b/>
          <w:sz w:val="24"/>
          <w:szCs w:val="24"/>
          <w:lang w:val="es-EC"/>
        </w:rPr>
        <w:t>52</w:t>
      </w:r>
      <w:r w:rsidR="00891249" w:rsidRPr="00717622">
        <w:rPr>
          <w:rFonts w:ascii="Arial" w:hAnsi="Arial" w:cs="Arial"/>
          <w:b/>
          <w:sz w:val="24"/>
          <w:szCs w:val="24"/>
          <w:lang w:val="es-EC"/>
        </w:rPr>
        <w:t>.</w:t>
      </w:r>
      <w:r w:rsidR="00F35F17" w:rsidRPr="00717622">
        <w:rPr>
          <w:rFonts w:ascii="Arial" w:hAnsi="Arial" w:cs="Arial"/>
          <w:b/>
          <w:sz w:val="24"/>
          <w:szCs w:val="24"/>
          <w:lang w:val="es-EC"/>
        </w:rPr>
        <w:t>-</w:t>
      </w:r>
      <w:r w:rsidR="00891249" w:rsidRPr="006E76A3">
        <w:rPr>
          <w:rFonts w:ascii="Arial" w:hAnsi="Arial" w:cs="Arial"/>
          <w:sz w:val="24"/>
          <w:szCs w:val="24"/>
          <w:lang w:val="es-EC"/>
        </w:rPr>
        <w:t xml:space="preserve"> </w:t>
      </w:r>
      <w:r w:rsidR="00891249" w:rsidRPr="006E76A3">
        <w:rPr>
          <w:rFonts w:ascii="Arial" w:hAnsi="Arial" w:cs="Arial"/>
          <w:b/>
          <w:sz w:val="24"/>
          <w:szCs w:val="24"/>
          <w:lang w:val="es-EC"/>
        </w:rPr>
        <w:t>Equivalencias</w:t>
      </w:r>
      <w:r w:rsidR="00891249" w:rsidRPr="006E76A3">
        <w:rPr>
          <w:rFonts w:ascii="Arial" w:hAnsi="Arial" w:cs="Arial"/>
          <w:sz w:val="24"/>
          <w:szCs w:val="24"/>
          <w:lang w:val="es-EC"/>
        </w:rPr>
        <w:t xml:space="preserve">. La </w:t>
      </w:r>
      <w:r w:rsidR="00E82E5D">
        <w:rPr>
          <w:rFonts w:ascii="Arial" w:hAnsi="Arial" w:cs="Arial"/>
          <w:sz w:val="24"/>
          <w:szCs w:val="24"/>
          <w:lang w:val="es-EC"/>
        </w:rPr>
        <w:t>u</w:t>
      </w:r>
      <w:r w:rsidR="002E49C5">
        <w:rPr>
          <w:rFonts w:ascii="Arial" w:hAnsi="Arial" w:cs="Arial"/>
          <w:sz w:val="24"/>
          <w:szCs w:val="24"/>
          <w:lang w:val="es-EC"/>
        </w:rPr>
        <w:t>niversidad</w:t>
      </w:r>
      <w:r w:rsidR="00891249" w:rsidRPr="006E76A3">
        <w:rPr>
          <w:rFonts w:ascii="Arial" w:hAnsi="Arial" w:cs="Arial"/>
          <w:sz w:val="24"/>
          <w:szCs w:val="24"/>
          <w:lang w:val="es-EC"/>
        </w:rPr>
        <w:t xml:space="preserve"> establece escalas de valoración de los aprendizajes de cada asignatura de acuerdo con la siguiente tabla:</w:t>
      </w:r>
    </w:p>
    <w:tbl>
      <w:tblPr>
        <w:tblStyle w:val="Tablaconcuadrcula"/>
        <w:tblW w:w="0" w:type="auto"/>
        <w:jc w:val="center"/>
        <w:tblLook w:val="04A0" w:firstRow="1" w:lastRow="0" w:firstColumn="1" w:lastColumn="0" w:noHBand="0" w:noVBand="1"/>
      </w:tblPr>
      <w:tblGrid>
        <w:gridCol w:w="2938"/>
        <w:gridCol w:w="2134"/>
      </w:tblGrid>
      <w:tr w:rsidR="00891249" w:rsidRPr="006E76A3" w:rsidTr="00EF64B5">
        <w:trPr>
          <w:trHeight w:val="243"/>
          <w:jc w:val="center"/>
        </w:trPr>
        <w:tc>
          <w:tcPr>
            <w:tcW w:w="2938" w:type="dxa"/>
            <w:tcBorders>
              <w:top w:val="single" w:sz="4" w:space="0" w:color="auto"/>
              <w:left w:val="single" w:sz="4" w:space="0" w:color="auto"/>
              <w:bottom w:val="single" w:sz="4" w:space="0" w:color="auto"/>
              <w:right w:val="single" w:sz="4" w:space="0" w:color="auto"/>
            </w:tcBorders>
            <w:vAlign w:val="center"/>
            <w:hideMark/>
          </w:tcPr>
          <w:p w:rsidR="00891249" w:rsidRPr="006E76A3" w:rsidRDefault="00891249" w:rsidP="006E76A3">
            <w:pPr>
              <w:widowControl w:val="0"/>
              <w:shd w:val="clear" w:color="auto" w:fill="FFFFFF" w:themeFill="background1"/>
              <w:autoSpaceDE w:val="0"/>
              <w:autoSpaceDN w:val="0"/>
              <w:adjustRightInd w:val="0"/>
              <w:spacing w:after="240"/>
              <w:ind w:right="2"/>
              <w:rPr>
                <w:rFonts w:ascii="Arial" w:eastAsia="Century Gothic" w:hAnsi="Arial" w:cs="Arial"/>
              </w:rPr>
            </w:pPr>
            <w:r w:rsidRPr="006E76A3">
              <w:rPr>
                <w:rFonts w:ascii="Arial" w:hAnsi="Arial" w:cs="Arial"/>
              </w:rPr>
              <w:t>Escala cuantitativa</w:t>
            </w:r>
          </w:p>
        </w:tc>
        <w:tc>
          <w:tcPr>
            <w:tcW w:w="2134" w:type="dxa"/>
            <w:tcBorders>
              <w:top w:val="single" w:sz="4" w:space="0" w:color="auto"/>
              <w:left w:val="single" w:sz="4" w:space="0" w:color="auto"/>
              <w:bottom w:val="single" w:sz="4" w:space="0" w:color="auto"/>
              <w:right w:val="single" w:sz="4" w:space="0" w:color="auto"/>
            </w:tcBorders>
            <w:vAlign w:val="center"/>
            <w:hideMark/>
          </w:tcPr>
          <w:p w:rsidR="00891249" w:rsidRPr="006E76A3" w:rsidRDefault="00891249" w:rsidP="006E76A3">
            <w:pPr>
              <w:widowControl w:val="0"/>
              <w:shd w:val="clear" w:color="auto" w:fill="FFFFFF" w:themeFill="background1"/>
              <w:autoSpaceDE w:val="0"/>
              <w:autoSpaceDN w:val="0"/>
              <w:adjustRightInd w:val="0"/>
              <w:spacing w:after="240"/>
              <w:ind w:right="2"/>
              <w:rPr>
                <w:rFonts w:ascii="Arial" w:eastAsia="Century Gothic" w:hAnsi="Arial" w:cs="Arial"/>
              </w:rPr>
            </w:pPr>
            <w:r w:rsidRPr="006E76A3">
              <w:rPr>
                <w:rFonts w:ascii="Arial" w:hAnsi="Arial" w:cs="Arial"/>
              </w:rPr>
              <w:t>Equivalencia</w:t>
            </w:r>
          </w:p>
        </w:tc>
      </w:tr>
      <w:tr w:rsidR="00891249" w:rsidRPr="006E76A3" w:rsidTr="00EF64B5">
        <w:trPr>
          <w:trHeight w:val="243"/>
          <w:jc w:val="center"/>
        </w:trPr>
        <w:tc>
          <w:tcPr>
            <w:tcW w:w="2938" w:type="dxa"/>
            <w:tcBorders>
              <w:top w:val="single" w:sz="4" w:space="0" w:color="auto"/>
              <w:left w:val="single" w:sz="4" w:space="0" w:color="auto"/>
              <w:bottom w:val="single" w:sz="4" w:space="0" w:color="auto"/>
              <w:right w:val="single" w:sz="4" w:space="0" w:color="auto"/>
            </w:tcBorders>
            <w:hideMark/>
          </w:tcPr>
          <w:p w:rsidR="00891249" w:rsidRPr="006E76A3" w:rsidRDefault="00891249" w:rsidP="006E76A3">
            <w:pPr>
              <w:widowControl w:val="0"/>
              <w:shd w:val="clear" w:color="auto" w:fill="FFFFFF" w:themeFill="background1"/>
              <w:autoSpaceDE w:val="0"/>
              <w:autoSpaceDN w:val="0"/>
              <w:adjustRightInd w:val="0"/>
              <w:spacing w:after="240"/>
              <w:ind w:right="2"/>
              <w:rPr>
                <w:rFonts w:ascii="Arial" w:eastAsia="Century Gothic" w:hAnsi="Arial" w:cs="Arial"/>
              </w:rPr>
            </w:pPr>
            <w:r w:rsidRPr="006E76A3">
              <w:rPr>
                <w:rFonts w:ascii="Arial" w:hAnsi="Arial" w:cs="Arial"/>
              </w:rPr>
              <w:t>45-50</w:t>
            </w:r>
          </w:p>
        </w:tc>
        <w:tc>
          <w:tcPr>
            <w:tcW w:w="2134" w:type="dxa"/>
            <w:tcBorders>
              <w:top w:val="single" w:sz="4" w:space="0" w:color="auto"/>
              <w:left w:val="single" w:sz="4" w:space="0" w:color="auto"/>
              <w:bottom w:val="single" w:sz="4" w:space="0" w:color="auto"/>
              <w:right w:val="single" w:sz="4" w:space="0" w:color="auto"/>
            </w:tcBorders>
            <w:hideMark/>
          </w:tcPr>
          <w:p w:rsidR="00891249" w:rsidRPr="006E76A3" w:rsidRDefault="00891249" w:rsidP="006E76A3">
            <w:pPr>
              <w:widowControl w:val="0"/>
              <w:shd w:val="clear" w:color="auto" w:fill="FFFFFF" w:themeFill="background1"/>
              <w:autoSpaceDE w:val="0"/>
              <w:autoSpaceDN w:val="0"/>
              <w:adjustRightInd w:val="0"/>
              <w:spacing w:after="240"/>
              <w:ind w:right="2"/>
              <w:rPr>
                <w:rFonts w:ascii="Arial" w:eastAsia="Century Gothic" w:hAnsi="Arial" w:cs="Arial"/>
              </w:rPr>
            </w:pPr>
            <w:r w:rsidRPr="006E76A3">
              <w:rPr>
                <w:rFonts w:ascii="Arial" w:hAnsi="Arial" w:cs="Arial"/>
              </w:rPr>
              <w:t>Excelente</w:t>
            </w:r>
          </w:p>
        </w:tc>
      </w:tr>
      <w:tr w:rsidR="00891249" w:rsidRPr="006E76A3" w:rsidTr="00EF64B5">
        <w:trPr>
          <w:trHeight w:val="243"/>
          <w:jc w:val="center"/>
        </w:trPr>
        <w:tc>
          <w:tcPr>
            <w:tcW w:w="2938" w:type="dxa"/>
            <w:tcBorders>
              <w:top w:val="single" w:sz="4" w:space="0" w:color="auto"/>
              <w:left w:val="single" w:sz="4" w:space="0" w:color="auto"/>
              <w:bottom w:val="single" w:sz="4" w:space="0" w:color="auto"/>
              <w:right w:val="single" w:sz="4" w:space="0" w:color="auto"/>
            </w:tcBorders>
            <w:hideMark/>
          </w:tcPr>
          <w:p w:rsidR="00891249" w:rsidRPr="006E76A3" w:rsidRDefault="00891249" w:rsidP="006E76A3">
            <w:pPr>
              <w:widowControl w:val="0"/>
              <w:shd w:val="clear" w:color="auto" w:fill="FFFFFF" w:themeFill="background1"/>
              <w:autoSpaceDE w:val="0"/>
              <w:autoSpaceDN w:val="0"/>
              <w:adjustRightInd w:val="0"/>
              <w:spacing w:after="240"/>
              <w:ind w:right="2"/>
              <w:rPr>
                <w:rFonts w:ascii="Arial" w:eastAsia="Century Gothic" w:hAnsi="Arial" w:cs="Arial"/>
              </w:rPr>
            </w:pPr>
            <w:r w:rsidRPr="006E76A3">
              <w:rPr>
                <w:rFonts w:ascii="Arial" w:hAnsi="Arial" w:cs="Arial"/>
              </w:rPr>
              <w:t>40-44</w:t>
            </w:r>
          </w:p>
        </w:tc>
        <w:tc>
          <w:tcPr>
            <w:tcW w:w="2134" w:type="dxa"/>
            <w:tcBorders>
              <w:top w:val="single" w:sz="4" w:space="0" w:color="auto"/>
              <w:left w:val="single" w:sz="4" w:space="0" w:color="auto"/>
              <w:bottom w:val="single" w:sz="4" w:space="0" w:color="auto"/>
              <w:right w:val="single" w:sz="4" w:space="0" w:color="auto"/>
            </w:tcBorders>
            <w:hideMark/>
          </w:tcPr>
          <w:p w:rsidR="00891249" w:rsidRPr="006E76A3" w:rsidRDefault="00891249" w:rsidP="006E76A3">
            <w:pPr>
              <w:widowControl w:val="0"/>
              <w:shd w:val="clear" w:color="auto" w:fill="FFFFFF" w:themeFill="background1"/>
              <w:autoSpaceDE w:val="0"/>
              <w:autoSpaceDN w:val="0"/>
              <w:adjustRightInd w:val="0"/>
              <w:spacing w:after="240"/>
              <w:ind w:right="2"/>
              <w:rPr>
                <w:rFonts w:ascii="Arial" w:eastAsia="Century Gothic" w:hAnsi="Arial" w:cs="Arial"/>
              </w:rPr>
            </w:pPr>
            <w:r w:rsidRPr="006E76A3">
              <w:rPr>
                <w:rFonts w:ascii="Arial" w:hAnsi="Arial" w:cs="Arial"/>
              </w:rPr>
              <w:t>Muy bueno</w:t>
            </w:r>
          </w:p>
        </w:tc>
      </w:tr>
      <w:tr w:rsidR="00891249" w:rsidRPr="006E76A3" w:rsidTr="00DF5F77">
        <w:trPr>
          <w:trHeight w:val="243"/>
          <w:jc w:val="center"/>
        </w:trPr>
        <w:tc>
          <w:tcPr>
            <w:tcW w:w="2938" w:type="dxa"/>
            <w:tcBorders>
              <w:top w:val="single" w:sz="4" w:space="0" w:color="auto"/>
              <w:left w:val="single" w:sz="4" w:space="0" w:color="auto"/>
              <w:bottom w:val="single" w:sz="4" w:space="0" w:color="auto"/>
              <w:right w:val="single" w:sz="4" w:space="0" w:color="auto"/>
            </w:tcBorders>
            <w:hideMark/>
          </w:tcPr>
          <w:p w:rsidR="00891249" w:rsidRPr="006E76A3" w:rsidRDefault="00891249" w:rsidP="006E76A3">
            <w:pPr>
              <w:widowControl w:val="0"/>
              <w:shd w:val="clear" w:color="auto" w:fill="FFFFFF" w:themeFill="background1"/>
              <w:autoSpaceDE w:val="0"/>
              <w:autoSpaceDN w:val="0"/>
              <w:adjustRightInd w:val="0"/>
              <w:spacing w:after="240"/>
              <w:ind w:right="2"/>
              <w:rPr>
                <w:rFonts w:ascii="Arial" w:eastAsia="Century Gothic" w:hAnsi="Arial" w:cs="Arial"/>
              </w:rPr>
            </w:pPr>
            <w:r w:rsidRPr="006E76A3">
              <w:rPr>
                <w:rFonts w:ascii="Arial" w:hAnsi="Arial" w:cs="Arial"/>
              </w:rPr>
              <w:t>34-39</w:t>
            </w:r>
          </w:p>
        </w:tc>
        <w:tc>
          <w:tcPr>
            <w:tcW w:w="2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91249" w:rsidRPr="006E76A3" w:rsidRDefault="00DF5F77" w:rsidP="006E76A3">
            <w:pPr>
              <w:widowControl w:val="0"/>
              <w:shd w:val="clear" w:color="auto" w:fill="FFFFFF" w:themeFill="background1"/>
              <w:autoSpaceDE w:val="0"/>
              <w:autoSpaceDN w:val="0"/>
              <w:adjustRightInd w:val="0"/>
              <w:spacing w:after="240"/>
              <w:ind w:right="2"/>
              <w:rPr>
                <w:rFonts w:ascii="Arial" w:eastAsia="Century Gothic" w:hAnsi="Arial" w:cs="Arial"/>
              </w:rPr>
            </w:pPr>
            <w:r w:rsidRPr="006E76A3">
              <w:rPr>
                <w:rFonts w:ascii="Arial" w:hAnsi="Arial" w:cs="Arial"/>
              </w:rPr>
              <w:t>Bueno</w:t>
            </w:r>
          </w:p>
        </w:tc>
      </w:tr>
      <w:tr w:rsidR="00891249" w:rsidRPr="006E76A3" w:rsidTr="00EF64B5">
        <w:trPr>
          <w:trHeight w:val="243"/>
          <w:jc w:val="center"/>
        </w:trPr>
        <w:tc>
          <w:tcPr>
            <w:tcW w:w="2938" w:type="dxa"/>
            <w:tcBorders>
              <w:top w:val="single" w:sz="4" w:space="0" w:color="auto"/>
              <w:left w:val="single" w:sz="4" w:space="0" w:color="auto"/>
              <w:bottom w:val="single" w:sz="4" w:space="0" w:color="auto"/>
              <w:right w:val="single" w:sz="4" w:space="0" w:color="auto"/>
            </w:tcBorders>
            <w:hideMark/>
          </w:tcPr>
          <w:p w:rsidR="00891249" w:rsidRPr="006E76A3" w:rsidRDefault="00891249" w:rsidP="006E76A3">
            <w:pPr>
              <w:widowControl w:val="0"/>
              <w:shd w:val="clear" w:color="auto" w:fill="FFFFFF" w:themeFill="background1"/>
              <w:autoSpaceDE w:val="0"/>
              <w:autoSpaceDN w:val="0"/>
              <w:adjustRightInd w:val="0"/>
              <w:spacing w:after="240"/>
              <w:ind w:right="2"/>
              <w:rPr>
                <w:rFonts w:ascii="Arial" w:eastAsia="Century Gothic" w:hAnsi="Arial" w:cs="Arial"/>
              </w:rPr>
            </w:pPr>
            <w:r w:rsidRPr="006E76A3">
              <w:rPr>
                <w:rFonts w:ascii="Arial" w:hAnsi="Arial" w:cs="Arial"/>
              </w:rPr>
              <w:t>30-33</w:t>
            </w:r>
          </w:p>
        </w:tc>
        <w:tc>
          <w:tcPr>
            <w:tcW w:w="2134" w:type="dxa"/>
            <w:tcBorders>
              <w:top w:val="single" w:sz="4" w:space="0" w:color="auto"/>
              <w:left w:val="single" w:sz="4" w:space="0" w:color="auto"/>
              <w:bottom w:val="single" w:sz="4" w:space="0" w:color="auto"/>
              <w:right w:val="single" w:sz="4" w:space="0" w:color="auto"/>
            </w:tcBorders>
            <w:hideMark/>
          </w:tcPr>
          <w:p w:rsidR="00891249" w:rsidRPr="006E76A3" w:rsidRDefault="00891249" w:rsidP="006E76A3">
            <w:pPr>
              <w:widowControl w:val="0"/>
              <w:shd w:val="clear" w:color="auto" w:fill="FFFFFF" w:themeFill="background1"/>
              <w:autoSpaceDE w:val="0"/>
              <w:autoSpaceDN w:val="0"/>
              <w:adjustRightInd w:val="0"/>
              <w:spacing w:after="240"/>
              <w:ind w:right="2"/>
              <w:rPr>
                <w:rFonts w:ascii="Arial" w:eastAsia="Century Gothic" w:hAnsi="Arial" w:cs="Arial"/>
              </w:rPr>
            </w:pPr>
            <w:r w:rsidRPr="006E76A3">
              <w:rPr>
                <w:rFonts w:ascii="Arial" w:hAnsi="Arial" w:cs="Arial"/>
              </w:rPr>
              <w:t>Regular</w:t>
            </w:r>
          </w:p>
        </w:tc>
      </w:tr>
      <w:tr w:rsidR="00891249" w:rsidRPr="006E76A3" w:rsidTr="003B64F8">
        <w:trPr>
          <w:trHeight w:val="254"/>
          <w:jc w:val="center"/>
        </w:trPr>
        <w:tc>
          <w:tcPr>
            <w:tcW w:w="2938" w:type="dxa"/>
            <w:tcBorders>
              <w:top w:val="single" w:sz="4" w:space="0" w:color="auto"/>
              <w:left w:val="single" w:sz="4" w:space="0" w:color="auto"/>
              <w:bottom w:val="single" w:sz="4" w:space="0" w:color="auto"/>
              <w:right w:val="single" w:sz="4" w:space="0" w:color="auto"/>
            </w:tcBorders>
            <w:hideMark/>
          </w:tcPr>
          <w:p w:rsidR="00891249" w:rsidRPr="006E76A3" w:rsidRDefault="00891249" w:rsidP="006E76A3">
            <w:pPr>
              <w:widowControl w:val="0"/>
              <w:shd w:val="clear" w:color="auto" w:fill="FFFFFF" w:themeFill="background1"/>
              <w:autoSpaceDE w:val="0"/>
              <w:autoSpaceDN w:val="0"/>
              <w:adjustRightInd w:val="0"/>
              <w:spacing w:after="240"/>
              <w:ind w:right="2"/>
              <w:rPr>
                <w:rFonts w:ascii="Arial" w:eastAsia="Century Gothic" w:hAnsi="Arial" w:cs="Arial"/>
              </w:rPr>
            </w:pPr>
            <w:r w:rsidRPr="006E76A3">
              <w:rPr>
                <w:rFonts w:ascii="Arial" w:hAnsi="Arial" w:cs="Arial"/>
              </w:rPr>
              <w:lastRenderedPageBreak/>
              <w:t>29 o menor</w:t>
            </w:r>
          </w:p>
        </w:tc>
        <w:tc>
          <w:tcPr>
            <w:tcW w:w="2134" w:type="dxa"/>
            <w:tcBorders>
              <w:top w:val="single" w:sz="4" w:space="0" w:color="auto"/>
              <w:left w:val="single" w:sz="4" w:space="0" w:color="auto"/>
              <w:bottom w:val="single" w:sz="4" w:space="0" w:color="auto"/>
              <w:right w:val="single" w:sz="4" w:space="0" w:color="auto"/>
            </w:tcBorders>
            <w:shd w:val="clear" w:color="auto" w:fill="auto"/>
            <w:hideMark/>
          </w:tcPr>
          <w:p w:rsidR="00891249" w:rsidRPr="006E76A3" w:rsidRDefault="00DF5F77" w:rsidP="006E76A3">
            <w:pPr>
              <w:widowControl w:val="0"/>
              <w:shd w:val="clear" w:color="auto" w:fill="FFFFFF" w:themeFill="background1"/>
              <w:autoSpaceDE w:val="0"/>
              <w:autoSpaceDN w:val="0"/>
              <w:adjustRightInd w:val="0"/>
              <w:spacing w:after="240"/>
              <w:ind w:right="2"/>
              <w:rPr>
                <w:rFonts w:ascii="Arial" w:eastAsia="Century Gothic" w:hAnsi="Arial" w:cs="Arial"/>
              </w:rPr>
            </w:pPr>
            <w:r w:rsidRPr="006E76A3">
              <w:rPr>
                <w:rFonts w:ascii="Arial" w:hAnsi="Arial" w:cs="Arial"/>
              </w:rPr>
              <w:t>Insuficiente</w:t>
            </w:r>
          </w:p>
        </w:tc>
      </w:tr>
    </w:tbl>
    <w:p w:rsidR="00891249" w:rsidRPr="006E76A3" w:rsidRDefault="00891249" w:rsidP="006E76A3">
      <w:pPr>
        <w:shd w:val="clear" w:color="auto" w:fill="FFFFFF" w:themeFill="background1"/>
        <w:autoSpaceDE w:val="0"/>
        <w:autoSpaceDN w:val="0"/>
        <w:adjustRightInd w:val="0"/>
        <w:spacing w:after="240"/>
        <w:ind w:right="2"/>
        <w:jc w:val="both"/>
        <w:rPr>
          <w:rFonts w:ascii="Arial" w:eastAsia="Century Gothic" w:hAnsi="Arial" w:cs="Arial"/>
          <w:sz w:val="24"/>
          <w:szCs w:val="24"/>
          <w:lang w:val="es-EC"/>
        </w:rPr>
      </w:pPr>
    </w:p>
    <w:p w:rsidR="00891249" w:rsidRPr="006E76A3" w:rsidRDefault="00C70373"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9634AA">
        <w:rPr>
          <w:rFonts w:ascii="Arial" w:hAnsi="Arial" w:cs="Arial"/>
          <w:b/>
          <w:sz w:val="24"/>
          <w:szCs w:val="24"/>
          <w:lang w:val="es-EC"/>
        </w:rPr>
        <w:t xml:space="preserve">Art. </w:t>
      </w:r>
      <w:r w:rsidR="009B73C8" w:rsidRPr="009634AA">
        <w:rPr>
          <w:rFonts w:ascii="Arial" w:hAnsi="Arial" w:cs="Arial"/>
          <w:b/>
          <w:sz w:val="24"/>
          <w:szCs w:val="24"/>
          <w:lang w:val="es-EC"/>
        </w:rPr>
        <w:t>53</w:t>
      </w:r>
      <w:r w:rsidR="00891249" w:rsidRPr="00717622">
        <w:rPr>
          <w:rFonts w:ascii="Arial" w:hAnsi="Arial" w:cs="Arial"/>
          <w:b/>
          <w:sz w:val="24"/>
          <w:szCs w:val="24"/>
          <w:lang w:val="es-EC"/>
        </w:rPr>
        <w:t>.</w:t>
      </w:r>
      <w:r w:rsidR="009634AA" w:rsidRPr="00717622">
        <w:rPr>
          <w:rFonts w:ascii="Arial" w:hAnsi="Arial" w:cs="Arial"/>
          <w:b/>
          <w:sz w:val="24"/>
          <w:szCs w:val="24"/>
          <w:lang w:val="es-EC"/>
        </w:rPr>
        <w:t>-</w:t>
      </w:r>
      <w:r w:rsidR="00891249" w:rsidRPr="00717622">
        <w:rPr>
          <w:rFonts w:ascii="Arial" w:hAnsi="Arial" w:cs="Arial"/>
          <w:b/>
          <w:sz w:val="24"/>
          <w:szCs w:val="24"/>
          <w:lang w:val="es-EC"/>
        </w:rPr>
        <w:t xml:space="preserve"> </w:t>
      </w:r>
      <w:r w:rsidR="00891249" w:rsidRPr="009634AA">
        <w:rPr>
          <w:rFonts w:ascii="Arial" w:hAnsi="Arial" w:cs="Arial"/>
          <w:b/>
          <w:sz w:val="24"/>
          <w:szCs w:val="24"/>
          <w:lang w:val="es-EC"/>
        </w:rPr>
        <w:t xml:space="preserve">Retiro </w:t>
      </w:r>
      <w:r w:rsidR="009634AA" w:rsidRPr="009634AA">
        <w:rPr>
          <w:rFonts w:ascii="Arial" w:hAnsi="Arial" w:cs="Arial"/>
          <w:b/>
          <w:sz w:val="24"/>
          <w:szCs w:val="24"/>
          <w:lang w:val="es-EC"/>
        </w:rPr>
        <w:t>legal</w:t>
      </w:r>
      <w:r w:rsidR="009634AA" w:rsidRPr="006E76A3">
        <w:rPr>
          <w:rFonts w:ascii="Arial" w:hAnsi="Arial" w:cs="Arial"/>
          <w:sz w:val="24"/>
          <w:szCs w:val="24"/>
          <w:lang w:val="es-EC"/>
        </w:rPr>
        <w:t xml:space="preserve">. </w:t>
      </w:r>
      <w:r w:rsidR="00891249" w:rsidRPr="006E76A3">
        <w:rPr>
          <w:rFonts w:ascii="Arial" w:hAnsi="Arial" w:cs="Arial"/>
          <w:sz w:val="24"/>
          <w:szCs w:val="24"/>
          <w:lang w:val="es-EC"/>
        </w:rPr>
        <w:t>El estudiante podrá presentar solicitud de retiro legal de una o varias asignaturas, cursos o sus equivalentes en un período académico ordinario, en un plazo de hasta 30 días calendario contados a partir de la fecha de inicio de las actividades académicas. La máxima autoridad de la unidad académica autorizará dicho retiro.</w:t>
      </w:r>
    </w:p>
    <w:p w:rsidR="00891249" w:rsidRPr="006E76A3" w:rsidRDefault="00891249"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En los períodos académicos ex</w:t>
      </w:r>
      <w:r w:rsidR="00DE66CD" w:rsidRPr="006E76A3">
        <w:rPr>
          <w:rFonts w:ascii="Arial" w:hAnsi="Arial" w:cs="Arial"/>
          <w:sz w:val="24"/>
          <w:szCs w:val="24"/>
          <w:lang w:val="es-EC"/>
        </w:rPr>
        <w:t xml:space="preserve">traordinarios y en las carreras </w:t>
      </w:r>
      <w:r w:rsidRPr="006E76A3">
        <w:rPr>
          <w:rFonts w:ascii="Arial" w:hAnsi="Arial" w:cs="Arial"/>
          <w:sz w:val="24"/>
          <w:szCs w:val="24"/>
          <w:lang w:val="es-EC"/>
        </w:rPr>
        <w:t xml:space="preserve">que siguen el sistema </w:t>
      </w:r>
      <w:r w:rsidRPr="00F640B2">
        <w:rPr>
          <w:rFonts w:ascii="Arial" w:hAnsi="Arial" w:cs="Arial"/>
          <w:sz w:val="24"/>
          <w:szCs w:val="24"/>
          <w:lang w:val="es-EC"/>
        </w:rPr>
        <w:t>modular</w:t>
      </w:r>
      <w:r w:rsidR="00271E76" w:rsidRPr="00F640B2">
        <w:rPr>
          <w:rFonts w:ascii="Arial" w:hAnsi="Arial" w:cs="Arial"/>
          <w:sz w:val="24"/>
          <w:szCs w:val="24"/>
          <w:lang w:val="es-EC"/>
        </w:rPr>
        <w:t xml:space="preserve"> o por áreas</w:t>
      </w:r>
      <w:r w:rsidRPr="00F640B2">
        <w:rPr>
          <w:rFonts w:ascii="Arial" w:hAnsi="Arial" w:cs="Arial"/>
          <w:sz w:val="24"/>
          <w:szCs w:val="24"/>
          <w:lang w:val="es-EC"/>
        </w:rPr>
        <w:t>, el retiro legal no podrá solicitarse si ha pasado más de la mitad del</w:t>
      </w:r>
      <w:r w:rsidR="00271E76" w:rsidRPr="00F640B2">
        <w:rPr>
          <w:rFonts w:ascii="Arial" w:hAnsi="Arial" w:cs="Arial"/>
          <w:sz w:val="24"/>
          <w:szCs w:val="24"/>
          <w:lang w:val="es-EC"/>
        </w:rPr>
        <w:t xml:space="preserve"> período </w:t>
      </w:r>
      <w:r w:rsidR="009634AA" w:rsidRPr="00F640B2">
        <w:rPr>
          <w:rFonts w:ascii="Arial" w:hAnsi="Arial" w:cs="Arial"/>
          <w:sz w:val="24"/>
          <w:szCs w:val="24"/>
          <w:lang w:val="es-EC"/>
        </w:rPr>
        <w:t>académico del</w:t>
      </w:r>
      <w:r w:rsidR="00271E76" w:rsidRPr="00F640B2">
        <w:rPr>
          <w:rFonts w:ascii="Arial" w:hAnsi="Arial" w:cs="Arial"/>
          <w:sz w:val="24"/>
          <w:szCs w:val="24"/>
          <w:lang w:val="es-EC"/>
        </w:rPr>
        <w:t xml:space="preserve"> módulo o área.</w:t>
      </w:r>
      <w:r w:rsidR="00271E76">
        <w:rPr>
          <w:rFonts w:ascii="Arial" w:hAnsi="Arial" w:cs="Arial"/>
          <w:sz w:val="24"/>
          <w:szCs w:val="24"/>
          <w:lang w:val="es-EC"/>
        </w:rPr>
        <w:t xml:space="preserve"> </w:t>
      </w:r>
    </w:p>
    <w:p w:rsidR="00891249" w:rsidRPr="006E76A3" w:rsidRDefault="00891249"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En el caso del posgrado, la solicitud de retiro legal podrá presentarse cuando no se haya cumplido más del 30% de las horas del componente de docencia de la asignatura, curso o su equivalente.</w:t>
      </w:r>
    </w:p>
    <w:p w:rsidR="00891249" w:rsidRPr="006E76A3" w:rsidRDefault="00891249"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El retiro de todas las materias por situaciones fortuitas o de fuerza mayor, debidamente documentadas, que impidan la culminación del período académico</w:t>
      </w:r>
      <w:r w:rsidR="007A5381">
        <w:rPr>
          <w:rFonts w:ascii="Arial" w:hAnsi="Arial" w:cs="Arial"/>
          <w:sz w:val="24"/>
          <w:szCs w:val="24"/>
          <w:lang w:val="es-EC"/>
        </w:rPr>
        <w:t>,</w:t>
      </w:r>
      <w:r w:rsidRPr="006E76A3">
        <w:rPr>
          <w:rFonts w:ascii="Arial" w:hAnsi="Arial" w:cs="Arial"/>
          <w:sz w:val="24"/>
          <w:szCs w:val="24"/>
          <w:lang w:val="es-EC"/>
        </w:rPr>
        <w:t xml:space="preserve"> serán aprobadas por el consejo de la unidad académica, siempre que se lo solicite dentro del período académico correspondiente.</w:t>
      </w:r>
    </w:p>
    <w:p w:rsidR="00891249" w:rsidRPr="006E76A3" w:rsidRDefault="00891249"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En este caso de retiro autorizado por la instancia respectiva, la matrícula correspondiente quedará sin efecto y no se contabilizará como materia p</w:t>
      </w:r>
      <w:r w:rsidR="007A5381">
        <w:rPr>
          <w:rFonts w:ascii="Arial" w:hAnsi="Arial" w:cs="Arial"/>
          <w:sz w:val="24"/>
          <w:szCs w:val="24"/>
          <w:lang w:val="es-EC"/>
        </w:rPr>
        <w:t>e</w:t>
      </w:r>
      <w:r w:rsidRPr="006E76A3">
        <w:rPr>
          <w:rFonts w:ascii="Arial" w:hAnsi="Arial" w:cs="Arial"/>
          <w:sz w:val="24"/>
          <w:szCs w:val="24"/>
          <w:lang w:val="es-EC"/>
        </w:rPr>
        <w:t>rdida. El dejar de asistir de forma voluntaria no constituye retiro legal y constará en el registro del estudiante como asignatura perdida por inasistencia.</w:t>
      </w:r>
    </w:p>
    <w:p w:rsidR="00891249" w:rsidRPr="006E76A3" w:rsidRDefault="00C70373"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b/>
          <w:sz w:val="24"/>
          <w:szCs w:val="24"/>
          <w:lang w:val="es-EC"/>
        </w:rPr>
        <w:t xml:space="preserve">Art. </w:t>
      </w:r>
      <w:r w:rsidR="009B73C8" w:rsidRPr="006E76A3">
        <w:rPr>
          <w:rFonts w:ascii="Arial" w:hAnsi="Arial" w:cs="Arial"/>
          <w:b/>
          <w:sz w:val="24"/>
          <w:szCs w:val="24"/>
          <w:lang w:val="es-EC"/>
        </w:rPr>
        <w:t>54</w:t>
      </w:r>
      <w:r w:rsidR="00891249" w:rsidRPr="00717622">
        <w:rPr>
          <w:rFonts w:ascii="Arial" w:hAnsi="Arial" w:cs="Arial"/>
          <w:b/>
          <w:sz w:val="24"/>
          <w:szCs w:val="24"/>
          <w:lang w:val="es-EC"/>
        </w:rPr>
        <w:t>.</w:t>
      </w:r>
      <w:r w:rsidR="00F35F17" w:rsidRPr="00717622">
        <w:rPr>
          <w:rFonts w:ascii="Arial" w:hAnsi="Arial" w:cs="Arial"/>
          <w:b/>
          <w:sz w:val="24"/>
          <w:szCs w:val="24"/>
          <w:lang w:val="es-EC"/>
        </w:rPr>
        <w:t>-</w:t>
      </w:r>
      <w:r w:rsidR="00891249" w:rsidRPr="006E76A3">
        <w:rPr>
          <w:rFonts w:ascii="Arial" w:hAnsi="Arial" w:cs="Arial"/>
          <w:sz w:val="24"/>
          <w:szCs w:val="24"/>
          <w:lang w:val="es-EC"/>
        </w:rPr>
        <w:t xml:space="preserve"> </w:t>
      </w:r>
      <w:r w:rsidR="00891249" w:rsidRPr="006E76A3">
        <w:rPr>
          <w:rFonts w:ascii="Arial" w:hAnsi="Arial" w:cs="Arial"/>
          <w:b/>
          <w:sz w:val="24"/>
          <w:szCs w:val="24"/>
          <w:lang w:val="es-EC"/>
        </w:rPr>
        <w:t>Devolución de valores por retiro de asignatura</w:t>
      </w:r>
      <w:r w:rsidR="00891249" w:rsidRPr="006E76A3">
        <w:rPr>
          <w:rFonts w:ascii="Arial" w:hAnsi="Arial" w:cs="Arial"/>
          <w:sz w:val="24"/>
          <w:szCs w:val="24"/>
          <w:lang w:val="es-EC"/>
        </w:rPr>
        <w:t xml:space="preserve">. La Dirección General de Estudiantes en la Sede Quito y las Direcciones de Estudiantes en las demás </w:t>
      </w:r>
      <w:r w:rsidR="007A5381">
        <w:rPr>
          <w:rFonts w:ascii="Arial" w:hAnsi="Arial" w:cs="Arial"/>
          <w:sz w:val="24"/>
          <w:szCs w:val="24"/>
          <w:lang w:val="es-EC"/>
        </w:rPr>
        <w:t>s</w:t>
      </w:r>
      <w:r w:rsidR="008B172C">
        <w:rPr>
          <w:rFonts w:ascii="Arial" w:hAnsi="Arial" w:cs="Arial"/>
          <w:sz w:val="24"/>
          <w:szCs w:val="24"/>
          <w:lang w:val="es-EC"/>
        </w:rPr>
        <w:t>edes</w:t>
      </w:r>
      <w:r w:rsidR="00891249" w:rsidRPr="006E76A3">
        <w:rPr>
          <w:rFonts w:ascii="Arial" w:hAnsi="Arial" w:cs="Arial"/>
          <w:sz w:val="24"/>
          <w:szCs w:val="24"/>
          <w:lang w:val="es-EC"/>
        </w:rPr>
        <w:t xml:space="preserve"> autorizarán devoluciones de valores por retiros</w:t>
      </w:r>
      <w:r w:rsidR="007A5381">
        <w:rPr>
          <w:rFonts w:ascii="Arial" w:hAnsi="Arial" w:cs="Arial"/>
          <w:sz w:val="24"/>
          <w:szCs w:val="24"/>
          <w:lang w:val="es-EC"/>
        </w:rPr>
        <w:t>,</w:t>
      </w:r>
      <w:r w:rsidR="00891249" w:rsidRPr="006E76A3">
        <w:rPr>
          <w:rFonts w:ascii="Arial" w:hAnsi="Arial" w:cs="Arial"/>
          <w:sz w:val="24"/>
          <w:szCs w:val="24"/>
          <w:lang w:val="es-EC"/>
        </w:rPr>
        <w:t xml:space="preserve"> una vez que califiquen que se trata de una causa de fuerza mayor o caso fortuito.</w:t>
      </w:r>
    </w:p>
    <w:p w:rsidR="00891249" w:rsidRPr="006E76A3" w:rsidRDefault="00C70373"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b/>
          <w:sz w:val="24"/>
          <w:szCs w:val="24"/>
          <w:lang w:val="es-EC"/>
        </w:rPr>
        <w:t xml:space="preserve">Art. </w:t>
      </w:r>
      <w:r w:rsidR="009B73C8" w:rsidRPr="006E76A3">
        <w:rPr>
          <w:rFonts w:ascii="Arial" w:hAnsi="Arial" w:cs="Arial"/>
          <w:b/>
          <w:sz w:val="24"/>
          <w:szCs w:val="24"/>
          <w:lang w:val="es-EC"/>
        </w:rPr>
        <w:t>55</w:t>
      </w:r>
      <w:r w:rsidRPr="006E76A3">
        <w:rPr>
          <w:rFonts w:ascii="Arial" w:hAnsi="Arial" w:cs="Arial"/>
          <w:b/>
          <w:sz w:val="24"/>
          <w:szCs w:val="24"/>
          <w:lang w:val="es-EC"/>
        </w:rPr>
        <w:t>.</w:t>
      </w:r>
      <w:r w:rsidR="00F35F17" w:rsidRPr="006E76A3">
        <w:rPr>
          <w:rFonts w:ascii="Arial" w:hAnsi="Arial" w:cs="Arial"/>
          <w:b/>
          <w:sz w:val="24"/>
          <w:szCs w:val="24"/>
          <w:lang w:val="es-EC"/>
        </w:rPr>
        <w:t>-</w:t>
      </w:r>
      <w:r w:rsidRPr="006E76A3">
        <w:rPr>
          <w:rFonts w:ascii="Arial" w:hAnsi="Arial" w:cs="Arial"/>
          <w:b/>
          <w:sz w:val="24"/>
          <w:szCs w:val="24"/>
          <w:lang w:val="es-EC"/>
        </w:rPr>
        <w:t xml:space="preserve"> </w:t>
      </w:r>
      <w:r w:rsidR="00891249" w:rsidRPr="006E76A3">
        <w:rPr>
          <w:rFonts w:ascii="Arial" w:hAnsi="Arial" w:cs="Arial"/>
          <w:b/>
          <w:sz w:val="24"/>
          <w:szCs w:val="24"/>
          <w:lang w:val="es-EC"/>
        </w:rPr>
        <w:t>Cálculo de los promedios semestral y de fin de carrera o programa académico</w:t>
      </w:r>
      <w:r w:rsidR="00891249" w:rsidRPr="006E76A3">
        <w:rPr>
          <w:rFonts w:ascii="Arial" w:hAnsi="Arial" w:cs="Arial"/>
          <w:sz w:val="24"/>
          <w:szCs w:val="24"/>
          <w:lang w:val="es-EC"/>
        </w:rPr>
        <w:t>. Las unidades académicas calcularán de la siguiente manera, para cada estudiante, su promedio semestral y de fin de carrera o programa:</w:t>
      </w:r>
    </w:p>
    <w:p w:rsidR="007A5381" w:rsidRDefault="00891249" w:rsidP="00717622">
      <w:pPr>
        <w:pStyle w:val="Prrafodelista"/>
        <w:numPr>
          <w:ilvl w:val="0"/>
          <w:numId w:val="29"/>
        </w:numPr>
        <w:shd w:val="clear" w:color="auto" w:fill="FFFFFF" w:themeFill="background1"/>
        <w:autoSpaceDE w:val="0"/>
        <w:autoSpaceDN w:val="0"/>
        <w:adjustRightInd w:val="0"/>
        <w:spacing w:after="240"/>
        <w:ind w:right="2"/>
        <w:jc w:val="both"/>
        <w:rPr>
          <w:rFonts w:ascii="Arial" w:hAnsi="Arial" w:cs="Arial"/>
          <w:sz w:val="24"/>
          <w:szCs w:val="24"/>
          <w:lang w:val="es-EC"/>
        </w:rPr>
      </w:pPr>
      <w:r w:rsidRPr="00717622">
        <w:rPr>
          <w:rFonts w:ascii="Arial" w:hAnsi="Arial" w:cs="Arial"/>
          <w:sz w:val="24"/>
          <w:szCs w:val="24"/>
          <w:lang w:val="es-EC"/>
        </w:rPr>
        <w:t>Promedio semestral: se calculará con las notas de las materias aprobadas y reprobadas</w:t>
      </w:r>
      <w:r w:rsidR="007A5381">
        <w:rPr>
          <w:rFonts w:ascii="Arial" w:hAnsi="Arial" w:cs="Arial"/>
          <w:sz w:val="24"/>
          <w:szCs w:val="24"/>
          <w:lang w:val="es-EC"/>
        </w:rPr>
        <w:t>.</w:t>
      </w:r>
    </w:p>
    <w:p w:rsidR="00F640B2" w:rsidRPr="00717622" w:rsidRDefault="00891249" w:rsidP="00717622">
      <w:pPr>
        <w:pStyle w:val="Prrafodelista"/>
        <w:numPr>
          <w:ilvl w:val="0"/>
          <w:numId w:val="29"/>
        </w:numPr>
        <w:shd w:val="clear" w:color="auto" w:fill="FFFFFF" w:themeFill="background1"/>
        <w:autoSpaceDE w:val="0"/>
        <w:autoSpaceDN w:val="0"/>
        <w:adjustRightInd w:val="0"/>
        <w:spacing w:after="240"/>
        <w:ind w:right="2"/>
        <w:jc w:val="both"/>
        <w:rPr>
          <w:rFonts w:ascii="Arial" w:hAnsi="Arial" w:cs="Arial"/>
          <w:sz w:val="24"/>
          <w:szCs w:val="24"/>
          <w:lang w:val="es-EC"/>
        </w:rPr>
      </w:pPr>
      <w:r w:rsidRPr="00717622">
        <w:rPr>
          <w:rFonts w:ascii="Arial" w:hAnsi="Arial" w:cs="Arial"/>
          <w:sz w:val="24"/>
          <w:szCs w:val="24"/>
          <w:lang w:val="es-EC"/>
        </w:rPr>
        <w:t xml:space="preserve">Promedio de fin de carrera o programa: </w:t>
      </w:r>
      <w:r w:rsidR="00FE238F" w:rsidRPr="00717622">
        <w:rPr>
          <w:rFonts w:ascii="Arial" w:hAnsi="Arial" w:cs="Arial"/>
          <w:sz w:val="24"/>
          <w:szCs w:val="24"/>
          <w:lang w:val="es-EC"/>
        </w:rPr>
        <w:t>S</w:t>
      </w:r>
      <w:r w:rsidRPr="00717622">
        <w:rPr>
          <w:rFonts w:ascii="Arial" w:hAnsi="Arial" w:cs="Arial"/>
          <w:sz w:val="24"/>
          <w:szCs w:val="24"/>
          <w:lang w:val="es-EC"/>
        </w:rPr>
        <w:t>e tomarán en cuenta las notas de las materias aprobadas</w:t>
      </w:r>
      <w:r w:rsidR="00271E76" w:rsidRPr="00717622">
        <w:rPr>
          <w:rFonts w:ascii="Arial" w:hAnsi="Arial" w:cs="Arial"/>
          <w:sz w:val="24"/>
          <w:szCs w:val="24"/>
          <w:lang w:val="es-EC"/>
        </w:rPr>
        <w:t xml:space="preserve"> y homologadas</w:t>
      </w:r>
      <w:r w:rsidRPr="00717622">
        <w:rPr>
          <w:rFonts w:ascii="Arial" w:hAnsi="Arial" w:cs="Arial"/>
          <w:sz w:val="24"/>
          <w:szCs w:val="24"/>
          <w:lang w:val="es-EC"/>
        </w:rPr>
        <w:t xml:space="preserve">. </w:t>
      </w:r>
    </w:p>
    <w:p w:rsidR="00891249" w:rsidRPr="006E76A3" w:rsidRDefault="00C70373"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b/>
          <w:sz w:val="24"/>
          <w:szCs w:val="24"/>
          <w:lang w:val="es-EC"/>
        </w:rPr>
        <w:t xml:space="preserve">Art. </w:t>
      </w:r>
      <w:r w:rsidR="009B73C8" w:rsidRPr="006E76A3">
        <w:rPr>
          <w:rFonts w:ascii="Arial" w:hAnsi="Arial" w:cs="Arial"/>
          <w:b/>
          <w:sz w:val="24"/>
          <w:szCs w:val="24"/>
          <w:lang w:val="es-EC"/>
        </w:rPr>
        <w:t>56</w:t>
      </w:r>
      <w:r w:rsidR="00891249" w:rsidRPr="00717622">
        <w:rPr>
          <w:rFonts w:ascii="Arial" w:hAnsi="Arial" w:cs="Arial"/>
          <w:b/>
          <w:sz w:val="24"/>
          <w:szCs w:val="24"/>
          <w:lang w:val="es-EC"/>
        </w:rPr>
        <w:t>.</w:t>
      </w:r>
      <w:r w:rsidR="00F35F17" w:rsidRPr="00717622">
        <w:rPr>
          <w:rFonts w:ascii="Arial" w:hAnsi="Arial" w:cs="Arial"/>
          <w:b/>
          <w:sz w:val="24"/>
          <w:szCs w:val="24"/>
          <w:lang w:val="es-EC"/>
        </w:rPr>
        <w:t>-</w:t>
      </w:r>
      <w:r w:rsidR="00891249" w:rsidRPr="006E76A3">
        <w:rPr>
          <w:rFonts w:ascii="Arial" w:hAnsi="Arial" w:cs="Arial"/>
          <w:sz w:val="24"/>
          <w:szCs w:val="24"/>
          <w:lang w:val="es-EC"/>
        </w:rPr>
        <w:t xml:space="preserve"> </w:t>
      </w:r>
      <w:r w:rsidR="00891249" w:rsidRPr="006E76A3">
        <w:rPr>
          <w:rFonts w:ascii="Arial" w:hAnsi="Arial" w:cs="Arial"/>
          <w:b/>
          <w:sz w:val="24"/>
          <w:szCs w:val="24"/>
          <w:lang w:val="es-EC"/>
        </w:rPr>
        <w:t>Tercera matrícula.</w:t>
      </w:r>
      <w:r w:rsidR="00891249" w:rsidRPr="006E76A3">
        <w:rPr>
          <w:rFonts w:ascii="Arial" w:hAnsi="Arial" w:cs="Arial"/>
          <w:sz w:val="24"/>
          <w:szCs w:val="24"/>
          <w:lang w:val="es-EC"/>
        </w:rPr>
        <w:t xml:space="preserve"> Un estudiante podrá matricularse por tercera ocasión </w:t>
      </w:r>
      <w:r w:rsidR="00DE66CD" w:rsidRPr="006E76A3">
        <w:rPr>
          <w:rFonts w:ascii="Arial" w:hAnsi="Arial" w:cs="Arial"/>
          <w:sz w:val="24"/>
          <w:szCs w:val="24"/>
          <w:lang w:val="es-EC"/>
        </w:rPr>
        <w:t xml:space="preserve">en la misma </w:t>
      </w:r>
      <w:r w:rsidR="007A5381" w:rsidRPr="006E76A3">
        <w:rPr>
          <w:rFonts w:ascii="Arial" w:hAnsi="Arial" w:cs="Arial"/>
          <w:sz w:val="24"/>
          <w:szCs w:val="24"/>
          <w:lang w:val="es-EC"/>
        </w:rPr>
        <w:t>asignatura, y</w:t>
      </w:r>
      <w:r w:rsidR="00DE66CD" w:rsidRPr="006E76A3">
        <w:rPr>
          <w:rFonts w:ascii="Arial" w:hAnsi="Arial" w:cs="Arial"/>
          <w:sz w:val="24"/>
          <w:szCs w:val="24"/>
          <w:lang w:val="es-EC"/>
        </w:rPr>
        <w:t xml:space="preserve"> hasta en tres asignaturas como máximo durante su carrera o </w:t>
      </w:r>
      <w:r w:rsidR="00C21D7F" w:rsidRPr="006E76A3">
        <w:rPr>
          <w:rFonts w:ascii="Arial" w:hAnsi="Arial" w:cs="Arial"/>
          <w:sz w:val="24"/>
          <w:szCs w:val="24"/>
          <w:lang w:val="es-EC"/>
        </w:rPr>
        <w:t>programa, solo</w:t>
      </w:r>
      <w:r w:rsidR="00891249" w:rsidRPr="006E76A3">
        <w:rPr>
          <w:rFonts w:ascii="Arial" w:hAnsi="Arial" w:cs="Arial"/>
          <w:sz w:val="24"/>
          <w:szCs w:val="24"/>
          <w:lang w:val="es-EC"/>
        </w:rPr>
        <w:t xml:space="preserve"> con autorización del </w:t>
      </w:r>
      <w:r w:rsidR="007A5381">
        <w:rPr>
          <w:rFonts w:ascii="Arial" w:hAnsi="Arial" w:cs="Arial"/>
          <w:sz w:val="24"/>
          <w:szCs w:val="24"/>
          <w:lang w:val="es-EC"/>
        </w:rPr>
        <w:t>c</w:t>
      </w:r>
      <w:r w:rsidR="007A5381" w:rsidRPr="006E76A3">
        <w:rPr>
          <w:rFonts w:ascii="Arial" w:hAnsi="Arial" w:cs="Arial"/>
          <w:sz w:val="24"/>
          <w:szCs w:val="24"/>
          <w:lang w:val="es-EC"/>
        </w:rPr>
        <w:t xml:space="preserve">onsejo </w:t>
      </w:r>
      <w:r w:rsidR="00891249" w:rsidRPr="006E76A3">
        <w:rPr>
          <w:rFonts w:ascii="Arial" w:hAnsi="Arial" w:cs="Arial"/>
          <w:sz w:val="24"/>
          <w:szCs w:val="24"/>
          <w:lang w:val="es-EC"/>
        </w:rPr>
        <w:t xml:space="preserve">de su unidad académica y exclusivamente por </w:t>
      </w:r>
      <w:r w:rsidR="00C21D7F" w:rsidRPr="006E76A3">
        <w:rPr>
          <w:rFonts w:ascii="Arial" w:hAnsi="Arial" w:cs="Arial"/>
          <w:sz w:val="24"/>
          <w:szCs w:val="24"/>
          <w:lang w:val="es-EC"/>
        </w:rPr>
        <w:t>las siguientes</w:t>
      </w:r>
      <w:r w:rsidR="00891249" w:rsidRPr="006E76A3">
        <w:rPr>
          <w:rFonts w:ascii="Arial" w:hAnsi="Arial" w:cs="Arial"/>
          <w:sz w:val="24"/>
          <w:szCs w:val="24"/>
          <w:lang w:val="es-EC"/>
        </w:rPr>
        <w:t xml:space="preserve"> causas.</w:t>
      </w:r>
    </w:p>
    <w:p w:rsidR="00891249" w:rsidRPr="006E76A3" w:rsidRDefault="00891249" w:rsidP="006E76A3">
      <w:pPr>
        <w:pStyle w:val="Prrafodelista"/>
        <w:numPr>
          <w:ilvl w:val="0"/>
          <w:numId w:val="25"/>
        </w:numPr>
        <w:shd w:val="clear" w:color="auto" w:fill="FFFFFF" w:themeFill="background1"/>
        <w:autoSpaceDE w:val="0"/>
        <w:autoSpaceDN w:val="0"/>
        <w:adjustRightInd w:val="0"/>
        <w:ind w:right="2"/>
        <w:jc w:val="both"/>
        <w:rPr>
          <w:rFonts w:ascii="Arial" w:hAnsi="Arial" w:cs="Arial"/>
          <w:sz w:val="24"/>
          <w:szCs w:val="24"/>
          <w:lang w:val="es-EC"/>
        </w:rPr>
      </w:pPr>
      <w:r w:rsidRPr="006E76A3">
        <w:rPr>
          <w:rFonts w:ascii="Arial" w:hAnsi="Arial" w:cs="Arial"/>
          <w:sz w:val="24"/>
          <w:szCs w:val="24"/>
          <w:lang w:val="es-EC"/>
        </w:rPr>
        <w:t>Calamidad doméstica</w:t>
      </w:r>
      <w:r w:rsidR="007A5381">
        <w:rPr>
          <w:rFonts w:ascii="Arial" w:hAnsi="Arial" w:cs="Arial"/>
          <w:sz w:val="24"/>
          <w:szCs w:val="24"/>
          <w:lang w:val="es-EC"/>
        </w:rPr>
        <w:t>.</w:t>
      </w:r>
      <w:r w:rsidR="007A5381" w:rsidRPr="006E76A3">
        <w:rPr>
          <w:rFonts w:ascii="Arial" w:hAnsi="Arial" w:cs="Arial"/>
          <w:sz w:val="24"/>
          <w:szCs w:val="24"/>
          <w:lang w:val="es-EC"/>
        </w:rPr>
        <w:t xml:space="preserve"> </w:t>
      </w:r>
    </w:p>
    <w:p w:rsidR="00891249" w:rsidRPr="006E76A3" w:rsidRDefault="00891249" w:rsidP="006E76A3">
      <w:pPr>
        <w:pStyle w:val="Prrafodelista"/>
        <w:numPr>
          <w:ilvl w:val="0"/>
          <w:numId w:val="25"/>
        </w:numPr>
        <w:shd w:val="clear" w:color="auto" w:fill="FFFFFF" w:themeFill="background1"/>
        <w:autoSpaceDE w:val="0"/>
        <w:autoSpaceDN w:val="0"/>
        <w:adjustRightInd w:val="0"/>
        <w:ind w:right="2"/>
        <w:jc w:val="both"/>
        <w:rPr>
          <w:rFonts w:ascii="Arial" w:hAnsi="Arial" w:cs="Arial"/>
          <w:sz w:val="24"/>
          <w:szCs w:val="24"/>
          <w:lang w:val="es-EC"/>
        </w:rPr>
      </w:pPr>
      <w:r w:rsidRPr="006E76A3">
        <w:rPr>
          <w:rFonts w:ascii="Arial" w:hAnsi="Arial" w:cs="Arial"/>
          <w:sz w:val="24"/>
          <w:szCs w:val="24"/>
          <w:lang w:val="es-EC"/>
        </w:rPr>
        <w:t>Fuerza mayor</w:t>
      </w:r>
      <w:r w:rsidR="007A5381">
        <w:rPr>
          <w:rFonts w:ascii="Arial" w:hAnsi="Arial" w:cs="Arial"/>
          <w:sz w:val="24"/>
          <w:szCs w:val="24"/>
          <w:lang w:val="es-EC"/>
        </w:rPr>
        <w:t>.</w:t>
      </w:r>
    </w:p>
    <w:p w:rsidR="00891249" w:rsidRPr="006E76A3" w:rsidRDefault="00891249" w:rsidP="006E76A3">
      <w:pPr>
        <w:pStyle w:val="Prrafodelista"/>
        <w:numPr>
          <w:ilvl w:val="0"/>
          <w:numId w:val="25"/>
        </w:numPr>
        <w:shd w:val="clear" w:color="auto" w:fill="FFFFFF" w:themeFill="background1"/>
        <w:autoSpaceDE w:val="0"/>
        <w:autoSpaceDN w:val="0"/>
        <w:adjustRightInd w:val="0"/>
        <w:ind w:right="2"/>
        <w:jc w:val="both"/>
        <w:rPr>
          <w:rFonts w:ascii="Arial" w:hAnsi="Arial" w:cs="Arial"/>
          <w:sz w:val="24"/>
          <w:szCs w:val="24"/>
          <w:lang w:val="es-EC"/>
        </w:rPr>
      </w:pPr>
      <w:r w:rsidRPr="006E76A3">
        <w:rPr>
          <w:rFonts w:ascii="Arial" w:hAnsi="Arial" w:cs="Arial"/>
          <w:sz w:val="24"/>
          <w:szCs w:val="24"/>
          <w:lang w:val="es-EC"/>
        </w:rPr>
        <w:t>Caso fortuito</w:t>
      </w:r>
      <w:r w:rsidR="007A5381">
        <w:rPr>
          <w:rFonts w:ascii="Arial" w:hAnsi="Arial" w:cs="Arial"/>
          <w:sz w:val="24"/>
          <w:szCs w:val="24"/>
          <w:lang w:val="es-EC"/>
        </w:rPr>
        <w:t>,</w:t>
      </w:r>
      <w:r w:rsidRPr="006E76A3">
        <w:rPr>
          <w:rFonts w:ascii="Arial" w:hAnsi="Arial" w:cs="Arial"/>
          <w:sz w:val="24"/>
          <w:szCs w:val="24"/>
          <w:lang w:val="es-EC"/>
        </w:rPr>
        <w:t xml:space="preserve"> </w:t>
      </w:r>
      <w:r w:rsidR="007A5381">
        <w:rPr>
          <w:rFonts w:ascii="Arial" w:hAnsi="Arial" w:cs="Arial"/>
          <w:sz w:val="24"/>
          <w:szCs w:val="24"/>
          <w:lang w:val="es-EC"/>
        </w:rPr>
        <w:t xml:space="preserve">incluidos los </w:t>
      </w:r>
      <w:r w:rsidRPr="006E76A3">
        <w:rPr>
          <w:rFonts w:ascii="Arial" w:hAnsi="Arial" w:cs="Arial"/>
          <w:sz w:val="24"/>
          <w:szCs w:val="24"/>
          <w:lang w:val="es-EC"/>
        </w:rPr>
        <w:t>problemas de salud.</w:t>
      </w:r>
    </w:p>
    <w:p w:rsidR="00891249" w:rsidRPr="006E76A3" w:rsidRDefault="00891249" w:rsidP="006E76A3">
      <w:pPr>
        <w:shd w:val="clear" w:color="auto" w:fill="FFFFFF" w:themeFill="background1"/>
        <w:autoSpaceDE w:val="0"/>
        <w:autoSpaceDN w:val="0"/>
        <w:adjustRightInd w:val="0"/>
        <w:ind w:right="2"/>
        <w:jc w:val="both"/>
        <w:rPr>
          <w:rFonts w:ascii="Arial" w:hAnsi="Arial" w:cs="Arial"/>
          <w:sz w:val="24"/>
          <w:szCs w:val="24"/>
          <w:lang w:val="es-EC"/>
        </w:rPr>
      </w:pPr>
    </w:p>
    <w:p w:rsidR="00891249" w:rsidRPr="006E76A3" w:rsidRDefault="00891249"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lastRenderedPageBreak/>
        <w:t>El estudiante que repruebe dos veces la misma asignatura no puede continuar la c</w:t>
      </w:r>
      <w:r w:rsidR="00DE66CD" w:rsidRPr="006E76A3">
        <w:rPr>
          <w:rFonts w:ascii="Arial" w:hAnsi="Arial" w:cs="Arial"/>
          <w:sz w:val="24"/>
          <w:szCs w:val="24"/>
          <w:lang w:val="es-EC"/>
        </w:rPr>
        <w:t>arrera mientras no la apruebe</w:t>
      </w:r>
      <w:r w:rsidR="00FE238F">
        <w:rPr>
          <w:rFonts w:ascii="Arial" w:hAnsi="Arial" w:cs="Arial"/>
          <w:sz w:val="24"/>
          <w:szCs w:val="24"/>
          <w:lang w:val="es-EC"/>
        </w:rPr>
        <w:t xml:space="preserve">. </w:t>
      </w:r>
      <w:r w:rsidR="00FE238F" w:rsidRPr="00F640B2">
        <w:rPr>
          <w:rFonts w:ascii="Arial" w:hAnsi="Arial" w:cs="Arial"/>
          <w:sz w:val="24"/>
          <w:szCs w:val="24"/>
          <w:lang w:val="es-EC"/>
        </w:rPr>
        <w:t>Solo deberá</w:t>
      </w:r>
      <w:r w:rsidRPr="00F640B2">
        <w:rPr>
          <w:rFonts w:ascii="Arial" w:hAnsi="Arial" w:cs="Arial"/>
          <w:sz w:val="24"/>
          <w:szCs w:val="24"/>
          <w:lang w:val="es-EC"/>
        </w:rPr>
        <w:t xml:space="preserve"> cursar </w:t>
      </w:r>
      <w:r w:rsidR="00C21D7F" w:rsidRPr="006E76A3">
        <w:rPr>
          <w:rFonts w:ascii="Arial" w:hAnsi="Arial" w:cs="Arial"/>
          <w:sz w:val="24"/>
          <w:szCs w:val="24"/>
          <w:lang w:val="es-EC"/>
        </w:rPr>
        <w:t>las asignaturas</w:t>
      </w:r>
      <w:r w:rsidRPr="006E76A3">
        <w:rPr>
          <w:rFonts w:ascii="Arial" w:hAnsi="Arial" w:cs="Arial"/>
          <w:sz w:val="24"/>
          <w:szCs w:val="24"/>
          <w:lang w:val="es-EC"/>
        </w:rPr>
        <w:t xml:space="preserve"> en tercera matrícula. </w:t>
      </w:r>
    </w:p>
    <w:p w:rsidR="00891249" w:rsidRPr="006E76A3" w:rsidRDefault="00891249"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El estudiante que repruebe tres veces una misma materia no puede continuar en la carrera o programa académico. No obstante</w:t>
      </w:r>
      <w:r w:rsidR="003F731A">
        <w:rPr>
          <w:rFonts w:ascii="Arial" w:hAnsi="Arial" w:cs="Arial"/>
          <w:sz w:val="24"/>
          <w:szCs w:val="24"/>
          <w:lang w:val="es-EC"/>
        </w:rPr>
        <w:t>,</w:t>
      </w:r>
      <w:r w:rsidRPr="006E76A3">
        <w:rPr>
          <w:rFonts w:ascii="Arial" w:hAnsi="Arial" w:cs="Arial"/>
          <w:sz w:val="24"/>
          <w:szCs w:val="24"/>
          <w:lang w:val="es-EC"/>
        </w:rPr>
        <w:t xml:space="preserve"> este impedimento puede solicitar cambio de carrera o programa por una sola ocasión. </w:t>
      </w:r>
    </w:p>
    <w:p w:rsidR="00891249" w:rsidRPr="006E76A3" w:rsidRDefault="00C70373"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b/>
          <w:sz w:val="24"/>
          <w:szCs w:val="24"/>
          <w:lang w:val="es-EC"/>
        </w:rPr>
        <w:t>Art</w:t>
      </w:r>
      <w:r w:rsidRPr="006E76A3">
        <w:rPr>
          <w:rFonts w:ascii="Arial" w:hAnsi="Arial" w:cs="Arial"/>
          <w:sz w:val="24"/>
          <w:szCs w:val="24"/>
          <w:lang w:val="es-EC"/>
        </w:rPr>
        <w:t xml:space="preserve">. </w:t>
      </w:r>
      <w:r w:rsidR="009B73C8" w:rsidRPr="006E76A3">
        <w:rPr>
          <w:rFonts w:ascii="Arial" w:hAnsi="Arial" w:cs="Arial"/>
          <w:b/>
          <w:sz w:val="24"/>
          <w:szCs w:val="24"/>
          <w:lang w:val="es-EC"/>
        </w:rPr>
        <w:t>57</w:t>
      </w:r>
      <w:r w:rsidRPr="006E76A3">
        <w:rPr>
          <w:rFonts w:ascii="Arial" w:hAnsi="Arial" w:cs="Arial"/>
          <w:b/>
          <w:sz w:val="24"/>
          <w:szCs w:val="24"/>
          <w:lang w:val="es-EC"/>
        </w:rPr>
        <w:t>.</w:t>
      </w:r>
      <w:r w:rsidR="00F35F17" w:rsidRPr="006E76A3">
        <w:rPr>
          <w:rFonts w:ascii="Arial" w:hAnsi="Arial" w:cs="Arial"/>
          <w:b/>
          <w:sz w:val="24"/>
          <w:szCs w:val="24"/>
          <w:lang w:val="es-EC"/>
        </w:rPr>
        <w:t>-</w:t>
      </w:r>
      <w:r w:rsidRPr="006E76A3">
        <w:rPr>
          <w:rFonts w:ascii="Arial" w:hAnsi="Arial" w:cs="Arial"/>
          <w:b/>
          <w:sz w:val="24"/>
          <w:szCs w:val="24"/>
          <w:lang w:val="es-EC"/>
        </w:rPr>
        <w:t xml:space="preserve"> </w:t>
      </w:r>
      <w:r w:rsidR="00891249" w:rsidRPr="006E76A3">
        <w:rPr>
          <w:rFonts w:ascii="Arial" w:hAnsi="Arial" w:cs="Arial"/>
          <w:b/>
          <w:sz w:val="24"/>
          <w:szCs w:val="24"/>
          <w:lang w:val="es-EC"/>
        </w:rPr>
        <w:t>Recargo por segunda y tercera matrícula</w:t>
      </w:r>
      <w:r w:rsidR="00891249" w:rsidRPr="006E76A3">
        <w:rPr>
          <w:rFonts w:ascii="Arial" w:hAnsi="Arial" w:cs="Arial"/>
          <w:sz w:val="24"/>
          <w:szCs w:val="24"/>
          <w:lang w:val="es-EC"/>
        </w:rPr>
        <w:t>. En caso de segunda y tercera matrícula, los estudiantes deberán pagar la misma con un reca</w:t>
      </w:r>
      <w:r w:rsidR="00E57FAA" w:rsidRPr="006E76A3">
        <w:rPr>
          <w:rFonts w:ascii="Arial" w:hAnsi="Arial" w:cs="Arial"/>
          <w:sz w:val="24"/>
          <w:szCs w:val="24"/>
          <w:lang w:val="es-EC"/>
        </w:rPr>
        <w:t xml:space="preserve">rgo del diez por ciento (10%) </w:t>
      </w:r>
      <w:r w:rsidR="00E57FAA" w:rsidRPr="003B64F8">
        <w:rPr>
          <w:rFonts w:ascii="Arial" w:hAnsi="Arial" w:cs="Arial"/>
          <w:sz w:val="24"/>
          <w:szCs w:val="24"/>
          <w:lang w:val="es-EC"/>
        </w:rPr>
        <w:t xml:space="preserve">del valor de </w:t>
      </w:r>
      <w:r w:rsidR="007A5381" w:rsidRPr="003B64F8">
        <w:rPr>
          <w:rFonts w:ascii="Arial" w:hAnsi="Arial" w:cs="Arial"/>
          <w:sz w:val="24"/>
          <w:szCs w:val="24"/>
          <w:lang w:val="es-EC"/>
        </w:rPr>
        <w:t>la matrícula</w:t>
      </w:r>
      <w:r w:rsidR="00E57FAA" w:rsidRPr="003B64F8">
        <w:rPr>
          <w:rFonts w:ascii="Arial" w:hAnsi="Arial" w:cs="Arial"/>
          <w:sz w:val="24"/>
          <w:szCs w:val="24"/>
          <w:lang w:val="es-EC"/>
        </w:rPr>
        <w:t>.</w:t>
      </w:r>
      <w:r w:rsidR="00E57FAA" w:rsidRPr="006E76A3">
        <w:rPr>
          <w:rFonts w:ascii="Arial" w:hAnsi="Arial" w:cs="Arial"/>
          <w:sz w:val="24"/>
          <w:szCs w:val="24"/>
          <w:lang w:val="es-EC"/>
        </w:rPr>
        <w:t xml:space="preserve"> </w:t>
      </w:r>
      <w:r w:rsidR="00891249" w:rsidRPr="006E76A3">
        <w:rPr>
          <w:rFonts w:ascii="Arial" w:hAnsi="Arial" w:cs="Arial"/>
          <w:sz w:val="24"/>
          <w:szCs w:val="24"/>
          <w:lang w:val="es-EC"/>
        </w:rPr>
        <w:t xml:space="preserve"> </w:t>
      </w:r>
    </w:p>
    <w:p w:rsidR="00891249" w:rsidRPr="006E76A3" w:rsidRDefault="009B73C8"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b/>
          <w:sz w:val="24"/>
          <w:szCs w:val="24"/>
          <w:lang w:val="es-EC"/>
        </w:rPr>
        <w:t>Art. 58</w:t>
      </w:r>
      <w:r w:rsidR="00C70373" w:rsidRPr="006E76A3">
        <w:rPr>
          <w:rFonts w:ascii="Arial" w:hAnsi="Arial" w:cs="Arial"/>
          <w:b/>
          <w:sz w:val="24"/>
          <w:szCs w:val="24"/>
          <w:lang w:val="es-EC"/>
        </w:rPr>
        <w:t>.</w:t>
      </w:r>
      <w:r w:rsidR="00F35F17" w:rsidRPr="006E76A3">
        <w:rPr>
          <w:rFonts w:ascii="Arial" w:hAnsi="Arial" w:cs="Arial"/>
          <w:b/>
          <w:sz w:val="24"/>
          <w:szCs w:val="24"/>
          <w:lang w:val="es-EC"/>
        </w:rPr>
        <w:t>-</w:t>
      </w:r>
      <w:r w:rsidR="00C70373" w:rsidRPr="006E76A3">
        <w:rPr>
          <w:rFonts w:ascii="Arial" w:hAnsi="Arial" w:cs="Arial"/>
          <w:b/>
          <w:sz w:val="24"/>
          <w:szCs w:val="24"/>
          <w:lang w:val="es-EC"/>
        </w:rPr>
        <w:t xml:space="preserve"> </w:t>
      </w:r>
      <w:r w:rsidR="00891249" w:rsidRPr="006E76A3">
        <w:rPr>
          <w:rFonts w:ascii="Arial" w:hAnsi="Arial" w:cs="Arial"/>
          <w:b/>
          <w:sz w:val="24"/>
          <w:szCs w:val="24"/>
          <w:lang w:val="es-EC"/>
        </w:rPr>
        <w:t>Plazo de entrega de notas</w:t>
      </w:r>
      <w:r w:rsidR="00891249" w:rsidRPr="006E76A3">
        <w:rPr>
          <w:rFonts w:ascii="Arial" w:hAnsi="Arial" w:cs="Arial"/>
          <w:sz w:val="24"/>
          <w:szCs w:val="24"/>
          <w:lang w:val="es-EC"/>
        </w:rPr>
        <w:t>. El profesor tendrá un plazo de siete días calendario</w:t>
      </w:r>
      <w:r w:rsidR="007A5381">
        <w:rPr>
          <w:rFonts w:ascii="Arial" w:hAnsi="Arial" w:cs="Arial"/>
          <w:sz w:val="24"/>
          <w:szCs w:val="24"/>
          <w:lang w:val="es-EC"/>
        </w:rPr>
        <w:t>,</w:t>
      </w:r>
      <w:r w:rsidR="00891249" w:rsidRPr="006E76A3">
        <w:rPr>
          <w:rFonts w:ascii="Arial" w:hAnsi="Arial" w:cs="Arial"/>
          <w:sz w:val="24"/>
          <w:szCs w:val="24"/>
          <w:lang w:val="es-EC"/>
        </w:rPr>
        <w:t xml:space="preserve"> contados a partir de la rendición de las evaluaciones parciales y finales</w:t>
      </w:r>
      <w:r w:rsidR="007A5381">
        <w:rPr>
          <w:rFonts w:ascii="Arial" w:hAnsi="Arial" w:cs="Arial"/>
          <w:sz w:val="24"/>
          <w:szCs w:val="24"/>
          <w:lang w:val="es-EC"/>
        </w:rPr>
        <w:t>,</w:t>
      </w:r>
      <w:r w:rsidR="00891249" w:rsidRPr="006E76A3">
        <w:rPr>
          <w:rFonts w:ascii="Arial" w:hAnsi="Arial" w:cs="Arial"/>
          <w:sz w:val="24"/>
          <w:szCs w:val="24"/>
          <w:lang w:val="es-EC"/>
        </w:rPr>
        <w:t xml:space="preserve"> para revisar con los estudiantes el resultado de dichas evaluaciones y consignar sus notas en el sistema académico de la </w:t>
      </w:r>
      <w:r w:rsidR="007A5381">
        <w:rPr>
          <w:rFonts w:ascii="Arial" w:hAnsi="Arial" w:cs="Arial"/>
          <w:sz w:val="24"/>
          <w:szCs w:val="24"/>
          <w:lang w:val="es-EC"/>
        </w:rPr>
        <w:t>u</w:t>
      </w:r>
      <w:r w:rsidR="002E49C5">
        <w:rPr>
          <w:rFonts w:ascii="Arial" w:hAnsi="Arial" w:cs="Arial"/>
          <w:sz w:val="24"/>
          <w:szCs w:val="24"/>
          <w:lang w:val="es-EC"/>
        </w:rPr>
        <w:t>niversidad</w:t>
      </w:r>
      <w:r w:rsidR="00891249" w:rsidRPr="006E76A3">
        <w:rPr>
          <w:rFonts w:ascii="Arial" w:hAnsi="Arial" w:cs="Arial"/>
          <w:sz w:val="24"/>
          <w:szCs w:val="24"/>
          <w:lang w:val="es-EC"/>
        </w:rPr>
        <w:t>.</w:t>
      </w:r>
    </w:p>
    <w:p w:rsidR="00891249" w:rsidRPr="006E76A3" w:rsidRDefault="00891249"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Si la fecha límite para consignar notas, tanto parciales como finales, corresponde a un día feriado o fin de semana, el plazo correrá hasta el primer día laborable siguiente.</w:t>
      </w:r>
    </w:p>
    <w:p w:rsidR="00891249" w:rsidRPr="006E76A3" w:rsidRDefault="001A7AC3"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 xml:space="preserve">Las secretarías de las unidades académicas </w:t>
      </w:r>
      <w:r w:rsidR="007D41B7" w:rsidRPr="006E76A3">
        <w:rPr>
          <w:rFonts w:ascii="Arial" w:hAnsi="Arial" w:cs="Arial"/>
          <w:sz w:val="24"/>
          <w:szCs w:val="24"/>
          <w:lang w:val="es-EC"/>
        </w:rPr>
        <w:t xml:space="preserve">en la Sede </w:t>
      </w:r>
      <w:r w:rsidR="007A5381" w:rsidRPr="006E76A3">
        <w:rPr>
          <w:rFonts w:ascii="Arial" w:hAnsi="Arial" w:cs="Arial"/>
          <w:sz w:val="24"/>
          <w:szCs w:val="24"/>
          <w:lang w:val="es-EC"/>
        </w:rPr>
        <w:t>Matriz</w:t>
      </w:r>
      <w:r w:rsidR="007A5381">
        <w:rPr>
          <w:rFonts w:ascii="Arial" w:hAnsi="Arial" w:cs="Arial"/>
          <w:sz w:val="24"/>
          <w:szCs w:val="24"/>
          <w:lang w:val="es-EC"/>
        </w:rPr>
        <w:t>,</w:t>
      </w:r>
      <w:r w:rsidR="007D41B7" w:rsidRPr="006E76A3">
        <w:rPr>
          <w:rFonts w:ascii="Arial" w:hAnsi="Arial" w:cs="Arial"/>
          <w:sz w:val="24"/>
          <w:szCs w:val="24"/>
          <w:lang w:val="es-EC"/>
        </w:rPr>
        <w:t xml:space="preserve"> o la que haga sus veces en las demás </w:t>
      </w:r>
      <w:r w:rsidR="007A5381">
        <w:rPr>
          <w:rFonts w:ascii="Arial" w:hAnsi="Arial" w:cs="Arial"/>
          <w:sz w:val="24"/>
          <w:szCs w:val="24"/>
          <w:lang w:val="es-EC"/>
        </w:rPr>
        <w:t>s</w:t>
      </w:r>
      <w:r w:rsidR="008B172C">
        <w:rPr>
          <w:rFonts w:ascii="Arial" w:hAnsi="Arial" w:cs="Arial"/>
          <w:sz w:val="24"/>
          <w:szCs w:val="24"/>
          <w:lang w:val="es-EC"/>
        </w:rPr>
        <w:t>edes</w:t>
      </w:r>
      <w:r w:rsidR="007D41B7" w:rsidRPr="006E76A3">
        <w:rPr>
          <w:rFonts w:ascii="Arial" w:hAnsi="Arial" w:cs="Arial"/>
          <w:sz w:val="24"/>
          <w:szCs w:val="24"/>
          <w:lang w:val="es-EC"/>
        </w:rPr>
        <w:t xml:space="preserve">, </w:t>
      </w:r>
      <w:r w:rsidRPr="006E76A3">
        <w:rPr>
          <w:rFonts w:ascii="Arial" w:hAnsi="Arial" w:cs="Arial"/>
          <w:sz w:val="24"/>
          <w:szCs w:val="24"/>
          <w:lang w:val="es-EC"/>
        </w:rPr>
        <w:t>asignarán automá</w:t>
      </w:r>
      <w:r w:rsidR="007D41B7" w:rsidRPr="006E76A3">
        <w:rPr>
          <w:rFonts w:ascii="Arial" w:hAnsi="Arial" w:cs="Arial"/>
          <w:sz w:val="24"/>
          <w:szCs w:val="24"/>
          <w:lang w:val="es-EC"/>
        </w:rPr>
        <w:t>ticamente a los estudiantes que</w:t>
      </w:r>
      <w:r w:rsidRPr="006E76A3">
        <w:rPr>
          <w:rFonts w:ascii="Arial" w:hAnsi="Arial" w:cs="Arial"/>
          <w:sz w:val="24"/>
          <w:szCs w:val="24"/>
          <w:lang w:val="es-EC"/>
        </w:rPr>
        <w:t xml:space="preserve"> </w:t>
      </w:r>
      <w:r w:rsidR="007A5381">
        <w:rPr>
          <w:rFonts w:ascii="Arial" w:hAnsi="Arial" w:cs="Arial"/>
          <w:sz w:val="24"/>
          <w:szCs w:val="24"/>
          <w:lang w:val="es-EC"/>
        </w:rPr>
        <w:t>hayan</w:t>
      </w:r>
      <w:r w:rsidR="007A5381" w:rsidRPr="006E76A3">
        <w:rPr>
          <w:rFonts w:ascii="Arial" w:hAnsi="Arial" w:cs="Arial"/>
          <w:sz w:val="24"/>
          <w:szCs w:val="24"/>
          <w:lang w:val="es-EC"/>
        </w:rPr>
        <w:t xml:space="preserve"> </w:t>
      </w:r>
      <w:r w:rsidRPr="006E76A3">
        <w:rPr>
          <w:rFonts w:ascii="Arial" w:hAnsi="Arial" w:cs="Arial"/>
          <w:sz w:val="24"/>
          <w:szCs w:val="24"/>
          <w:lang w:val="es-EC"/>
        </w:rPr>
        <w:t>rendido las evaluaciones parciales el ochenta por ciento de</w:t>
      </w:r>
      <w:r w:rsidR="007A5381">
        <w:rPr>
          <w:rFonts w:ascii="Arial" w:hAnsi="Arial" w:cs="Arial"/>
          <w:sz w:val="24"/>
          <w:szCs w:val="24"/>
          <w:lang w:val="es-EC"/>
        </w:rPr>
        <w:t xml:space="preserve"> su</w:t>
      </w:r>
      <w:r w:rsidRPr="006E76A3">
        <w:rPr>
          <w:rFonts w:ascii="Arial" w:hAnsi="Arial" w:cs="Arial"/>
          <w:sz w:val="24"/>
          <w:szCs w:val="24"/>
          <w:lang w:val="es-EC"/>
        </w:rPr>
        <w:t xml:space="preserve"> valor</w:t>
      </w:r>
      <w:r w:rsidR="007A5381">
        <w:rPr>
          <w:rFonts w:ascii="Arial" w:hAnsi="Arial" w:cs="Arial"/>
          <w:sz w:val="24"/>
          <w:szCs w:val="24"/>
          <w:lang w:val="es-EC"/>
        </w:rPr>
        <w:t>,</w:t>
      </w:r>
      <w:r w:rsidRPr="006E76A3">
        <w:rPr>
          <w:rFonts w:ascii="Arial" w:hAnsi="Arial" w:cs="Arial"/>
          <w:sz w:val="24"/>
          <w:szCs w:val="24"/>
          <w:lang w:val="es-EC"/>
        </w:rPr>
        <w:t xml:space="preserve"> y el promedio de las notas anteriores</w:t>
      </w:r>
      <w:r w:rsidR="007A5381">
        <w:rPr>
          <w:rFonts w:ascii="Arial" w:hAnsi="Arial" w:cs="Arial"/>
          <w:sz w:val="24"/>
          <w:szCs w:val="24"/>
          <w:lang w:val="es-EC"/>
        </w:rPr>
        <w:t>,</w:t>
      </w:r>
      <w:r w:rsidRPr="006E76A3">
        <w:rPr>
          <w:rFonts w:ascii="Arial" w:hAnsi="Arial" w:cs="Arial"/>
          <w:sz w:val="24"/>
          <w:szCs w:val="24"/>
          <w:lang w:val="es-EC"/>
        </w:rPr>
        <w:t xml:space="preserve"> en </w:t>
      </w:r>
      <w:r w:rsidR="00891249" w:rsidRPr="006E76A3">
        <w:rPr>
          <w:rFonts w:ascii="Arial" w:hAnsi="Arial" w:cs="Arial"/>
          <w:sz w:val="24"/>
          <w:szCs w:val="24"/>
          <w:lang w:val="es-EC"/>
        </w:rPr>
        <w:t>e</w:t>
      </w:r>
      <w:r w:rsidRPr="006E76A3">
        <w:rPr>
          <w:rFonts w:ascii="Arial" w:hAnsi="Arial" w:cs="Arial"/>
          <w:sz w:val="24"/>
          <w:szCs w:val="24"/>
          <w:lang w:val="es-EC"/>
        </w:rPr>
        <w:t>l caso de evaluaciones finales,</w:t>
      </w:r>
      <w:r w:rsidR="00891249" w:rsidRPr="006E76A3">
        <w:rPr>
          <w:rFonts w:ascii="Arial" w:hAnsi="Arial" w:cs="Arial"/>
          <w:sz w:val="24"/>
          <w:szCs w:val="24"/>
          <w:lang w:val="es-EC"/>
        </w:rPr>
        <w:t xml:space="preserve"> </w:t>
      </w:r>
      <w:r w:rsidRPr="006E76A3">
        <w:rPr>
          <w:rFonts w:ascii="Arial" w:hAnsi="Arial" w:cs="Arial"/>
          <w:sz w:val="24"/>
          <w:szCs w:val="24"/>
          <w:lang w:val="es-EC"/>
        </w:rPr>
        <w:t xml:space="preserve">en </w:t>
      </w:r>
      <w:r w:rsidR="007A5381">
        <w:rPr>
          <w:rFonts w:ascii="Arial" w:hAnsi="Arial" w:cs="Arial"/>
          <w:sz w:val="24"/>
          <w:szCs w:val="24"/>
          <w:lang w:val="es-EC"/>
        </w:rPr>
        <w:t xml:space="preserve">el </w:t>
      </w:r>
      <w:r w:rsidRPr="006E76A3">
        <w:rPr>
          <w:rFonts w:ascii="Arial" w:hAnsi="Arial" w:cs="Arial"/>
          <w:sz w:val="24"/>
          <w:szCs w:val="24"/>
          <w:lang w:val="es-EC"/>
        </w:rPr>
        <w:t xml:space="preserve">caso </w:t>
      </w:r>
      <w:r w:rsidR="007A5381">
        <w:rPr>
          <w:rFonts w:ascii="Arial" w:hAnsi="Arial" w:cs="Arial"/>
          <w:sz w:val="24"/>
          <w:szCs w:val="24"/>
          <w:lang w:val="es-EC"/>
        </w:rPr>
        <w:t xml:space="preserve">de </w:t>
      </w:r>
      <w:r w:rsidRPr="006E76A3">
        <w:rPr>
          <w:rFonts w:ascii="Arial" w:hAnsi="Arial" w:cs="Arial"/>
          <w:sz w:val="24"/>
          <w:szCs w:val="24"/>
          <w:lang w:val="es-EC"/>
        </w:rPr>
        <w:t xml:space="preserve">que </w:t>
      </w:r>
      <w:r w:rsidR="00C21D7F" w:rsidRPr="006E76A3">
        <w:rPr>
          <w:rFonts w:ascii="Arial" w:hAnsi="Arial" w:cs="Arial"/>
          <w:sz w:val="24"/>
          <w:szCs w:val="24"/>
          <w:lang w:val="es-EC"/>
        </w:rPr>
        <w:t>el profesor</w:t>
      </w:r>
      <w:r w:rsidRPr="006E76A3">
        <w:rPr>
          <w:rFonts w:ascii="Arial" w:hAnsi="Arial" w:cs="Arial"/>
          <w:sz w:val="24"/>
          <w:szCs w:val="24"/>
          <w:lang w:val="es-EC"/>
        </w:rPr>
        <w:t xml:space="preserve"> no </w:t>
      </w:r>
      <w:r w:rsidR="007A5381">
        <w:rPr>
          <w:rFonts w:ascii="Arial" w:hAnsi="Arial" w:cs="Arial"/>
          <w:sz w:val="24"/>
          <w:szCs w:val="24"/>
          <w:lang w:val="es-EC"/>
        </w:rPr>
        <w:t>cumpla</w:t>
      </w:r>
      <w:r w:rsidR="007A5381" w:rsidRPr="006E76A3">
        <w:rPr>
          <w:rFonts w:ascii="Arial" w:hAnsi="Arial" w:cs="Arial"/>
          <w:sz w:val="24"/>
          <w:szCs w:val="24"/>
          <w:lang w:val="es-EC"/>
        </w:rPr>
        <w:t xml:space="preserve"> </w:t>
      </w:r>
      <w:r w:rsidRPr="006E76A3">
        <w:rPr>
          <w:rFonts w:ascii="Arial" w:hAnsi="Arial" w:cs="Arial"/>
          <w:sz w:val="24"/>
          <w:szCs w:val="24"/>
          <w:lang w:val="es-EC"/>
        </w:rPr>
        <w:t>con el plazo establecido para consignar notas</w:t>
      </w:r>
      <w:r w:rsidR="0052672F" w:rsidRPr="006E76A3">
        <w:rPr>
          <w:rFonts w:ascii="Arial" w:hAnsi="Arial" w:cs="Arial"/>
          <w:sz w:val="24"/>
          <w:szCs w:val="24"/>
          <w:lang w:val="es-EC"/>
        </w:rPr>
        <w:t xml:space="preserve">, sin perjuicio de las sanciones a que </w:t>
      </w:r>
      <w:r w:rsidR="00F16886">
        <w:rPr>
          <w:rFonts w:ascii="Arial" w:hAnsi="Arial" w:cs="Arial"/>
          <w:sz w:val="24"/>
          <w:szCs w:val="24"/>
          <w:lang w:val="es-EC"/>
        </w:rPr>
        <w:t>haya</w:t>
      </w:r>
      <w:r w:rsidR="00F16886" w:rsidRPr="006E76A3">
        <w:rPr>
          <w:rFonts w:ascii="Arial" w:hAnsi="Arial" w:cs="Arial"/>
          <w:sz w:val="24"/>
          <w:szCs w:val="24"/>
          <w:lang w:val="es-EC"/>
        </w:rPr>
        <w:t xml:space="preserve"> </w:t>
      </w:r>
      <w:r w:rsidR="0052672F" w:rsidRPr="006E76A3">
        <w:rPr>
          <w:rFonts w:ascii="Arial" w:hAnsi="Arial" w:cs="Arial"/>
          <w:sz w:val="24"/>
          <w:szCs w:val="24"/>
          <w:lang w:val="es-EC"/>
        </w:rPr>
        <w:t xml:space="preserve">lugar. </w:t>
      </w:r>
      <w:r w:rsidR="0078700F" w:rsidRPr="006E76A3">
        <w:rPr>
          <w:rFonts w:ascii="Arial" w:hAnsi="Arial" w:cs="Arial"/>
          <w:sz w:val="24"/>
          <w:szCs w:val="24"/>
          <w:lang w:val="es-EC"/>
        </w:rPr>
        <w:t xml:space="preserve"> </w:t>
      </w:r>
    </w:p>
    <w:p w:rsidR="00891249" w:rsidRPr="006E76A3" w:rsidRDefault="00891249"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 xml:space="preserve">El estudiante que se </w:t>
      </w:r>
      <w:r w:rsidR="00F16886">
        <w:rPr>
          <w:rFonts w:ascii="Arial" w:hAnsi="Arial" w:cs="Arial"/>
          <w:sz w:val="24"/>
          <w:szCs w:val="24"/>
          <w:lang w:val="es-EC"/>
        </w:rPr>
        <w:t>sienta</w:t>
      </w:r>
      <w:r w:rsidR="00F16886" w:rsidRPr="006E76A3">
        <w:rPr>
          <w:rFonts w:ascii="Arial" w:hAnsi="Arial" w:cs="Arial"/>
          <w:sz w:val="24"/>
          <w:szCs w:val="24"/>
          <w:lang w:val="es-EC"/>
        </w:rPr>
        <w:t xml:space="preserve"> </w:t>
      </w:r>
      <w:r w:rsidRPr="006E76A3">
        <w:rPr>
          <w:rFonts w:ascii="Arial" w:hAnsi="Arial" w:cs="Arial"/>
          <w:sz w:val="24"/>
          <w:szCs w:val="24"/>
          <w:lang w:val="es-EC"/>
        </w:rPr>
        <w:t>perjudicado con dicha nota, podrá exigir que se le califique la eva</w:t>
      </w:r>
      <w:r w:rsidR="0078700F" w:rsidRPr="006E76A3">
        <w:rPr>
          <w:rFonts w:ascii="Arial" w:hAnsi="Arial" w:cs="Arial"/>
          <w:sz w:val="24"/>
          <w:szCs w:val="24"/>
          <w:lang w:val="es-EC"/>
        </w:rPr>
        <w:t xml:space="preserve">luación.  </w:t>
      </w:r>
    </w:p>
    <w:p w:rsidR="00891249" w:rsidRPr="006E76A3" w:rsidRDefault="00891249"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t xml:space="preserve">Sin perjuicio de la aplicación del ochenta por ciento (80%) o el promedio de las notas parciales, según corresponda, el docente deberá presentar en la </w:t>
      </w:r>
      <w:r w:rsidR="001A7AC3" w:rsidRPr="006E76A3">
        <w:rPr>
          <w:rFonts w:ascii="Arial" w:hAnsi="Arial" w:cs="Arial"/>
          <w:sz w:val="24"/>
          <w:szCs w:val="24"/>
          <w:lang w:val="es-EC"/>
        </w:rPr>
        <w:t>s</w:t>
      </w:r>
      <w:r w:rsidRPr="006E76A3">
        <w:rPr>
          <w:rFonts w:ascii="Arial" w:hAnsi="Arial" w:cs="Arial"/>
          <w:sz w:val="24"/>
          <w:szCs w:val="24"/>
          <w:lang w:val="es-EC"/>
        </w:rPr>
        <w:t>ecretaría de la unidad académica las notas de todas las evaluaciones y sus respectivas evidencias.</w:t>
      </w:r>
    </w:p>
    <w:p w:rsidR="00891249" w:rsidRPr="006E76A3" w:rsidRDefault="00C70373"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b/>
          <w:sz w:val="24"/>
          <w:szCs w:val="24"/>
          <w:lang w:val="es-EC"/>
        </w:rPr>
        <w:t xml:space="preserve">Art. </w:t>
      </w:r>
      <w:r w:rsidR="009B73C8" w:rsidRPr="006E76A3">
        <w:rPr>
          <w:rFonts w:ascii="Arial" w:hAnsi="Arial" w:cs="Arial"/>
          <w:b/>
          <w:sz w:val="24"/>
          <w:szCs w:val="24"/>
          <w:lang w:val="es-EC"/>
        </w:rPr>
        <w:t>59</w:t>
      </w:r>
      <w:r w:rsidR="00891249" w:rsidRPr="006E76A3">
        <w:rPr>
          <w:rFonts w:ascii="Arial" w:hAnsi="Arial" w:cs="Arial"/>
          <w:sz w:val="24"/>
          <w:szCs w:val="24"/>
          <w:lang w:val="es-EC"/>
        </w:rPr>
        <w:t>.</w:t>
      </w:r>
      <w:r w:rsidR="00F35F17" w:rsidRPr="006E76A3">
        <w:rPr>
          <w:rFonts w:ascii="Arial" w:hAnsi="Arial" w:cs="Arial"/>
          <w:sz w:val="24"/>
          <w:szCs w:val="24"/>
          <w:lang w:val="es-EC"/>
        </w:rPr>
        <w:t>-</w:t>
      </w:r>
      <w:r w:rsidR="00891249" w:rsidRPr="006E76A3">
        <w:rPr>
          <w:rFonts w:ascii="Arial" w:hAnsi="Arial" w:cs="Arial"/>
          <w:sz w:val="24"/>
          <w:szCs w:val="24"/>
          <w:lang w:val="es-EC"/>
        </w:rPr>
        <w:t xml:space="preserve"> </w:t>
      </w:r>
      <w:r w:rsidR="00891249" w:rsidRPr="006E76A3">
        <w:rPr>
          <w:rFonts w:ascii="Arial" w:hAnsi="Arial" w:cs="Arial"/>
          <w:b/>
          <w:sz w:val="24"/>
          <w:szCs w:val="24"/>
          <w:lang w:val="es-EC"/>
        </w:rPr>
        <w:t>Modificación de notas</w:t>
      </w:r>
      <w:r w:rsidR="00891249" w:rsidRPr="006E76A3">
        <w:rPr>
          <w:rFonts w:ascii="Arial" w:hAnsi="Arial" w:cs="Arial"/>
          <w:sz w:val="24"/>
          <w:szCs w:val="24"/>
          <w:lang w:val="es-EC"/>
        </w:rPr>
        <w:t xml:space="preserve">. Las notas consignadas en </w:t>
      </w:r>
      <w:r w:rsidR="00F16886">
        <w:rPr>
          <w:rFonts w:ascii="Arial" w:hAnsi="Arial" w:cs="Arial"/>
          <w:sz w:val="24"/>
          <w:szCs w:val="24"/>
          <w:lang w:val="es-EC"/>
        </w:rPr>
        <w:t>s</w:t>
      </w:r>
      <w:r w:rsidR="00F16886" w:rsidRPr="006E76A3">
        <w:rPr>
          <w:rFonts w:ascii="Arial" w:hAnsi="Arial" w:cs="Arial"/>
          <w:sz w:val="24"/>
          <w:szCs w:val="24"/>
          <w:lang w:val="es-EC"/>
        </w:rPr>
        <w:t xml:space="preserve">ecretaría </w:t>
      </w:r>
      <w:r w:rsidR="00891249" w:rsidRPr="006E76A3">
        <w:rPr>
          <w:rFonts w:ascii="Arial" w:hAnsi="Arial" w:cs="Arial"/>
          <w:sz w:val="24"/>
          <w:szCs w:val="24"/>
          <w:lang w:val="es-EC"/>
        </w:rPr>
        <w:t xml:space="preserve">no podrán ser modificadas sino en los casos de error manifiesto y con autorización escrita de la máxima autoridad de la unidad académica. El estudiante o el docente de la materia podrán solicitar la modificación dentro de </w:t>
      </w:r>
      <w:r w:rsidR="00891249" w:rsidRPr="00F640B2">
        <w:rPr>
          <w:rFonts w:ascii="Arial" w:hAnsi="Arial" w:cs="Arial"/>
          <w:sz w:val="24"/>
          <w:szCs w:val="24"/>
          <w:lang w:val="es-EC"/>
        </w:rPr>
        <w:t xml:space="preserve">los </w:t>
      </w:r>
      <w:r w:rsidR="003D1E05" w:rsidRPr="00F640B2">
        <w:rPr>
          <w:rFonts w:ascii="Arial" w:hAnsi="Arial" w:cs="Arial"/>
          <w:sz w:val="24"/>
          <w:szCs w:val="24"/>
          <w:lang w:val="es-EC"/>
        </w:rPr>
        <w:t xml:space="preserve">siete </w:t>
      </w:r>
      <w:r w:rsidR="00891249" w:rsidRPr="00F640B2">
        <w:rPr>
          <w:rFonts w:ascii="Arial" w:hAnsi="Arial" w:cs="Arial"/>
          <w:sz w:val="24"/>
          <w:szCs w:val="24"/>
          <w:lang w:val="es-EC"/>
        </w:rPr>
        <w:t xml:space="preserve">días hábiles </w:t>
      </w:r>
      <w:r w:rsidR="00702F7A" w:rsidRPr="00F640B2">
        <w:rPr>
          <w:rFonts w:ascii="Arial" w:hAnsi="Arial" w:cs="Arial"/>
          <w:sz w:val="24"/>
          <w:szCs w:val="24"/>
          <w:lang w:val="es-EC"/>
        </w:rPr>
        <w:t xml:space="preserve">contados a partir del ingreso de las notas al sistema académico para las evaluaciones parciales y </w:t>
      </w:r>
      <w:r w:rsidR="00D34F71" w:rsidRPr="00F640B2">
        <w:rPr>
          <w:rFonts w:ascii="Arial" w:hAnsi="Arial" w:cs="Arial"/>
          <w:sz w:val="24"/>
          <w:szCs w:val="24"/>
          <w:lang w:val="es-EC"/>
        </w:rPr>
        <w:t xml:space="preserve">hasta antes </w:t>
      </w:r>
      <w:r w:rsidR="00F16886" w:rsidRPr="00F640B2">
        <w:rPr>
          <w:rFonts w:ascii="Arial" w:hAnsi="Arial" w:cs="Arial"/>
          <w:sz w:val="24"/>
          <w:szCs w:val="24"/>
          <w:lang w:val="es-EC"/>
        </w:rPr>
        <w:t>del inicio</w:t>
      </w:r>
      <w:r w:rsidR="00D34F71" w:rsidRPr="00F640B2">
        <w:rPr>
          <w:rFonts w:ascii="Arial" w:hAnsi="Arial" w:cs="Arial"/>
          <w:sz w:val="24"/>
          <w:szCs w:val="24"/>
          <w:lang w:val="es-EC"/>
        </w:rPr>
        <w:t xml:space="preserve"> del proceso de matriculación para las evaluaciones </w:t>
      </w:r>
      <w:r w:rsidR="00702F7A" w:rsidRPr="00F640B2">
        <w:rPr>
          <w:rFonts w:ascii="Arial" w:hAnsi="Arial" w:cs="Arial"/>
          <w:sz w:val="24"/>
          <w:szCs w:val="24"/>
          <w:lang w:val="es-EC"/>
        </w:rPr>
        <w:t xml:space="preserve">finales. </w:t>
      </w:r>
      <w:r w:rsidR="00891249" w:rsidRPr="00F640B2">
        <w:rPr>
          <w:rFonts w:ascii="Arial" w:hAnsi="Arial" w:cs="Arial"/>
          <w:sz w:val="24"/>
          <w:szCs w:val="24"/>
          <w:lang w:val="es-EC"/>
        </w:rPr>
        <w:t>Una</w:t>
      </w:r>
      <w:r w:rsidR="00891249" w:rsidRPr="006E76A3">
        <w:rPr>
          <w:rFonts w:ascii="Arial" w:hAnsi="Arial" w:cs="Arial"/>
          <w:sz w:val="24"/>
          <w:szCs w:val="24"/>
          <w:lang w:val="es-EC"/>
        </w:rPr>
        <w:t xml:space="preserve"> vez autorizada la modificación, la </w:t>
      </w:r>
      <w:r w:rsidR="00F16886">
        <w:rPr>
          <w:rFonts w:ascii="Arial" w:hAnsi="Arial" w:cs="Arial"/>
          <w:sz w:val="24"/>
          <w:szCs w:val="24"/>
          <w:lang w:val="es-EC"/>
        </w:rPr>
        <w:t>s</w:t>
      </w:r>
      <w:r w:rsidR="008F0B69">
        <w:rPr>
          <w:rFonts w:ascii="Arial" w:hAnsi="Arial" w:cs="Arial"/>
          <w:sz w:val="24"/>
          <w:szCs w:val="24"/>
          <w:lang w:val="es-EC"/>
        </w:rPr>
        <w:t>ecretaría</w:t>
      </w:r>
      <w:r w:rsidR="00891249" w:rsidRPr="006E76A3">
        <w:rPr>
          <w:rFonts w:ascii="Arial" w:hAnsi="Arial" w:cs="Arial"/>
          <w:sz w:val="24"/>
          <w:szCs w:val="24"/>
          <w:lang w:val="es-EC"/>
        </w:rPr>
        <w:t xml:space="preserve"> de la unidad académica rectificarán la nota de forma inmediata.</w:t>
      </w:r>
    </w:p>
    <w:p w:rsidR="00891249" w:rsidRPr="006E76A3" w:rsidRDefault="00763AD4"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3B64F8">
        <w:rPr>
          <w:rFonts w:ascii="Arial" w:hAnsi="Arial" w:cs="Arial"/>
          <w:sz w:val="24"/>
          <w:szCs w:val="24"/>
          <w:lang w:val="es-EC"/>
        </w:rPr>
        <w:t>Si por razones justificadas una</w:t>
      </w:r>
      <w:r w:rsidR="008B25D3" w:rsidRPr="003B64F8">
        <w:rPr>
          <w:rFonts w:ascii="Arial" w:hAnsi="Arial" w:cs="Arial"/>
          <w:sz w:val="24"/>
          <w:szCs w:val="24"/>
          <w:lang w:val="es-EC"/>
        </w:rPr>
        <w:t xml:space="preserve"> nota</w:t>
      </w:r>
      <w:r w:rsidRPr="003B64F8">
        <w:rPr>
          <w:rFonts w:ascii="Arial" w:hAnsi="Arial" w:cs="Arial"/>
          <w:sz w:val="24"/>
          <w:szCs w:val="24"/>
          <w:lang w:val="es-EC"/>
        </w:rPr>
        <w:t xml:space="preserve"> </w:t>
      </w:r>
      <w:r w:rsidR="004826E1">
        <w:rPr>
          <w:rFonts w:ascii="Arial" w:hAnsi="Arial" w:cs="Arial"/>
          <w:sz w:val="24"/>
          <w:szCs w:val="24"/>
          <w:lang w:val="es-EC"/>
        </w:rPr>
        <w:t>no se asienta</w:t>
      </w:r>
      <w:r w:rsidR="00891249" w:rsidRPr="006E76A3">
        <w:rPr>
          <w:rFonts w:ascii="Arial" w:hAnsi="Arial" w:cs="Arial"/>
          <w:sz w:val="24"/>
          <w:szCs w:val="24"/>
          <w:lang w:val="es-EC"/>
        </w:rPr>
        <w:t xml:space="preserve"> dentro de las fechas determinadas por la unidad académica, solo </w:t>
      </w:r>
      <w:r w:rsidR="004826E1">
        <w:rPr>
          <w:rFonts w:ascii="Arial" w:hAnsi="Arial" w:cs="Arial"/>
          <w:sz w:val="24"/>
          <w:szCs w:val="24"/>
          <w:lang w:val="es-EC"/>
        </w:rPr>
        <w:t xml:space="preserve">se </w:t>
      </w:r>
      <w:r w:rsidR="00891249" w:rsidRPr="006E76A3">
        <w:rPr>
          <w:rFonts w:ascii="Arial" w:hAnsi="Arial" w:cs="Arial"/>
          <w:sz w:val="24"/>
          <w:szCs w:val="24"/>
          <w:lang w:val="es-EC"/>
        </w:rPr>
        <w:t xml:space="preserve">podrá hacerlo con autorización del </w:t>
      </w:r>
      <w:r w:rsidR="004826E1">
        <w:rPr>
          <w:rFonts w:ascii="Arial" w:hAnsi="Arial" w:cs="Arial"/>
          <w:sz w:val="24"/>
          <w:szCs w:val="24"/>
          <w:lang w:val="es-EC"/>
        </w:rPr>
        <w:t>c</w:t>
      </w:r>
      <w:r w:rsidR="00891249" w:rsidRPr="006E76A3">
        <w:rPr>
          <w:rFonts w:ascii="Arial" w:hAnsi="Arial" w:cs="Arial"/>
          <w:sz w:val="24"/>
          <w:szCs w:val="24"/>
          <w:lang w:val="es-EC"/>
        </w:rPr>
        <w:t xml:space="preserve">onsejo de la unidad académica en la Sede Quito o quien haga sus veces en las demás </w:t>
      </w:r>
      <w:r w:rsidR="004826E1">
        <w:rPr>
          <w:rFonts w:ascii="Arial" w:hAnsi="Arial" w:cs="Arial"/>
          <w:sz w:val="24"/>
          <w:szCs w:val="24"/>
          <w:lang w:val="es-EC"/>
        </w:rPr>
        <w:t>s</w:t>
      </w:r>
      <w:r w:rsidR="008B172C">
        <w:rPr>
          <w:rFonts w:ascii="Arial" w:hAnsi="Arial" w:cs="Arial"/>
          <w:sz w:val="24"/>
          <w:szCs w:val="24"/>
          <w:lang w:val="es-EC"/>
        </w:rPr>
        <w:t>edes</w:t>
      </w:r>
      <w:r w:rsidR="00891249" w:rsidRPr="006E76A3">
        <w:rPr>
          <w:rFonts w:ascii="Arial" w:hAnsi="Arial" w:cs="Arial"/>
          <w:sz w:val="24"/>
          <w:szCs w:val="24"/>
          <w:lang w:val="es-EC"/>
        </w:rPr>
        <w:t>, antes de terminar el semestre inmediato posterior.</w:t>
      </w:r>
    </w:p>
    <w:p w:rsidR="00891249" w:rsidRPr="006E76A3" w:rsidRDefault="00C70373"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b/>
          <w:sz w:val="24"/>
          <w:szCs w:val="24"/>
          <w:lang w:val="es-EC"/>
        </w:rPr>
        <w:t xml:space="preserve">Art. </w:t>
      </w:r>
      <w:r w:rsidR="009B73C8" w:rsidRPr="006E76A3">
        <w:rPr>
          <w:rFonts w:ascii="Arial" w:hAnsi="Arial" w:cs="Arial"/>
          <w:b/>
          <w:sz w:val="24"/>
          <w:szCs w:val="24"/>
          <w:lang w:val="es-EC"/>
        </w:rPr>
        <w:t>60</w:t>
      </w:r>
      <w:r w:rsidRPr="006E76A3">
        <w:rPr>
          <w:rFonts w:ascii="Arial" w:hAnsi="Arial" w:cs="Arial"/>
          <w:b/>
          <w:sz w:val="24"/>
          <w:szCs w:val="24"/>
          <w:lang w:val="es-EC"/>
        </w:rPr>
        <w:t>.</w:t>
      </w:r>
      <w:r w:rsidR="00F35F17" w:rsidRPr="006E76A3">
        <w:rPr>
          <w:rFonts w:ascii="Arial" w:hAnsi="Arial" w:cs="Arial"/>
          <w:b/>
          <w:sz w:val="24"/>
          <w:szCs w:val="24"/>
          <w:lang w:val="es-EC"/>
        </w:rPr>
        <w:t>-</w:t>
      </w:r>
      <w:r w:rsidRPr="006E76A3">
        <w:rPr>
          <w:rFonts w:ascii="Arial" w:hAnsi="Arial" w:cs="Arial"/>
          <w:b/>
          <w:sz w:val="24"/>
          <w:szCs w:val="24"/>
          <w:lang w:val="es-EC"/>
        </w:rPr>
        <w:t xml:space="preserve"> </w:t>
      </w:r>
      <w:r w:rsidR="00891249" w:rsidRPr="006E76A3">
        <w:rPr>
          <w:rFonts w:ascii="Arial" w:hAnsi="Arial" w:cs="Arial"/>
          <w:b/>
          <w:sz w:val="24"/>
          <w:szCs w:val="24"/>
          <w:lang w:val="es-EC"/>
        </w:rPr>
        <w:t>Aprendizaje de una lengua extranjera</w:t>
      </w:r>
      <w:r w:rsidR="00891249" w:rsidRPr="006E76A3">
        <w:rPr>
          <w:rFonts w:ascii="Arial" w:hAnsi="Arial" w:cs="Arial"/>
          <w:sz w:val="24"/>
          <w:szCs w:val="24"/>
          <w:lang w:val="es-EC"/>
        </w:rPr>
        <w:t xml:space="preserve">. La suficiencia en lengua extranjera será acreditada antes </w:t>
      </w:r>
      <w:r w:rsidR="004826E1">
        <w:rPr>
          <w:rFonts w:ascii="Arial" w:hAnsi="Arial" w:cs="Arial"/>
          <w:sz w:val="24"/>
          <w:szCs w:val="24"/>
          <w:lang w:val="es-EC"/>
        </w:rPr>
        <w:t xml:space="preserve">de </w:t>
      </w:r>
      <w:r w:rsidR="00891249" w:rsidRPr="006E76A3">
        <w:rPr>
          <w:rFonts w:ascii="Arial" w:hAnsi="Arial" w:cs="Arial"/>
          <w:sz w:val="24"/>
          <w:szCs w:val="24"/>
          <w:lang w:val="es-EC"/>
        </w:rPr>
        <w:t>que el estudiante se matricule en el último período académico ordinario de su carrera y será habilitante para la continuación de sus estudios, sin perjuicio de que este requisito pued</w:t>
      </w:r>
      <w:r w:rsidR="00451038" w:rsidRPr="006E76A3">
        <w:rPr>
          <w:rFonts w:ascii="Arial" w:hAnsi="Arial" w:cs="Arial"/>
          <w:sz w:val="24"/>
          <w:szCs w:val="24"/>
          <w:lang w:val="es-EC"/>
        </w:rPr>
        <w:t>a ser cumplido con anterioridad.</w:t>
      </w:r>
    </w:p>
    <w:p w:rsidR="00F94D26" w:rsidRPr="006E76A3" w:rsidRDefault="00A332A0"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sidRPr="006E76A3">
        <w:rPr>
          <w:rFonts w:ascii="Arial" w:hAnsi="Arial" w:cs="Arial"/>
          <w:sz w:val="24"/>
          <w:szCs w:val="24"/>
          <w:lang w:val="es-EC"/>
        </w:rPr>
        <w:lastRenderedPageBreak/>
        <w:t>Los aspirantes deberán justificar, como requisito de ingres</w:t>
      </w:r>
      <w:r w:rsidRPr="00F640B2">
        <w:rPr>
          <w:rFonts w:ascii="Arial" w:hAnsi="Arial" w:cs="Arial"/>
          <w:sz w:val="24"/>
          <w:szCs w:val="24"/>
          <w:lang w:val="es-EC"/>
        </w:rPr>
        <w:t>o</w:t>
      </w:r>
      <w:r w:rsidR="00844BC5" w:rsidRPr="00F640B2">
        <w:rPr>
          <w:rFonts w:ascii="Arial" w:hAnsi="Arial" w:cs="Arial"/>
          <w:sz w:val="24"/>
          <w:szCs w:val="24"/>
          <w:lang w:val="es-EC"/>
        </w:rPr>
        <w:t>,</w:t>
      </w:r>
      <w:r w:rsidRPr="006E76A3">
        <w:rPr>
          <w:rFonts w:ascii="Arial" w:hAnsi="Arial" w:cs="Arial"/>
          <w:sz w:val="24"/>
          <w:szCs w:val="24"/>
          <w:lang w:val="es-EC"/>
        </w:rPr>
        <w:t xml:space="preserve"> el nivel de dominio de la lengua extrajera requerido en cada programa.  </w:t>
      </w:r>
    </w:p>
    <w:p w:rsidR="00F94D26" w:rsidRPr="006E76A3" w:rsidRDefault="00F94D26" w:rsidP="006E76A3">
      <w:pPr>
        <w:widowControl/>
        <w:shd w:val="clear" w:color="auto" w:fill="FFFFFF" w:themeFill="background1"/>
        <w:tabs>
          <w:tab w:val="left" w:pos="8931"/>
        </w:tabs>
        <w:ind w:left="377" w:right="225"/>
        <w:jc w:val="both"/>
        <w:rPr>
          <w:rFonts w:ascii="Arial" w:eastAsia="Verdana" w:hAnsi="Arial" w:cs="Arial"/>
          <w:color w:val="333333"/>
          <w:sz w:val="24"/>
          <w:szCs w:val="24"/>
          <w:lang w:val="es-EC"/>
        </w:rPr>
      </w:pPr>
    </w:p>
    <w:p w:rsidR="00C30609" w:rsidRDefault="00C30609" w:rsidP="006E76A3">
      <w:pPr>
        <w:pStyle w:val="Ttulo1"/>
        <w:shd w:val="clear" w:color="auto" w:fill="FFFFFF" w:themeFill="background1"/>
        <w:tabs>
          <w:tab w:val="left" w:pos="8931"/>
        </w:tabs>
        <w:ind w:left="0" w:right="32"/>
        <w:rPr>
          <w:rFonts w:ascii="Arial" w:hAnsi="Arial" w:cs="Arial"/>
          <w:b w:val="0"/>
          <w:lang w:val="es-EC"/>
        </w:rPr>
      </w:pPr>
    </w:p>
    <w:p w:rsidR="00815936" w:rsidRPr="006E333B" w:rsidRDefault="005234D5" w:rsidP="006E76A3">
      <w:pPr>
        <w:pStyle w:val="Ttulo1"/>
        <w:shd w:val="clear" w:color="auto" w:fill="FFFFFF" w:themeFill="background1"/>
        <w:tabs>
          <w:tab w:val="left" w:pos="8931"/>
        </w:tabs>
        <w:ind w:left="0" w:right="32"/>
        <w:rPr>
          <w:rFonts w:ascii="Arial" w:hAnsi="Arial" w:cs="Arial"/>
          <w:lang w:val="es-EC"/>
        </w:rPr>
      </w:pPr>
      <w:r w:rsidRPr="006E333B">
        <w:rPr>
          <w:rFonts w:ascii="Arial" w:hAnsi="Arial" w:cs="Arial"/>
          <w:lang w:val="es-EC"/>
        </w:rPr>
        <w:t>TÍTULO VII</w:t>
      </w:r>
      <w:r w:rsidR="00960781" w:rsidRPr="006E333B">
        <w:rPr>
          <w:rFonts w:ascii="Arial" w:hAnsi="Arial" w:cs="Arial"/>
          <w:lang w:val="es-EC"/>
        </w:rPr>
        <w:t>I</w:t>
      </w:r>
    </w:p>
    <w:p w:rsidR="00815936" w:rsidRPr="006E333B" w:rsidRDefault="00B621E6" w:rsidP="006E76A3">
      <w:pPr>
        <w:pStyle w:val="Ttulo1"/>
        <w:shd w:val="clear" w:color="auto" w:fill="FFFFFF" w:themeFill="background1"/>
        <w:tabs>
          <w:tab w:val="left" w:pos="8931"/>
        </w:tabs>
        <w:ind w:left="0" w:right="32"/>
        <w:rPr>
          <w:rFonts w:ascii="Arial" w:hAnsi="Arial" w:cs="Arial"/>
          <w:u w:val="single"/>
          <w:lang w:val="es-EC"/>
        </w:rPr>
      </w:pPr>
      <w:r w:rsidRPr="006E333B">
        <w:rPr>
          <w:rFonts w:ascii="Arial" w:hAnsi="Arial" w:cs="Arial"/>
          <w:u w:val="single"/>
          <w:lang w:val="es-EC"/>
        </w:rPr>
        <w:t xml:space="preserve">DE LOS </w:t>
      </w:r>
      <w:r w:rsidR="005234D5" w:rsidRPr="006E333B">
        <w:rPr>
          <w:rFonts w:ascii="Arial" w:hAnsi="Arial" w:cs="Arial"/>
          <w:u w:val="single"/>
          <w:lang w:val="es-EC"/>
        </w:rPr>
        <w:t>ESTÍMULOS, FALTAS Y SANCIONES</w:t>
      </w:r>
    </w:p>
    <w:p w:rsidR="00815936" w:rsidRPr="006E76A3" w:rsidRDefault="00815936" w:rsidP="006E76A3">
      <w:pPr>
        <w:shd w:val="clear" w:color="auto" w:fill="FFFFFF" w:themeFill="background1"/>
        <w:tabs>
          <w:tab w:val="left" w:pos="8931"/>
        </w:tabs>
        <w:ind w:right="32"/>
        <w:rPr>
          <w:rFonts w:ascii="Arial" w:hAnsi="Arial" w:cs="Arial"/>
          <w:b/>
          <w:sz w:val="24"/>
          <w:szCs w:val="24"/>
          <w:lang w:val="es-EC"/>
        </w:rPr>
      </w:pPr>
    </w:p>
    <w:p w:rsidR="00815936" w:rsidRPr="006E76A3" w:rsidRDefault="009B73C8" w:rsidP="006E76A3">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w:t>
      </w:r>
      <w:r w:rsidRPr="004826E1">
        <w:rPr>
          <w:rFonts w:ascii="Arial" w:hAnsi="Arial" w:cs="Arial"/>
          <w:b/>
          <w:sz w:val="24"/>
          <w:szCs w:val="24"/>
          <w:lang w:val="es-EC"/>
        </w:rPr>
        <w:t>61</w:t>
      </w:r>
      <w:r w:rsidR="005234D5" w:rsidRPr="00717622">
        <w:rPr>
          <w:rFonts w:ascii="Arial" w:hAnsi="Arial" w:cs="Arial"/>
          <w:b/>
          <w:sz w:val="24"/>
          <w:szCs w:val="24"/>
          <w:lang w:val="es-EC"/>
        </w:rPr>
        <w:t>.</w:t>
      </w:r>
      <w:r w:rsidR="00F35F17" w:rsidRPr="00717622">
        <w:rPr>
          <w:rFonts w:ascii="Arial" w:hAnsi="Arial" w:cs="Arial"/>
          <w:b/>
          <w:sz w:val="24"/>
          <w:szCs w:val="24"/>
          <w:lang w:val="es-EC"/>
        </w:rPr>
        <w:t>-</w:t>
      </w:r>
      <w:r w:rsidR="005234D5" w:rsidRPr="006E76A3">
        <w:rPr>
          <w:rFonts w:ascii="Arial" w:hAnsi="Arial" w:cs="Arial"/>
          <w:sz w:val="24"/>
          <w:szCs w:val="24"/>
          <w:lang w:val="es-EC"/>
        </w:rPr>
        <w:t xml:space="preserve"> </w:t>
      </w:r>
      <w:r w:rsidR="005234D5" w:rsidRPr="006E76A3">
        <w:rPr>
          <w:rFonts w:ascii="Arial" w:hAnsi="Arial" w:cs="Arial"/>
          <w:b/>
          <w:sz w:val="24"/>
          <w:szCs w:val="24"/>
          <w:lang w:val="es-EC"/>
        </w:rPr>
        <w:t xml:space="preserve">Estímulos. </w:t>
      </w:r>
      <w:r w:rsidR="005234D5" w:rsidRPr="00F640B2">
        <w:rPr>
          <w:rFonts w:ascii="Arial" w:hAnsi="Arial" w:cs="Arial"/>
          <w:sz w:val="24"/>
          <w:szCs w:val="24"/>
          <w:lang w:val="es-EC"/>
        </w:rPr>
        <w:t xml:space="preserve">Cada unidad </w:t>
      </w:r>
      <w:r w:rsidR="00D34F71" w:rsidRPr="00F640B2">
        <w:rPr>
          <w:rFonts w:ascii="Arial" w:hAnsi="Arial" w:cs="Arial"/>
          <w:sz w:val="24"/>
          <w:szCs w:val="24"/>
          <w:lang w:val="es-EC"/>
        </w:rPr>
        <w:t xml:space="preserve">académica, en </w:t>
      </w:r>
      <w:r w:rsidR="00C21D7F" w:rsidRPr="00F640B2">
        <w:rPr>
          <w:rFonts w:ascii="Arial" w:hAnsi="Arial" w:cs="Arial"/>
          <w:sz w:val="24"/>
          <w:szCs w:val="24"/>
          <w:lang w:val="es-EC"/>
        </w:rPr>
        <w:t>coordinación con</w:t>
      </w:r>
      <w:r w:rsidR="001360A8" w:rsidRPr="00F640B2">
        <w:rPr>
          <w:rFonts w:ascii="Arial" w:hAnsi="Arial" w:cs="Arial"/>
          <w:sz w:val="24"/>
          <w:szCs w:val="24"/>
          <w:lang w:val="es-EC"/>
        </w:rPr>
        <w:t xml:space="preserve"> </w:t>
      </w:r>
      <w:r w:rsidR="001360A8" w:rsidRPr="00F640B2">
        <w:rPr>
          <w:rFonts w:ascii="Arial" w:hAnsi="Arial" w:cs="Arial"/>
          <w:sz w:val="24"/>
          <w:szCs w:val="24"/>
          <w:shd w:val="clear" w:color="auto" w:fill="FFFFFF" w:themeFill="background1"/>
          <w:lang w:val="es-EC"/>
        </w:rPr>
        <w:t xml:space="preserve">la </w:t>
      </w:r>
      <w:r w:rsidR="001360A8" w:rsidRPr="00F640B2">
        <w:rPr>
          <w:rFonts w:ascii="Arial" w:hAnsi="Arial" w:cs="Arial"/>
          <w:color w:val="auto"/>
          <w:sz w:val="24"/>
          <w:szCs w:val="24"/>
          <w:shd w:val="clear" w:color="auto" w:fill="FFFFFF" w:themeFill="background1"/>
          <w:lang w:val="es-EC"/>
        </w:rPr>
        <w:t xml:space="preserve">Dirección General de Estudiantes </w:t>
      </w:r>
      <w:r w:rsidR="00D34F71" w:rsidRPr="00F640B2">
        <w:rPr>
          <w:rFonts w:ascii="Arial" w:hAnsi="Arial" w:cs="Arial"/>
          <w:color w:val="auto"/>
          <w:sz w:val="24"/>
          <w:szCs w:val="24"/>
          <w:shd w:val="clear" w:color="auto" w:fill="FFFFFF" w:themeFill="background1"/>
          <w:lang w:val="es-EC"/>
        </w:rPr>
        <w:t>de</w:t>
      </w:r>
      <w:r w:rsidR="001360A8" w:rsidRPr="00F640B2">
        <w:rPr>
          <w:rFonts w:ascii="Arial" w:hAnsi="Arial" w:cs="Arial"/>
          <w:color w:val="auto"/>
          <w:sz w:val="24"/>
          <w:szCs w:val="24"/>
          <w:shd w:val="clear" w:color="auto" w:fill="FFFFFF" w:themeFill="background1"/>
          <w:lang w:val="es-EC"/>
        </w:rPr>
        <w:t xml:space="preserve"> la Sede Matriz o su</w:t>
      </w:r>
      <w:r w:rsidR="00CC0F9B" w:rsidRPr="00F640B2">
        <w:rPr>
          <w:rFonts w:ascii="Arial" w:hAnsi="Arial" w:cs="Arial"/>
          <w:color w:val="auto"/>
          <w:sz w:val="24"/>
          <w:szCs w:val="24"/>
          <w:shd w:val="clear" w:color="auto" w:fill="FFFFFF" w:themeFill="background1"/>
          <w:lang w:val="es-EC"/>
        </w:rPr>
        <w:t>s</w:t>
      </w:r>
      <w:r w:rsidR="001360A8" w:rsidRPr="00F640B2">
        <w:rPr>
          <w:rFonts w:ascii="Arial" w:hAnsi="Arial" w:cs="Arial"/>
          <w:color w:val="auto"/>
          <w:sz w:val="24"/>
          <w:szCs w:val="24"/>
          <w:shd w:val="clear" w:color="auto" w:fill="FFFFFF" w:themeFill="background1"/>
          <w:lang w:val="es-EC"/>
        </w:rPr>
        <w:t xml:space="preserve"> equivalente</w:t>
      </w:r>
      <w:r w:rsidR="00CC0F9B" w:rsidRPr="00F640B2">
        <w:rPr>
          <w:rFonts w:ascii="Arial" w:hAnsi="Arial" w:cs="Arial"/>
          <w:color w:val="auto"/>
          <w:sz w:val="24"/>
          <w:szCs w:val="24"/>
          <w:shd w:val="clear" w:color="auto" w:fill="FFFFFF" w:themeFill="background1"/>
          <w:lang w:val="es-EC"/>
        </w:rPr>
        <w:t>s</w:t>
      </w:r>
      <w:r w:rsidR="001360A8" w:rsidRPr="00F640B2">
        <w:rPr>
          <w:rFonts w:ascii="Arial" w:hAnsi="Arial" w:cs="Arial"/>
          <w:color w:val="auto"/>
          <w:sz w:val="24"/>
          <w:szCs w:val="24"/>
          <w:shd w:val="clear" w:color="auto" w:fill="FFFFFF" w:themeFill="background1"/>
          <w:lang w:val="es-EC"/>
        </w:rPr>
        <w:t xml:space="preserve"> en las demás </w:t>
      </w:r>
      <w:r w:rsidR="004826E1">
        <w:rPr>
          <w:rFonts w:ascii="Arial" w:hAnsi="Arial" w:cs="Arial"/>
          <w:color w:val="auto"/>
          <w:sz w:val="24"/>
          <w:szCs w:val="24"/>
          <w:shd w:val="clear" w:color="auto" w:fill="FFFFFF" w:themeFill="background1"/>
          <w:lang w:val="es-EC"/>
        </w:rPr>
        <w:t>s</w:t>
      </w:r>
      <w:r w:rsidR="008B172C">
        <w:rPr>
          <w:rFonts w:ascii="Arial" w:hAnsi="Arial" w:cs="Arial"/>
          <w:color w:val="auto"/>
          <w:sz w:val="24"/>
          <w:szCs w:val="24"/>
          <w:shd w:val="clear" w:color="auto" w:fill="FFFFFF" w:themeFill="background1"/>
          <w:lang w:val="es-EC"/>
        </w:rPr>
        <w:t>edes</w:t>
      </w:r>
      <w:r w:rsidR="001360A8" w:rsidRPr="00F640B2">
        <w:rPr>
          <w:rFonts w:ascii="Arial" w:hAnsi="Arial" w:cs="Arial"/>
          <w:color w:val="auto"/>
          <w:sz w:val="24"/>
          <w:szCs w:val="24"/>
          <w:shd w:val="clear" w:color="auto" w:fill="FFFFFF" w:themeFill="background1"/>
          <w:lang w:val="es-EC"/>
        </w:rPr>
        <w:t>,</w:t>
      </w:r>
      <w:r w:rsidR="001360A8" w:rsidRPr="00F640B2">
        <w:rPr>
          <w:rFonts w:ascii="Arial" w:hAnsi="Arial" w:cs="Arial"/>
          <w:sz w:val="24"/>
          <w:szCs w:val="24"/>
          <w:shd w:val="clear" w:color="auto" w:fill="FFFFFF" w:themeFill="background1"/>
          <w:lang w:val="es-EC"/>
        </w:rPr>
        <w:t xml:space="preserve"> </w:t>
      </w:r>
      <w:r w:rsidR="005234D5" w:rsidRPr="00F640B2">
        <w:rPr>
          <w:rFonts w:ascii="Arial" w:hAnsi="Arial" w:cs="Arial"/>
          <w:sz w:val="24"/>
          <w:szCs w:val="24"/>
          <w:shd w:val="clear" w:color="auto" w:fill="FFFFFF" w:themeFill="background1"/>
          <w:lang w:val="es-EC"/>
        </w:rPr>
        <w:t>deberá</w:t>
      </w:r>
      <w:r w:rsidR="005234D5" w:rsidRPr="00F640B2">
        <w:rPr>
          <w:rFonts w:ascii="Arial" w:hAnsi="Arial" w:cs="Arial"/>
          <w:sz w:val="24"/>
          <w:szCs w:val="24"/>
          <w:lang w:val="es-EC"/>
        </w:rPr>
        <w:t xml:space="preserve"> estimular semestralmente, de manera pública, a los estudiantes que se disting</w:t>
      </w:r>
      <w:r w:rsidR="004826E1">
        <w:rPr>
          <w:rFonts w:ascii="Arial" w:hAnsi="Arial" w:cs="Arial"/>
          <w:sz w:val="24"/>
          <w:szCs w:val="24"/>
          <w:lang w:val="es-EC"/>
        </w:rPr>
        <w:t>an</w:t>
      </w:r>
      <w:r w:rsidR="005234D5" w:rsidRPr="006E76A3">
        <w:rPr>
          <w:rFonts w:ascii="Arial" w:hAnsi="Arial" w:cs="Arial"/>
          <w:sz w:val="24"/>
          <w:szCs w:val="24"/>
          <w:lang w:val="es-EC"/>
        </w:rPr>
        <w:t xml:space="preserve"> tanto por su rendimiento académico como por sus actividades culturales o deportivas.</w:t>
      </w:r>
    </w:p>
    <w:p w:rsidR="00815936" w:rsidRPr="006E76A3" w:rsidRDefault="00815936" w:rsidP="006E76A3">
      <w:pPr>
        <w:shd w:val="clear" w:color="auto" w:fill="FFFFFF" w:themeFill="background1"/>
        <w:tabs>
          <w:tab w:val="left" w:pos="8931"/>
        </w:tabs>
        <w:ind w:right="32"/>
        <w:rPr>
          <w:rFonts w:ascii="Arial" w:hAnsi="Arial" w:cs="Arial"/>
          <w:sz w:val="24"/>
          <w:szCs w:val="24"/>
          <w:lang w:val="es-EC"/>
        </w:rPr>
      </w:pPr>
    </w:p>
    <w:p w:rsidR="00815936" w:rsidRPr="006E76A3" w:rsidRDefault="009B73C8" w:rsidP="006E76A3">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Art. 62</w:t>
      </w:r>
      <w:r w:rsidR="005234D5" w:rsidRPr="006E76A3">
        <w:rPr>
          <w:rFonts w:ascii="Arial" w:hAnsi="Arial" w:cs="Arial"/>
          <w:b/>
          <w:sz w:val="24"/>
          <w:szCs w:val="24"/>
          <w:lang w:val="es-EC"/>
        </w:rPr>
        <w:t>.</w:t>
      </w:r>
      <w:r w:rsidR="00F35F17" w:rsidRPr="006E76A3">
        <w:rPr>
          <w:rFonts w:ascii="Arial" w:hAnsi="Arial" w:cs="Arial"/>
          <w:b/>
          <w:sz w:val="24"/>
          <w:szCs w:val="24"/>
          <w:lang w:val="es-EC"/>
        </w:rPr>
        <w:t>-</w:t>
      </w:r>
      <w:r w:rsidR="005234D5" w:rsidRPr="006E76A3">
        <w:rPr>
          <w:rFonts w:ascii="Arial" w:hAnsi="Arial" w:cs="Arial"/>
          <w:b/>
          <w:sz w:val="24"/>
          <w:szCs w:val="24"/>
          <w:lang w:val="es-EC"/>
        </w:rPr>
        <w:t xml:space="preserve"> Faltas.</w:t>
      </w:r>
      <w:r w:rsidR="005234D5" w:rsidRPr="006E76A3">
        <w:rPr>
          <w:rFonts w:ascii="Arial" w:hAnsi="Arial" w:cs="Arial"/>
          <w:sz w:val="24"/>
          <w:szCs w:val="24"/>
          <w:lang w:val="es-EC"/>
        </w:rPr>
        <w:t xml:space="preserve"> De conformidad con lo establecido en el Art. </w:t>
      </w:r>
      <w:r w:rsidR="004826E1" w:rsidRPr="006E76A3">
        <w:rPr>
          <w:rFonts w:ascii="Arial" w:hAnsi="Arial" w:cs="Arial"/>
          <w:sz w:val="24"/>
          <w:szCs w:val="24"/>
          <w:lang w:val="es-EC"/>
        </w:rPr>
        <w:t xml:space="preserve">207 </w:t>
      </w:r>
      <w:r w:rsidR="004826E1">
        <w:rPr>
          <w:rFonts w:ascii="Arial" w:hAnsi="Arial" w:cs="Arial"/>
          <w:sz w:val="24"/>
          <w:szCs w:val="24"/>
          <w:lang w:val="es-EC"/>
        </w:rPr>
        <w:t xml:space="preserve">de </w:t>
      </w:r>
      <w:r w:rsidR="005234D5" w:rsidRPr="006E76A3">
        <w:rPr>
          <w:rFonts w:ascii="Arial" w:hAnsi="Arial" w:cs="Arial"/>
          <w:sz w:val="24"/>
          <w:szCs w:val="24"/>
          <w:lang w:val="es-EC"/>
        </w:rPr>
        <w:t>la Ley Orgánica de Educación Superior</w:t>
      </w:r>
      <w:r w:rsidR="004826E1">
        <w:rPr>
          <w:rFonts w:ascii="Arial" w:hAnsi="Arial" w:cs="Arial"/>
          <w:sz w:val="24"/>
          <w:szCs w:val="24"/>
          <w:lang w:val="es-EC"/>
        </w:rPr>
        <w:t>,</w:t>
      </w:r>
      <w:r w:rsidR="005234D5" w:rsidRPr="006E76A3">
        <w:rPr>
          <w:rFonts w:ascii="Arial" w:hAnsi="Arial" w:cs="Arial"/>
          <w:sz w:val="24"/>
          <w:szCs w:val="24"/>
          <w:lang w:val="es-EC"/>
        </w:rPr>
        <w:t xml:space="preserve"> se </w:t>
      </w:r>
      <w:r w:rsidR="00F921CC" w:rsidRPr="006E76A3">
        <w:rPr>
          <w:rFonts w:ascii="Arial" w:hAnsi="Arial" w:cs="Arial"/>
          <w:sz w:val="24"/>
          <w:szCs w:val="24"/>
          <w:lang w:val="es-EC"/>
        </w:rPr>
        <w:t xml:space="preserve">consideran </w:t>
      </w:r>
      <w:r w:rsidR="005234D5" w:rsidRPr="006E76A3">
        <w:rPr>
          <w:rFonts w:ascii="Arial" w:hAnsi="Arial" w:cs="Arial"/>
          <w:sz w:val="24"/>
          <w:szCs w:val="24"/>
          <w:lang w:val="es-EC"/>
        </w:rPr>
        <w:t>faltas</w:t>
      </w:r>
      <w:r w:rsidR="00F921CC" w:rsidRPr="006E76A3">
        <w:rPr>
          <w:rFonts w:ascii="Arial" w:hAnsi="Arial" w:cs="Arial"/>
          <w:sz w:val="24"/>
          <w:szCs w:val="24"/>
          <w:lang w:val="es-EC"/>
        </w:rPr>
        <w:t xml:space="preserve"> las siguientes</w:t>
      </w:r>
      <w:r w:rsidR="005234D5" w:rsidRPr="006E76A3">
        <w:rPr>
          <w:rFonts w:ascii="Arial" w:hAnsi="Arial" w:cs="Arial"/>
          <w:sz w:val="24"/>
          <w:szCs w:val="24"/>
          <w:lang w:val="es-EC"/>
        </w:rPr>
        <w:t>:</w:t>
      </w:r>
    </w:p>
    <w:p w:rsidR="00815936" w:rsidRPr="006E76A3" w:rsidRDefault="00815936" w:rsidP="006E76A3">
      <w:pPr>
        <w:shd w:val="clear" w:color="auto" w:fill="FFFFFF" w:themeFill="background1"/>
        <w:tabs>
          <w:tab w:val="left" w:pos="8931"/>
        </w:tabs>
        <w:ind w:right="32"/>
        <w:jc w:val="both"/>
        <w:rPr>
          <w:rFonts w:ascii="Arial" w:hAnsi="Arial" w:cs="Arial"/>
          <w:sz w:val="24"/>
          <w:szCs w:val="24"/>
          <w:lang w:val="es-EC"/>
        </w:rPr>
      </w:pPr>
    </w:p>
    <w:p w:rsidR="00815936" w:rsidRPr="006E76A3" w:rsidRDefault="005234D5" w:rsidP="006E76A3">
      <w:pPr>
        <w:numPr>
          <w:ilvl w:val="0"/>
          <w:numId w:val="8"/>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Obstaculizar el normal desenvolvimiento de las actividades institucionales, académicas, deportivas, culturales y extracurriculares de la institución</w:t>
      </w:r>
      <w:r w:rsidR="004826E1">
        <w:rPr>
          <w:rFonts w:ascii="Arial" w:hAnsi="Arial" w:cs="Arial"/>
          <w:sz w:val="24"/>
          <w:szCs w:val="24"/>
          <w:lang w:val="es-EC"/>
        </w:rPr>
        <w:t>.</w:t>
      </w:r>
    </w:p>
    <w:p w:rsidR="00815936" w:rsidRPr="006E76A3" w:rsidRDefault="005234D5" w:rsidP="006E76A3">
      <w:pPr>
        <w:numPr>
          <w:ilvl w:val="0"/>
          <w:numId w:val="8"/>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Alterar la paz de la comunidad universitaria o su convivencia armónica, o irrespetar la moral y las buenas costumbres</w:t>
      </w:r>
      <w:r w:rsidR="004826E1">
        <w:rPr>
          <w:rFonts w:ascii="Arial" w:hAnsi="Arial" w:cs="Arial"/>
          <w:sz w:val="24"/>
          <w:szCs w:val="24"/>
          <w:lang w:val="es-EC"/>
        </w:rPr>
        <w:t>.</w:t>
      </w:r>
    </w:p>
    <w:p w:rsidR="00815936" w:rsidRPr="006E76A3" w:rsidRDefault="005234D5" w:rsidP="006E76A3">
      <w:pPr>
        <w:numPr>
          <w:ilvl w:val="0"/>
          <w:numId w:val="8"/>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 xml:space="preserve">Consumir bebidas alcohólicas o sustancias estupefacientes o psicotrópicas o estar en posesión de armas dentro del campus de la </w:t>
      </w:r>
      <w:r w:rsidR="002E49C5">
        <w:rPr>
          <w:rFonts w:ascii="Arial" w:hAnsi="Arial" w:cs="Arial"/>
          <w:sz w:val="24"/>
          <w:szCs w:val="24"/>
          <w:lang w:val="es-EC"/>
        </w:rPr>
        <w:t>universidad</w:t>
      </w:r>
      <w:r w:rsidR="004826E1">
        <w:rPr>
          <w:rFonts w:ascii="Arial" w:hAnsi="Arial" w:cs="Arial"/>
          <w:sz w:val="24"/>
          <w:szCs w:val="24"/>
          <w:lang w:val="es-EC"/>
        </w:rPr>
        <w:t>.</w:t>
      </w:r>
    </w:p>
    <w:p w:rsidR="00815936" w:rsidRPr="006E76A3" w:rsidRDefault="005234D5" w:rsidP="006E76A3">
      <w:pPr>
        <w:numPr>
          <w:ilvl w:val="0"/>
          <w:numId w:val="8"/>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Atentar contra la institucionalidad y la autonomía universitarias</w:t>
      </w:r>
      <w:r w:rsidR="004826E1">
        <w:rPr>
          <w:rFonts w:ascii="Arial" w:hAnsi="Arial" w:cs="Arial"/>
          <w:sz w:val="24"/>
          <w:szCs w:val="24"/>
          <w:lang w:val="es-EC"/>
        </w:rPr>
        <w:t>.</w:t>
      </w:r>
    </w:p>
    <w:p w:rsidR="00815936" w:rsidRPr="006E76A3" w:rsidRDefault="005234D5" w:rsidP="006E76A3">
      <w:pPr>
        <w:numPr>
          <w:ilvl w:val="0"/>
          <w:numId w:val="8"/>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 xml:space="preserve">Cometer actos de violencia, de </w:t>
      </w:r>
      <w:r w:rsidR="00C21D7F" w:rsidRPr="006E76A3">
        <w:rPr>
          <w:rFonts w:ascii="Arial" w:hAnsi="Arial" w:cs="Arial"/>
          <w:sz w:val="24"/>
          <w:szCs w:val="24"/>
          <w:lang w:val="es-EC"/>
        </w:rPr>
        <w:t>hecho,</w:t>
      </w:r>
      <w:r w:rsidRPr="006E76A3">
        <w:rPr>
          <w:rFonts w:ascii="Arial" w:hAnsi="Arial" w:cs="Arial"/>
          <w:sz w:val="24"/>
          <w:szCs w:val="24"/>
          <w:lang w:val="es-EC"/>
        </w:rPr>
        <w:t xml:space="preserve"> o de palabra, contra cualquier miembro de la comunidad universitaria</w:t>
      </w:r>
      <w:r w:rsidR="004826E1">
        <w:rPr>
          <w:rFonts w:ascii="Arial" w:hAnsi="Arial" w:cs="Arial"/>
          <w:sz w:val="24"/>
          <w:szCs w:val="24"/>
          <w:lang w:val="es-EC"/>
        </w:rPr>
        <w:t>.</w:t>
      </w:r>
    </w:p>
    <w:p w:rsidR="00815936" w:rsidRPr="006E76A3" w:rsidRDefault="005234D5" w:rsidP="006E76A3">
      <w:pPr>
        <w:numPr>
          <w:ilvl w:val="0"/>
          <w:numId w:val="8"/>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Dañar o destruir las instalaciones de la institución</w:t>
      </w:r>
      <w:r w:rsidR="004826E1">
        <w:rPr>
          <w:rFonts w:ascii="Arial" w:hAnsi="Arial" w:cs="Arial"/>
          <w:sz w:val="24"/>
          <w:szCs w:val="24"/>
          <w:lang w:val="es-EC"/>
        </w:rPr>
        <w:t>.</w:t>
      </w:r>
    </w:p>
    <w:p w:rsidR="00815936" w:rsidRPr="006E76A3" w:rsidRDefault="005234D5" w:rsidP="006E76A3">
      <w:pPr>
        <w:numPr>
          <w:ilvl w:val="0"/>
          <w:numId w:val="8"/>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Cometer fraude o deshonestid</w:t>
      </w:r>
      <w:r w:rsidR="004C6E60" w:rsidRPr="006E76A3">
        <w:rPr>
          <w:rFonts w:ascii="Arial" w:hAnsi="Arial" w:cs="Arial"/>
          <w:sz w:val="24"/>
          <w:szCs w:val="24"/>
          <w:lang w:val="es-EC"/>
        </w:rPr>
        <w:t xml:space="preserve">ad académica conforme </w:t>
      </w:r>
      <w:r w:rsidR="001360A8">
        <w:rPr>
          <w:rFonts w:ascii="Arial" w:hAnsi="Arial" w:cs="Arial"/>
          <w:sz w:val="24"/>
          <w:szCs w:val="24"/>
          <w:lang w:val="es-EC"/>
        </w:rPr>
        <w:t>al Art.</w:t>
      </w:r>
      <w:r w:rsidR="008B25D3" w:rsidRPr="003B64F8">
        <w:rPr>
          <w:rFonts w:ascii="Arial" w:hAnsi="Arial" w:cs="Arial"/>
          <w:sz w:val="24"/>
          <w:szCs w:val="24"/>
          <w:lang w:val="es-EC"/>
        </w:rPr>
        <w:t xml:space="preserve"> 63</w:t>
      </w:r>
      <w:r w:rsidRPr="006E76A3">
        <w:rPr>
          <w:rFonts w:ascii="Arial" w:hAnsi="Arial" w:cs="Arial"/>
          <w:sz w:val="24"/>
          <w:szCs w:val="24"/>
          <w:lang w:val="es-EC"/>
        </w:rPr>
        <w:t xml:space="preserve"> del presente </w:t>
      </w:r>
      <w:r w:rsidR="004826E1">
        <w:rPr>
          <w:rFonts w:ascii="Arial" w:hAnsi="Arial" w:cs="Arial"/>
          <w:sz w:val="24"/>
          <w:szCs w:val="24"/>
          <w:lang w:val="es-EC"/>
        </w:rPr>
        <w:t>r</w:t>
      </w:r>
      <w:r w:rsidRPr="006E76A3">
        <w:rPr>
          <w:rFonts w:ascii="Arial" w:hAnsi="Arial" w:cs="Arial"/>
          <w:sz w:val="24"/>
          <w:szCs w:val="24"/>
          <w:lang w:val="es-EC"/>
        </w:rPr>
        <w:t>eglamento.</w:t>
      </w:r>
    </w:p>
    <w:p w:rsidR="00815936" w:rsidRDefault="00815936" w:rsidP="00F640B2">
      <w:pPr>
        <w:shd w:val="clear" w:color="auto" w:fill="FFFFFF" w:themeFill="background1"/>
        <w:tabs>
          <w:tab w:val="left" w:pos="8931"/>
        </w:tabs>
        <w:ind w:right="32"/>
        <w:jc w:val="both"/>
        <w:rPr>
          <w:rFonts w:ascii="Arial" w:hAnsi="Arial" w:cs="Arial"/>
          <w:sz w:val="24"/>
          <w:szCs w:val="24"/>
          <w:lang w:val="es-EC"/>
        </w:rPr>
      </w:pPr>
    </w:p>
    <w:p w:rsidR="00E40D51" w:rsidRDefault="00E40D51" w:rsidP="00E40D51">
      <w:pPr>
        <w:shd w:val="clear" w:color="auto" w:fill="FFFFFF" w:themeFill="background1"/>
        <w:tabs>
          <w:tab w:val="left" w:pos="8931"/>
        </w:tabs>
        <w:ind w:right="32"/>
        <w:jc w:val="both"/>
        <w:rPr>
          <w:rFonts w:ascii="Arial" w:hAnsi="Arial" w:cs="Arial"/>
          <w:sz w:val="24"/>
          <w:szCs w:val="24"/>
          <w:lang w:val="es-EC"/>
        </w:rPr>
      </w:pPr>
      <w:r w:rsidRPr="00111A71">
        <w:rPr>
          <w:rFonts w:ascii="Arial" w:hAnsi="Arial" w:cs="Arial"/>
          <w:sz w:val="24"/>
          <w:szCs w:val="24"/>
          <w:lang w:val="es-EC"/>
        </w:rPr>
        <w:t xml:space="preserve">El consejo de la respectiva </w:t>
      </w:r>
      <w:r w:rsidR="00C21D7F" w:rsidRPr="00111A71">
        <w:rPr>
          <w:rFonts w:ascii="Arial" w:hAnsi="Arial" w:cs="Arial"/>
          <w:sz w:val="24"/>
          <w:szCs w:val="24"/>
          <w:lang w:val="es-EC"/>
        </w:rPr>
        <w:t>unidad académica</w:t>
      </w:r>
      <w:r w:rsidRPr="00111A71">
        <w:rPr>
          <w:rFonts w:ascii="Arial" w:hAnsi="Arial" w:cs="Arial"/>
          <w:sz w:val="24"/>
          <w:szCs w:val="24"/>
          <w:lang w:val="es-EC"/>
        </w:rPr>
        <w:t xml:space="preserve"> determinará la posible gravedad de la falta, </w:t>
      </w:r>
      <w:r w:rsidR="00C21D7F" w:rsidRPr="00111A71">
        <w:rPr>
          <w:rFonts w:ascii="Arial" w:hAnsi="Arial" w:cs="Arial"/>
          <w:sz w:val="24"/>
          <w:szCs w:val="24"/>
          <w:lang w:val="es-EC"/>
        </w:rPr>
        <w:t>y procederá</w:t>
      </w:r>
      <w:r w:rsidRPr="00111A71">
        <w:rPr>
          <w:rFonts w:ascii="Arial" w:hAnsi="Arial" w:cs="Arial"/>
          <w:sz w:val="24"/>
          <w:szCs w:val="24"/>
          <w:lang w:val="es-EC"/>
        </w:rPr>
        <w:t xml:space="preserve"> en consecuencia, en relación con la normativa procedimental interna que aprobará el rector.</w:t>
      </w:r>
      <w:r>
        <w:rPr>
          <w:rFonts w:ascii="Arial" w:hAnsi="Arial" w:cs="Arial"/>
          <w:sz w:val="24"/>
          <w:szCs w:val="24"/>
          <w:lang w:val="es-EC"/>
        </w:rPr>
        <w:t xml:space="preserve"> </w:t>
      </w:r>
    </w:p>
    <w:p w:rsidR="00E40D51" w:rsidRPr="006E76A3" w:rsidRDefault="00E40D51" w:rsidP="00E40D51">
      <w:pPr>
        <w:shd w:val="clear" w:color="auto" w:fill="FFFFFF" w:themeFill="background1"/>
        <w:tabs>
          <w:tab w:val="left" w:pos="8931"/>
        </w:tabs>
        <w:ind w:right="32"/>
        <w:jc w:val="both"/>
        <w:rPr>
          <w:rFonts w:ascii="Arial" w:hAnsi="Arial" w:cs="Arial"/>
          <w:sz w:val="24"/>
          <w:szCs w:val="24"/>
          <w:lang w:val="es-EC"/>
        </w:rPr>
      </w:pPr>
    </w:p>
    <w:p w:rsidR="00815936" w:rsidRPr="006E76A3" w:rsidRDefault="009B73C8" w:rsidP="006E76A3">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Art. 63</w:t>
      </w:r>
      <w:r w:rsidR="005234D5" w:rsidRPr="006E76A3">
        <w:rPr>
          <w:rFonts w:ascii="Arial" w:hAnsi="Arial" w:cs="Arial"/>
          <w:b/>
          <w:sz w:val="24"/>
          <w:szCs w:val="24"/>
          <w:lang w:val="es-EC"/>
        </w:rPr>
        <w:t>.</w:t>
      </w:r>
      <w:r w:rsidR="00F35F17" w:rsidRPr="006E76A3">
        <w:rPr>
          <w:rFonts w:ascii="Arial" w:hAnsi="Arial" w:cs="Arial"/>
          <w:b/>
          <w:sz w:val="24"/>
          <w:szCs w:val="24"/>
          <w:lang w:val="es-EC"/>
        </w:rPr>
        <w:t>-</w:t>
      </w:r>
      <w:r w:rsidR="005234D5" w:rsidRPr="006E76A3">
        <w:rPr>
          <w:rFonts w:ascii="Arial" w:hAnsi="Arial" w:cs="Arial"/>
          <w:b/>
          <w:sz w:val="24"/>
          <w:szCs w:val="24"/>
          <w:lang w:val="es-EC"/>
        </w:rPr>
        <w:t xml:space="preserve"> Fraude o deshonestidad académica</w:t>
      </w:r>
      <w:r w:rsidR="005234D5" w:rsidRPr="006E76A3">
        <w:rPr>
          <w:rFonts w:ascii="Arial" w:hAnsi="Arial" w:cs="Arial"/>
          <w:sz w:val="24"/>
          <w:szCs w:val="24"/>
          <w:lang w:val="es-EC"/>
        </w:rPr>
        <w:t xml:space="preserve">. Fraude o deshonestidad académica es toda acción que, inobservando el principio de transparencia, viola los derechos de autor o incumple las normas éticas establecidas por la </w:t>
      </w:r>
      <w:r w:rsidR="004826E1">
        <w:rPr>
          <w:rFonts w:ascii="Arial" w:hAnsi="Arial" w:cs="Arial"/>
          <w:sz w:val="24"/>
          <w:szCs w:val="24"/>
          <w:lang w:val="es-EC"/>
        </w:rPr>
        <w:t>u</w:t>
      </w:r>
      <w:r w:rsidR="002E49C5">
        <w:rPr>
          <w:rFonts w:ascii="Arial" w:hAnsi="Arial" w:cs="Arial"/>
          <w:sz w:val="24"/>
          <w:szCs w:val="24"/>
          <w:lang w:val="es-EC"/>
        </w:rPr>
        <w:t>niversidad</w:t>
      </w:r>
      <w:r w:rsidR="005234D5" w:rsidRPr="006E76A3">
        <w:rPr>
          <w:rFonts w:ascii="Arial" w:hAnsi="Arial" w:cs="Arial"/>
          <w:sz w:val="24"/>
          <w:szCs w:val="24"/>
          <w:lang w:val="es-EC"/>
        </w:rPr>
        <w:t xml:space="preserve"> o por el profesor, para los procesos de evaluación o de presentación de resultados de aprendizaje, investigación o sistematización. </w:t>
      </w:r>
    </w:p>
    <w:p w:rsidR="00815936" w:rsidRPr="006E76A3" w:rsidRDefault="00815936" w:rsidP="006E76A3">
      <w:pPr>
        <w:shd w:val="clear" w:color="auto" w:fill="FFFFFF" w:themeFill="background1"/>
        <w:tabs>
          <w:tab w:val="left" w:pos="8931"/>
        </w:tabs>
        <w:ind w:right="32"/>
        <w:jc w:val="both"/>
        <w:rPr>
          <w:rFonts w:ascii="Arial" w:hAnsi="Arial" w:cs="Arial"/>
          <w:sz w:val="24"/>
          <w:szCs w:val="24"/>
          <w:lang w:val="es-EC"/>
        </w:rPr>
      </w:pPr>
    </w:p>
    <w:p w:rsidR="00815936" w:rsidRPr="006E76A3" w:rsidRDefault="005234D5" w:rsidP="006E76A3">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Son conductas de fraude o deshonestidad académica, entre otras, las siguientes:</w:t>
      </w:r>
    </w:p>
    <w:p w:rsidR="00815936" w:rsidRPr="006E76A3" w:rsidRDefault="00815936" w:rsidP="006E76A3">
      <w:pPr>
        <w:shd w:val="clear" w:color="auto" w:fill="FFFFFF" w:themeFill="background1"/>
        <w:tabs>
          <w:tab w:val="left" w:pos="8931"/>
        </w:tabs>
        <w:ind w:right="32"/>
        <w:jc w:val="both"/>
        <w:rPr>
          <w:rFonts w:ascii="Arial" w:hAnsi="Arial" w:cs="Arial"/>
          <w:sz w:val="24"/>
          <w:szCs w:val="24"/>
          <w:lang w:val="es-EC"/>
        </w:rPr>
      </w:pPr>
    </w:p>
    <w:p w:rsidR="00815936" w:rsidRPr="006E76A3" w:rsidRDefault="005234D5" w:rsidP="006E76A3">
      <w:pPr>
        <w:numPr>
          <w:ilvl w:val="0"/>
          <w:numId w:val="7"/>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Apropiación de ideas o de información de pares dentro de procesos de evaluación</w:t>
      </w:r>
      <w:r w:rsidR="004826E1">
        <w:rPr>
          <w:rFonts w:ascii="Arial" w:hAnsi="Arial" w:cs="Arial"/>
          <w:sz w:val="24"/>
          <w:szCs w:val="24"/>
          <w:lang w:val="es-EC"/>
        </w:rPr>
        <w:t>.</w:t>
      </w:r>
    </w:p>
    <w:p w:rsidR="00815936" w:rsidRPr="006E76A3" w:rsidRDefault="005234D5" w:rsidP="006E76A3">
      <w:pPr>
        <w:numPr>
          <w:ilvl w:val="0"/>
          <w:numId w:val="7"/>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Uso de soportes de información para el desarrollo de procesos de evaluación, no autorizados por el profesor</w:t>
      </w:r>
      <w:r w:rsidR="004826E1">
        <w:rPr>
          <w:rFonts w:ascii="Arial" w:hAnsi="Arial" w:cs="Arial"/>
          <w:sz w:val="24"/>
          <w:szCs w:val="24"/>
          <w:lang w:val="es-EC"/>
        </w:rPr>
        <w:t>.</w:t>
      </w:r>
    </w:p>
    <w:p w:rsidR="00815936" w:rsidRPr="006E76A3" w:rsidRDefault="005234D5" w:rsidP="006E76A3">
      <w:pPr>
        <w:numPr>
          <w:ilvl w:val="0"/>
          <w:numId w:val="7"/>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Reproducción de documentos, textos, creaciones intelectuales o artísticas, a través de la copia literal, la paráfrasis o la síntesis sin la debida cita o reconocimiento de autoría</w:t>
      </w:r>
      <w:r w:rsidR="004826E1">
        <w:rPr>
          <w:rFonts w:ascii="Arial" w:hAnsi="Arial" w:cs="Arial"/>
          <w:sz w:val="24"/>
          <w:szCs w:val="24"/>
          <w:lang w:val="es-EC"/>
        </w:rPr>
        <w:t>.</w:t>
      </w:r>
    </w:p>
    <w:p w:rsidR="00815936" w:rsidRPr="006E76A3" w:rsidRDefault="005234D5" w:rsidP="006E76A3">
      <w:pPr>
        <w:numPr>
          <w:ilvl w:val="0"/>
          <w:numId w:val="7"/>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Falsificación o adulteración de documentos públicos o privados</w:t>
      </w:r>
      <w:r w:rsidR="004826E1">
        <w:rPr>
          <w:rFonts w:ascii="Arial" w:hAnsi="Arial" w:cs="Arial"/>
          <w:sz w:val="24"/>
          <w:szCs w:val="24"/>
          <w:lang w:val="es-EC"/>
        </w:rPr>
        <w:t>.</w:t>
      </w:r>
    </w:p>
    <w:p w:rsidR="00815936" w:rsidRPr="006E76A3" w:rsidRDefault="005234D5" w:rsidP="006E76A3">
      <w:pPr>
        <w:numPr>
          <w:ilvl w:val="0"/>
          <w:numId w:val="7"/>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 xml:space="preserve">Suplantación de identidad o de actividades en procesos de evaluación, incluyendo el </w:t>
      </w:r>
      <w:r w:rsidR="004826E1">
        <w:rPr>
          <w:rFonts w:ascii="Arial" w:hAnsi="Arial" w:cs="Arial"/>
          <w:sz w:val="24"/>
          <w:szCs w:val="24"/>
          <w:lang w:val="es-EC"/>
        </w:rPr>
        <w:lastRenderedPageBreak/>
        <w:t>t</w:t>
      </w:r>
      <w:r w:rsidR="004826E1" w:rsidRPr="006E76A3">
        <w:rPr>
          <w:rFonts w:ascii="Arial" w:hAnsi="Arial" w:cs="Arial"/>
          <w:sz w:val="24"/>
          <w:szCs w:val="24"/>
          <w:lang w:val="es-EC"/>
        </w:rPr>
        <w:t xml:space="preserve">rabajo </w:t>
      </w:r>
      <w:r w:rsidRPr="006E76A3">
        <w:rPr>
          <w:rFonts w:ascii="Arial" w:hAnsi="Arial" w:cs="Arial"/>
          <w:sz w:val="24"/>
          <w:szCs w:val="24"/>
          <w:lang w:val="es-EC"/>
        </w:rPr>
        <w:t xml:space="preserve">de </w:t>
      </w:r>
      <w:r w:rsidR="004826E1">
        <w:rPr>
          <w:rFonts w:ascii="Arial" w:hAnsi="Arial" w:cs="Arial"/>
          <w:sz w:val="24"/>
          <w:szCs w:val="24"/>
          <w:lang w:val="es-EC"/>
        </w:rPr>
        <w:t>t</w:t>
      </w:r>
      <w:r w:rsidR="004826E1" w:rsidRPr="006E76A3">
        <w:rPr>
          <w:rFonts w:ascii="Arial" w:hAnsi="Arial" w:cs="Arial"/>
          <w:sz w:val="24"/>
          <w:szCs w:val="24"/>
          <w:lang w:val="es-EC"/>
        </w:rPr>
        <w:t>itulación</w:t>
      </w:r>
      <w:r w:rsidR="004826E1">
        <w:rPr>
          <w:rFonts w:ascii="Arial" w:hAnsi="Arial" w:cs="Arial"/>
          <w:sz w:val="24"/>
          <w:szCs w:val="24"/>
          <w:lang w:val="es-EC"/>
        </w:rPr>
        <w:t>.</w:t>
      </w:r>
    </w:p>
    <w:p w:rsidR="00815936" w:rsidRPr="006E76A3" w:rsidRDefault="005234D5" w:rsidP="006E76A3">
      <w:pPr>
        <w:numPr>
          <w:ilvl w:val="0"/>
          <w:numId w:val="7"/>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Acceso no autorizado a preguntas o respuestas para evaluaciones.</w:t>
      </w:r>
    </w:p>
    <w:p w:rsidR="00815936" w:rsidRPr="006E76A3" w:rsidRDefault="00815936" w:rsidP="006E76A3">
      <w:pPr>
        <w:shd w:val="clear" w:color="auto" w:fill="FFFFFF" w:themeFill="background1"/>
        <w:tabs>
          <w:tab w:val="left" w:pos="8931"/>
        </w:tabs>
        <w:ind w:right="32"/>
        <w:jc w:val="both"/>
        <w:rPr>
          <w:rFonts w:ascii="Arial" w:hAnsi="Arial" w:cs="Arial"/>
          <w:b/>
          <w:sz w:val="24"/>
          <w:szCs w:val="24"/>
          <w:lang w:val="es-EC"/>
        </w:rPr>
      </w:pPr>
    </w:p>
    <w:p w:rsidR="00815936" w:rsidRPr="006E76A3" w:rsidRDefault="009B73C8" w:rsidP="006E76A3">
      <w:pPr>
        <w:shd w:val="clear" w:color="auto" w:fill="FFFFFF" w:themeFill="background1"/>
        <w:tabs>
          <w:tab w:val="left" w:pos="8931"/>
        </w:tabs>
        <w:ind w:right="32"/>
        <w:jc w:val="both"/>
        <w:rPr>
          <w:rFonts w:ascii="Arial" w:hAnsi="Arial" w:cs="Arial"/>
          <w:sz w:val="24"/>
          <w:szCs w:val="24"/>
          <w:lang w:val="es-EC"/>
        </w:rPr>
      </w:pPr>
      <w:r w:rsidRPr="00161454">
        <w:rPr>
          <w:rFonts w:ascii="Arial" w:hAnsi="Arial" w:cs="Arial"/>
          <w:b/>
          <w:sz w:val="24"/>
          <w:szCs w:val="24"/>
          <w:lang w:val="es-EC"/>
        </w:rPr>
        <w:t>Art. 64</w:t>
      </w:r>
      <w:r w:rsidR="005234D5" w:rsidRPr="00161454">
        <w:rPr>
          <w:rFonts w:ascii="Arial" w:hAnsi="Arial" w:cs="Arial"/>
          <w:b/>
          <w:sz w:val="24"/>
          <w:szCs w:val="24"/>
          <w:lang w:val="es-EC"/>
        </w:rPr>
        <w:t>.</w:t>
      </w:r>
      <w:r w:rsidR="00F35F17" w:rsidRPr="00161454">
        <w:rPr>
          <w:rFonts w:ascii="Arial" w:hAnsi="Arial" w:cs="Arial"/>
          <w:b/>
          <w:sz w:val="24"/>
          <w:szCs w:val="24"/>
          <w:lang w:val="es-EC"/>
        </w:rPr>
        <w:t>-</w:t>
      </w:r>
      <w:r w:rsidR="005234D5" w:rsidRPr="00161454">
        <w:rPr>
          <w:rFonts w:ascii="Arial" w:hAnsi="Arial" w:cs="Arial"/>
          <w:b/>
          <w:sz w:val="24"/>
          <w:szCs w:val="24"/>
          <w:lang w:val="es-EC"/>
        </w:rPr>
        <w:t xml:space="preserve"> De</w:t>
      </w:r>
      <w:r w:rsidR="00A332A0" w:rsidRPr="00161454">
        <w:rPr>
          <w:rFonts w:ascii="Arial" w:hAnsi="Arial" w:cs="Arial"/>
          <w:b/>
          <w:sz w:val="24"/>
          <w:szCs w:val="24"/>
          <w:lang w:val="es-EC"/>
        </w:rPr>
        <w:t xml:space="preserve"> las sanciones</w:t>
      </w:r>
      <w:r w:rsidR="005234D5" w:rsidRPr="00161454">
        <w:rPr>
          <w:rFonts w:ascii="Arial" w:hAnsi="Arial" w:cs="Arial"/>
          <w:sz w:val="24"/>
          <w:szCs w:val="24"/>
          <w:lang w:val="es-EC"/>
        </w:rPr>
        <w:t>.</w:t>
      </w:r>
      <w:r w:rsidR="005234D5" w:rsidRPr="00161454">
        <w:rPr>
          <w:rFonts w:ascii="Arial" w:hAnsi="Arial" w:cs="Arial"/>
          <w:b/>
          <w:sz w:val="24"/>
          <w:szCs w:val="24"/>
          <w:lang w:val="es-EC"/>
        </w:rPr>
        <w:t xml:space="preserve"> </w:t>
      </w:r>
      <w:r w:rsidR="005234D5" w:rsidRPr="00161454">
        <w:rPr>
          <w:rFonts w:ascii="Arial" w:hAnsi="Arial" w:cs="Arial"/>
          <w:sz w:val="24"/>
          <w:szCs w:val="24"/>
          <w:lang w:val="es-EC"/>
        </w:rPr>
        <w:t>Los procesos disciplinarios</w:t>
      </w:r>
      <w:r w:rsidR="00A332A0" w:rsidRPr="00161454">
        <w:rPr>
          <w:rFonts w:ascii="Arial" w:hAnsi="Arial" w:cs="Arial"/>
          <w:sz w:val="24"/>
          <w:szCs w:val="24"/>
          <w:lang w:val="es-EC"/>
        </w:rPr>
        <w:t xml:space="preserve">, que deberán observar el debido </w:t>
      </w:r>
      <w:r w:rsidR="00161454" w:rsidRPr="00161454">
        <w:rPr>
          <w:rFonts w:ascii="Arial" w:hAnsi="Arial" w:cs="Arial"/>
          <w:sz w:val="24"/>
          <w:szCs w:val="24"/>
          <w:lang w:val="es-EC"/>
        </w:rPr>
        <w:t>proceso, se</w:t>
      </w:r>
      <w:r w:rsidR="005234D5" w:rsidRPr="00161454">
        <w:rPr>
          <w:rFonts w:ascii="Arial" w:hAnsi="Arial" w:cs="Arial"/>
          <w:sz w:val="24"/>
          <w:szCs w:val="24"/>
          <w:lang w:val="es-EC"/>
        </w:rPr>
        <w:t xml:space="preserve"> abren de oficio o a petición de parte, contra aquellos estudiantes que hayan incurrido en las faltas</w:t>
      </w:r>
      <w:r w:rsidR="00840701" w:rsidRPr="00161454">
        <w:rPr>
          <w:rFonts w:ascii="Arial" w:hAnsi="Arial" w:cs="Arial"/>
          <w:sz w:val="24"/>
          <w:szCs w:val="24"/>
          <w:lang w:val="es-EC"/>
        </w:rPr>
        <w:t xml:space="preserve"> tipificadas en los artículos </w:t>
      </w:r>
      <w:r w:rsidR="001360A8" w:rsidRPr="00161454">
        <w:rPr>
          <w:rFonts w:ascii="Arial" w:hAnsi="Arial" w:cs="Arial"/>
          <w:sz w:val="24"/>
          <w:szCs w:val="24"/>
          <w:lang w:val="es-EC"/>
        </w:rPr>
        <w:t>62</w:t>
      </w:r>
      <w:r w:rsidR="005234D5" w:rsidRPr="00161454">
        <w:rPr>
          <w:rFonts w:ascii="Arial" w:hAnsi="Arial" w:cs="Arial"/>
          <w:sz w:val="24"/>
          <w:szCs w:val="24"/>
          <w:lang w:val="es-EC"/>
        </w:rPr>
        <w:t xml:space="preserve"> de este Reglamento y</w:t>
      </w:r>
      <w:r w:rsidR="00A332A0" w:rsidRPr="00161454">
        <w:rPr>
          <w:rFonts w:ascii="Arial" w:hAnsi="Arial" w:cs="Arial"/>
          <w:sz w:val="24"/>
          <w:szCs w:val="24"/>
          <w:lang w:val="es-EC"/>
        </w:rPr>
        <w:t xml:space="preserve"> que</w:t>
      </w:r>
      <w:r w:rsidR="00161454">
        <w:rPr>
          <w:rFonts w:ascii="Arial" w:hAnsi="Arial" w:cs="Arial"/>
          <w:sz w:val="24"/>
          <w:szCs w:val="24"/>
          <w:lang w:val="es-EC"/>
        </w:rPr>
        <w:t>,</w:t>
      </w:r>
      <w:r w:rsidR="00A332A0" w:rsidRPr="00161454">
        <w:rPr>
          <w:rFonts w:ascii="Arial" w:hAnsi="Arial" w:cs="Arial"/>
          <w:sz w:val="24"/>
          <w:szCs w:val="24"/>
          <w:lang w:val="es-EC"/>
        </w:rPr>
        <w:t xml:space="preserve"> </w:t>
      </w:r>
      <w:r w:rsidR="005234D5" w:rsidRPr="00161454">
        <w:rPr>
          <w:rFonts w:ascii="Arial" w:hAnsi="Arial" w:cs="Arial"/>
          <w:sz w:val="24"/>
          <w:szCs w:val="24"/>
          <w:lang w:val="es-EC"/>
        </w:rPr>
        <w:t xml:space="preserve">según la </w:t>
      </w:r>
      <w:r w:rsidR="00161454">
        <w:rPr>
          <w:rFonts w:ascii="Arial" w:hAnsi="Arial" w:cs="Arial"/>
          <w:sz w:val="24"/>
          <w:szCs w:val="24"/>
          <w:lang w:val="es-EC"/>
        </w:rPr>
        <w:t xml:space="preserve">su </w:t>
      </w:r>
      <w:r w:rsidR="005234D5" w:rsidRPr="00161454">
        <w:rPr>
          <w:rFonts w:ascii="Arial" w:hAnsi="Arial" w:cs="Arial"/>
          <w:sz w:val="24"/>
          <w:szCs w:val="24"/>
          <w:lang w:val="es-EC"/>
        </w:rPr>
        <w:t>gravedad</w:t>
      </w:r>
      <w:r w:rsidR="00161454">
        <w:rPr>
          <w:rFonts w:ascii="Arial" w:hAnsi="Arial" w:cs="Arial"/>
          <w:sz w:val="24"/>
          <w:szCs w:val="24"/>
          <w:lang w:val="es-EC"/>
        </w:rPr>
        <w:t>,</w:t>
      </w:r>
      <w:r w:rsidR="005234D5" w:rsidRPr="00161454">
        <w:rPr>
          <w:rFonts w:ascii="Arial" w:hAnsi="Arial" w:cs="Arial"/>
          <w:sz w:val="24"/>
          <w:szCs w:val="24"/>
          <w:lang w:val="es-EC"/>
        </w:rPr>
        <w:t xml:space="preserve"> podrán ser leves, graves y muy graves</w:t>
      </w:r>
      <w:r w:rsidR="00A332A0" w:rsidRPr="00161454">
        <w:rPr>
          <w:rFonts w:ascii="Arial" w:hAnsi="Arial" w:cs="Arial"/>
          <w:sz w:val="24"/>
          <w:szCs w:val="24"/>
          <w:lang w:val="es-EC"/>
        </w:rPr>
        <w:t xml:space="preserve">. Se </w:t>
      </w:r>
      <w:r w:rsidR="005234D5" w:rsidRPr="00161454">
        <w:rPr>
          <w:rFonts w:ascii="Arial" w:hAnsi="Arial" w:cs="Arial"/>
          <w:sz w:val="24"/>
          <w:szCs w:val="24"/>
          <w:lang w:val="es-EC"/>
        </w:rPr>
        <w:t>podrá</w:t>
      </w:r>
      <w:r w:rsidR="00A332A0" w:rsidRPr="00161454">
        <w:rPr>
          <w:rFonts w:ascii="Arial" w:hAnsi="Arial" w:cs="Arial"/>
          <w:sz w:val="24"/>
          <w:szCs w:val="24"/>
          <w:lang w:val="es-EC"/>
        </w:rPr>
        <w:t>n</w:t>
      </w:r>
      <w:r w:rsidR="005234D5" w:rsidRPr="00161454">
        <w:rPr>
          <w:rFonts w:ascii="Arial" w:hAnsi="Arial" w:cs="Arial"/>
          <w:sz w:val="24"/>
          <w:szCs w:val="24"/>
          <w:lang w:val="es-EC"/>
        </w:rPr>
        <w:t xml:space="preserve"> aplicar las sanciones siguientes:</w:t>
      </w:r>
    </w:p>
    <w:p w:rsidR="00815936" w:rsidRPr="006E76A3" w:rsidRDefault="00815936" w:rsidP="006E76A3">
      <w:pPr>
        <w:widowControl/>
        <w:shd w:val="clear" w:color="auto" w:fill="FFFFFF" w:themeFill="background1"/>
        <w:tabs>
          <w:tab w:val="left" w:pos="8931"/>
        </w:tabs>
        <w:ind w:left="567" w:right="32" w:hanging="283"/>
        <w:rPr>
          <w:rFonts w:ascii="Arial" w:hAnsi="Arial" w:cs="Arial"/>
          <w:sz w:val="24"/>
          <w:szCs w:val="24"/>
          <w:lang w:val="es-EC"/>
        </w:rPr>
      </w:pPr>
    </w:p>
    <w:p w:rsidR="00815936" w:rsidRPr="006E76A3" w:rsidRDefault="005234D5" w:rsidP="006E76A3">
      <w:pPr>
        <w:widowControl/>
        <w:numPr>
          <w:ilvl w:val="0"/>
          <w:numId w:val="14"/>
        </w:numPr>
        <w:shd w:val="clear" w:color="auto" w:fill="FFFFFF" w:themeFill="background1"/>
        <w:tabs>
          <w:tab w:val="left" w:pos="8931"/>
        </w:tabs>
        <w:ind w:left="567" w:right="32" w:hanging="283"/>
        <w:jc w:val="both"/>
        <w:rPr>
          <w:rFonts w:ascii="Arial" w:hAnsi="Arial" w:cs="Arial"/>
          <w:sz w:val="24"/>
          <w:szCs w:val="24"/>
        </w:rPr>
      </w:pPr>
      <w:r w:rsidRPr="006E76A3">
        <w:rPr>
          <w:rFonts w:ascii="Arial" w:hAnsi="Arial" w:cs="Arial"/>
          <w:sz w:val="24"/>
          <w:szCs w:val="24"/>
        </w:rPr>
        <w:t>Amonestación escrita</w:t>
      </w:r>
      <w:r w:rsidR="00161454">
        <w:rPr>
          <w:rFonts w:ascii="Arial" w:hAnsi="Arial" w:cs="Arial"/>
          <w:sz w:val="24"/>
          <w:szCs w:val="24"/>
        </w:rPr>
        <w:t>.</w:t>
      </w:r>
    </w:p>
    <w:p w:rsidR="00815936" w:rsidRPr="006E76A3" w:rsidRDefault="005234D5" w:rsidP="006E76A3">
      <w:pPr>
        <w:widowControl/>
        <w:numPr>
          <w:ilvl w:val="0"/>
          <w:numId w:val="14"/>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Pérdida de una o varias asignaturas</w:t>
      </w:r>
      <w:r w:rsidR="00161454">
        <w:rPr>
          <w:rFonts w:ascii="Arial" w:hAnsi="Arial" w:cs="Arial"/>
          <w:sz w:val="24"/>
          <w:szCs w:val="24"/>
          <w:lang w:val="es-EC"/>
        </w:rPr>
        <w:t>.</w:t>
      </w:r>
    </w:p>
    <w:p w:rsidR="00815936" w:rsidRPr="006E76A3" w:rsidRDefault="005234D5" w:rsidP="006E76A3">
      <w:pPr>
        <w:widowControl/>
        <w:numPr>
          <w:ilvl w:val="0"/>
          <w:numId w:val="14"/>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Suspensión temporal de sus actividades académicas hasta por cuatro períodos académicos ordinarios</w:t>
      </w:r>
      <w:r w:rsidR="00161454">
        <w:rPr>
          <w:rFonts w:ascii="Arial" w:hAnsi="Arial" w:cs="Arial"/>
          <w:sz w:val="24"/>
          <w:szCs w:val="24"/>
          <w:lang w:val="es-EC"/>
        </w:rPr>
        <w:t>.</w:t>
      </w:r>
      <w:r w:rsidR="00161454" w:rsidRPr="006E76A3">
        <w:rPr>
          <w:rFonts w:ascii="Arial" w:hAnsi="Arial" w:cs="Arial"/>
          <w:sz w:val="24"/>
          <w:szCs w:val="24"/>
          <w:lang w:val="es-EC"/>
        </w:rPr>
        <w:t xml:space="preserve"> </w:t>
      </w:r>
    </w:p>
    <w:p w:rsidR="00815936" w:rsidRPr="006E76A3" w:rsidRDefault="005234D5" w:rsidP="006E76A3">
      <w:pPr>
        <w:widowControl/>
        <w:numPr>
          <w:ilvl w:val="0"/>
          <w:numId w:val="14"/>
        </w:numPr>
        <w:shd w:val="clear" w:color="auto" w:fill="FFFFFF" w:themeFill="background1"/>
        <w:tabs>
          <w:tab w:val="left" w:pos="8931"/>
        </w:tabs>
        <w:ind w:left="567" w:right="32" w:hanging="283"/>
        <w:jc w:val="both"/>
        <w:rPr>
          <w:rFonts w:ascii="Arial" w:hAnsi="Arial" w:cs="Arial"/>
          <w:sz w:val="24"/>
          <w:szCs w:val="24"/>
          <w:lang w:val="es-EC"/>
        </w:rPr>
      </w:pPr>
      <w:r w:rsidRPr="006E76A3">
        <w:rPr>
          <w:rFonts w:ascii="Arial" w:hAnsi="Arial" w:cs="Arial"/>
          <w:sz w:val="24"/>
          <w:szCs w:val="24"/>
          <w:lang w:val="es-EC"/>
        </w:rPr>
        <w:t xml:space="preserve">Separación definitiva de la </w:t>
      </w:r>
      <w:r w:rsidR="00161454">
        <w:rPr>
          <w:rFonts w:ascii="Arial" w:hAnsi="Arial" w:cs="Arial"/>
          <w:sz w:val="24"/>
          <w:szCs w:val="24"/>
          <w:lang w:val="es-EC"/>
        </w:rPr>
        <w:t>u</w:t>
      </w:r>
      <w:r w:rsidR="002E49C5">
        <w:rPr>
          <w:rFonts w:ascii="Arial" w:hAnsi="Arial" w:cs="Arial"/>
          <w:sz w:val="24"/>
          <w:szCs w:val="24"/>
          <w:lang w:val="es-EC"/>
        </w:rPr>
        <w:t>niversidad</w:t>
      </w:r>
      <w:r w:rsidRPr="006E76A3">
        <w:rPr>
          <w:rFonts w:ascii="Arial" w:hAnsi="Arial" w:cs="Arial"/>
          <w:sz w:val="24"/>
          <w:szCs w:val="24"/>
          <w:lang w:val="es-EC"/>
        </w:rPr>
        <w:t>.</w:t>
      </w:r>
    </w:p>
    <w:p w:rsidR="009837D1" w:rsidRPr="006E76A3" w:rsidRDefault="009837D1" w:rsidP="006E76A3">
      <w:pPr>
        <w:widowControl/>
        <w:shd w:val="clear" w:color="auto" w:fill="FFFFFF" w:themeFill="background1"/>
        <w:tabs>
          <w:tab w:val="left" w:pos="8931"/>
        </w:tabs>
        <w:ind w:right="32"/>
        <w:jc w:val="both"/>
        <w:rPr>
          <w:rFonts w:ascii="Arial" w:hAnsi="Arial" w:cs="Arial"/>
          <w:sz w:val="24"/>
          <w:szCs w:val="24"/>
          <w:lang w:val="es-EC"/>
        </w:rPr>
      </w:pPr>
    </w:p>
    <w:p w:rsidR="009837D1" w:rsidRPr="006E76A3" w:rsidRDefault="009837D1" w:rsidP="006E76A3">
      <w:pPr>
        <w:widowControl/>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sz w:val="24"/>
          <w:szCs w:val="24"/>
          <w:lang w:val="es-EC"/>
        </w:rPr>
        <w:t>Sin p</w:t>
      </w:r>
      <w:r w:rsidR="0061570B" w:rsidRPr="006E76A3">
        <w:rPr>
          <w:rFonts w:ascii="Arial" w:hAnsi="Arial" w:cs="Arial"/>
          <w:sz w:val="24"/>
          <w:szCs w:val="24"/>
          <w:lang w:val="es-EC"/>
        </w:rPr>
        <w:t>erjuicio de la sanción impuesta</w:t>
      </w:r>
      <w:r w:rsidR="00161454">
        <w:rPr>
          <w:rFonts w:ascii="Arial" w:hAnsi="Arial" w:cs="Arial"/>
          <w:sz w:val="24"/>
          <w:szCs w:val="24"/>
          <w:lang w:val="es-EC"/>
        </w:rPr>
        <w:t>,</w:t>
      </w:r>
      <w:r w:rsidRPr="006E76A3">
        <w:rPr>
          <w:rFonts w:ascii="Arial" w:hAnsi="Arial" w:cs="Arial"/>
          <w:sz w:val="24"/>
          <w:szCs w:val="24"/>
          <w:lang w:val="es-EC"/>
        </w:rPr>
        <w:t xml:space="preserve"> </w:t>
      </w:r>
      <w:r w:rsidR="00A332A0" w:rsidRPr="006E76A3">
        <w:rPr>
          <w:rFonts w:ascii="Arial" w:hAnsi="Arial" w:cs="Arial"/>
          <w:sz w:val="24"/>
          <w:szCs w:val="24"/>
          <w:lang w:val="es-EC"/>
        </w:rPr>
        <w:t>se podrá exigir</w:t>
      </w:r>
      <w:r w:rsidR="0061570B" w:rsidRPr="006E76A3">
        <w:rPr>
          <w:rFonts w:ascii="Arial" w:hAnsi="Arial" w:cs="Arial"/>
          <w:sz w:val="24"/>
          <w:szCs w:val="24"/>
          <w:lang w:val="es-EC"/>
        </w:rPr>
        <w:t xml:space="preserve">, </w:t>
      </w:r>
      <w:r w:rsidR="00A332A0" w:rsidRPr="006E76A3">
        <w:rPr>
          <w:rFonts w:ascii="Arial" w:hAnsi="Arial" w:cs="Arial"/>
          <w:sz w:val="24"/>
          <w:szCs w:val="24"/>
          <w:lang w:val="es-EC"/>
        </w:rPr>
        <w:t xml:space="preserve">de manera </w:t>
      </w:r>
      <w:r w:rsidR="00C21D7F" w:rsidRPr="006E76A3">
        <w:rPr>
          <w:rFonts w:ascii="Arial" w:hAnsi="Arial" w:cs="Arial"/>
          <w:sz w:val="24"/>
          <w:szCs w:val="24"/>
          <w:lang w:val="es-EC"/>
        </w:rPr>
        <w:t>complementaria, actividades</w:t>
      </w:r>
      <w:r w:rsidRPr="006E76A3">
        <w:rPr>
          <w:rFonts w:ascii="Arial" w:hAnsi="Arial" w:cs="Arial"/>
          <w:sz w:val="24"/>
          <w:szCs w:val="24"/>
          <w:lang w:val="es-EC"/>
        </w:rPr>
        <w:t xml:space="preserve"> de tipo formativo para el estudiante. </w:t>
      </w:r>
    </w:p>
    <w:p w:rsidR="00815936" w:rsidRPr="006E76A3" w:rsidRDefault="00815936" w:rsidP="006E76A3">
      <w:pPr>
        <w:shd w:val="clear" w:color="auto" w:fill="FFFFFF" w:themeFill="background1"/>
        <w:tabs>
          <w:tab w:val="left" w:pos="8931"/>
        </w:tabs>
        <w:ind w:right="32"/>
        <w:jc w:val="both"/>
        <w:rPr>
          <w:rFonts w:ascii="Arial" w:hAnsi="Arial" w:cs="Arial"/>
          <w:sz w:val="24"/>
          <w:szCs w:val="24"/>
          <w:lang w:val="es-EC"/>
        </w:rPr>
      </w:pPr>
    </w:p>
    <w:p w:rsidR="00815936" w:rsidRPr="006E76A3" w:rsidRDefault="005234D5"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b/>
          <w:sz w:val="24"/>
          <w:szCs w:val="24"/>
          <w:lang w:val="es-EC"/>
        </w:rPr>
        <w:t xml:space="preserve">Art. </w:t>
      </w:r>
      <w:r w:rsidR="00C70373" w:rsidRPr="006E76A3">
        <w:rPr>
          <w:rFonts w:ascii="Arial" w:hAnsi="Arial" w:cs="Arial"/>
          <w:b/>
          <w:sz w:val="24"/>
          <w:szCs w:val="24"/>
          <w:lang w:val="es-EC"/>
        </w:rPr>
        <w:t>6</w:t>
      </w:r>
      <w:r w:rsidR="009B73C8" w:rsidRPr="006E76A3">
        <w:rPr>
          <w:rFonts w:ascii="Arial" w:hAnsi="Arial" w:cs="Arial"/>
          <w:b/>
          <w:sz w:val="24"/>
          <w:szCs w:val="24"/>
          <w:lang w:val="es-EC"/>
        </w:rPr>
        <w:t>5</w:t>
      </w:r>
      <w:r w:rsidRPr="006E76A3">
        <w:rPr>
          <w:rFonts w:ascii="Arial" w:hAnsi="Arial" w:cs="Arial"/>
          <w:b/>
          <w:sz w:val="24"/>
          <w:szCs w:val="24"/>
          <w:lang w:val="es-EC"/>
        </w:rPr>
        <w:t>.</w:t>
      </w:r>
      <w:r w:rsidR="00F35F17" w:rsidRPr="006E76A3">
        <w:rPr>
          <w:rFonts w:ascii="Arial" w:hAnsi="Arial" w:cs="Arial"/>
          <w:b/>
          <w:sz w:val="24"/>
          <w:szCs w:val="24"/>
          <w:lang w:val="es-EC"/>
        </w:rPr>
        <w:t>-</w:t>
      </w:r>
      <w:r w:rsidRPr="006E76A3">
        <w:rPr>
          <w:rFonts w:ascii="Arial" w:hAnsi="Arial" w:cs="Arial"/>
          <w:b/>
          <w:sz w:val="24"/>
          <w:szCs w:val="24"/>
          <w:lang w:val="es-EC"/>
        </w:rPr>
        <w:t xml:space="preserve"> El derecho a la defensa. </w:t>
      </w:r>
      <w:r w:rsidRPr="006E76A3">
        <w:rPr>
          <w:rFonts w:ascii="Arial" w:hAnsi="Arial" w:cs="Arial"/>
          <w:sz w:val="24"/>
          <w:szCs w:val="24"/>
          <w:lang w:val="es-EC"/>
        </w:rPr>
        <w:t>En los casos de faltas graves y muy graves</w:t>
      </w:r>
      <w:r w:rsidR="00161454">
        <w:rPr>
          <w:rFonts w:ascii="Arial" w:hAnsi="Arial" w:cs="Arial"/>
          <w:sz w:val="24"/>
          <w:szCs w:val="24"/>
          <w:lang w:val="es-EC"/>
        </w:rPr>
        <w:t>,</w:t>
      </w:r>
      <w:r w:rsidRPr="006E76A3">
        <w:rPr>
          <w:rFonts w:ascii="Arial" w:hAnsi="Arial" w:cs="Arial"/>
          <w:sz w:val="24"/>
          <w:szCs w:val="24"/>
          <w:lang w:val="es-EC"/>
        </w:rPr>
        <w:t xml:space="preserve"> el derecho a la defensa lo ejercerá el estudiante ante el Comité de Ética de </w:t>
      </w:r>
      <w:r w:rsidR="00753C78" w:rsidRPr="006E76A3">
        <w:rPr>
          <w:rFonts w:ascii="Arial" w:hAnsi="Arial" w:cs="Arial"/>
          <w:sz w:val="24"/>
          <w:szCs w:val="24"/>
          <w:lang w:val="es-EC"/>
        </w:rPr>
        <w:t xml:space="preserve">la PUCE en la Sede Quito o el que </w:t>
      </w:r>
      <w:r w:rsidRPr="006E76A3">
        <w:rPr>
          <w:rFonts w:ascii="Arial" w:hAnsi="Arial" w:cs="Arial"/>
          <w:sz w:val="24"/>
          <w:szCs w:val="24"/>
          <w:lang w:val="es-EC"/>
        </w:rPr>
        <w:t>haga sus v</w:t>
      </w:r>
      <w:r w:rsidR="00753C78" w:rsidRPr="006E76A3">
        <w:rPr>
          <w:rFonts w:ascii="Arial" w:hAnsi="Arial" w:cs="Arial"/>
          <w:sz w:val="24"/>
          <w:szCs w:val="24"/>
          <w:lang w:val="es-EC"/>
        </w:rPr>
        <w:t xml:space="preserve">eces en las demás </w:t>
      </w:r>
      <w:r w:rsidR="00161454">
        <w:rPr>
          <w:rFonts w:ascii="Arial" w:hAnsi="Arial" w:cs="Arial"/>
          <w:sz w:val="24"/>
          <w:szCs w:val="24"/>
          <w:lang w:val="es-EC"/>
        </w:rPr>
        <w:t>s</w:t>
      </w:r>
      <w:r w:rsidR="008B172C">
        <w:rPr>
          <w:rFonts w:ascii="Arial" w:hAnsi="Arial" w:cs="Arial"/>
          <w:sz w:val="24"/>
          <w:szCs w:val="24"/>
          <w:lang w:val="es-EC"/>
        </w:rPr>
        <w:t>edes</w:t>
      </w:r>
      <w:r w:rsidR="00753C78" w:rsidRPr="006E76A3">
        <w:rPr>
          <w:rFonts w:ascii="Arial" w:hAnsi="Arial" w:cs="Arial"/>
          <w:sz w:val="24"/>
          <w:szCs w:val="24"/>
          <w:lang w:val="es-EC"/>
        </w:rPr>
        <w:t xml:space="preserve">, </w:t>
      </w:r>
      <w:r w:rsidR="00E253A7">
        <w:rPr>
          <w:rFonts w:ascii="Arial" w:hAnsi="Arial" w:cs="Arial"/>
          <w:sz w:val="24"/>
          <w:szCs w:val="24"/>
          <w:lang w:val="es-EC"/>
        </w:rPr>
        <w:t>el</w:t>
      </w:r>
      <w:r w:rsidR="00E253A7" w:rsidRPr="006E76A3">
        <w:rPr>
          <w:rFonts w:ascii="Arial" w:hAnsi="Arial" w:cs="Arial"/>
          <w:sz w:val="24"/>
          <w:szCs w:val="24"/>
          <w:lang w:val="es-EC"/>
        </w:rPr>
        <w:t xml:space="preserve"> </w:t>
      </w:r>
      <w:r w:rsidR="00C21D7F">
        <w:rPr>
          <w:rFonts w:ascii="Arial" w:hAnsi="Arial" w:cs="Arial"/>
          <w:sz w:val="24"/>
          <w:szCs w:val="24"/>
          <w:lang w:val="es-EC"/>
        </w:rPr>
        <w:t>cual</w:t>
      </w:r>
      <w:r w:rsidR="00C21D7F" w:rsidRPr="006E76A3">
        <w:rPr>
          <w:rFonts w:ascii="Arial" w:hAnsi="Arial" w:cs="Arial"/>
          <w:sz w:val="24"/>
          <w:szCs w:val="24"/>
          <w:lang w:val="es-EC"/>
        </w:rPr>
        <w:t xml:space="preserve"> emitirá</w:t>
      </w:r>
      <w:r w:rsidRPr="006E76A3">
        <w:rPr>
          <w:rFonts w:ascii="Arial" w:hAnsi="Arial" w:cs="Arial"/>
          <w:sz w:val="24"/>
          <w:szCs w:val="24"/>
          <w:lang w:val="es-EC"/>
        </w:rPr>
        <w:t xml:space="preserve"> un informe previo a la decisión que tome la instancia respectiva. En los casos de faltas leves, este derecho se ejercerá ante una comisión especialmente designada para el efecto por el </w:t>
      </w:r>
      <w:r w:rsidR="00E253A7">
        <w:rPr>
          <w:rFonts w:ascii="Arial" w:hAnsi="Arial" w:cs="Arial"/>
          <w:sz w:val="24"/>
          <w:szCs w:val="24"/>
          <w:lang w:val="es-EC"/>
        </w:rPr>
        <w:t>c</w:t>
      </w:r>
      <w:r w:rsidR="00E253A7" w:rsidRPr="006E76A3">
        <w:rPr>
          <w:rFonts w:ascii="Arial" w:hAnsi="Arial" w:cs="Arial"/>
          <w:sz w:val="24"/>
          <w:szCs w:val="24"/>
          <w:lang w:val="es-EC"/>
        </w:rPr>
        <w:t xml:space="preserve">onsejo </w:t>
      </w:r>
      <w:r w:rsidRPr="006E76A3">
        <w:rPr>
          <w:rFonts w:ascii="Arial" w:hAnsi="Arial" w:cs="Arial"/>
          <w:sz w:val="24"/>
          <w:szCs w:val="24"/>
          <w:lang w:val="es-EC"/>
        </w:rPr>
        <w:t xml:space="preserve">de la </w:t>
      </w:r>
      <w:r w:rsidR="00E253A7">
        <w:rPr>
          <w:rFonts w:ascii="Arial" w:hAnsi="Arial" w:cs="Arial"/>
          <w:sz w:val="24"/>
          <w:szCs w:val="24"/>
          <w:lang w:val="es-EC"/>
        </w:rPr>
        <w:t>u</w:t>
      </w:r>
      <w:r w:rsidR="00E253A7" w:rsidRPr="006E76A3">
        <w:rPr>
          <w:rFonts w:ascii="Arial" w:hAnsi="Arial" w:cs="Arial"/>
          <w:sz w:val="24"/>
          <w:szCs w:val="24"/>
          <w:lang w:val="es-EC"/>
        </w:rPr>
        <w:t xml:space="preserve">nidad </w:t>
      </w:r>
      <w:r w:rsidR="00E253A7">
        <w:rPr>
          <w:rFonts w:ascii="Arial" w:hAnsi="Arial" w:cs="Arial"/>
          <w:sz w:val="24"/>
          <w:szCs w:val="24"/>
          <w:lang w:val="es-EC"/>
        </w:rPr>
        <w:t>a</w:t>
      </w:r>
      <w:r w:rsidR="00E253A7" w:rsidRPr="006E76A3">
        <w:rPr>
          <w:rFonts w:ascii="Arial" w:hAnsi="Arial" w:cs="Arial"/>
          <w:sz w:val="24"/>
          <w:szCs w:val="24"/>
          <w:lang w:val="es-EC"/>
        </w:rPr>
        <w:t xml:space="preserve">cadémica </w:t>
      </w:r>
      <w:r w:rsidRPr="006E76A3">
        <w:rPr>
          <w:rFonts w:ascii="Arial" w:hAnsi="Arial" w:cs="Arial"/>
          <w:sz w:val="24"/>
          <w:szCs w:val="24"/>
          <w:lang w:val="es-EC"/>
        </w:rPr>
        <w:t>correspondiente.</w:t>
      </w:r>
    </w:p>
    <w:p w:rsidR="00815936" w:rsidRPr="006E76A3" w:rsidRDefault="005234D5"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sz w:val="24"/>
          <w:szCs w:val="24"/>
          <w:lang w:val="es-EC"/>
        </w:rPr>
        <w:t xml:space="preserve"> </w:t>
      </w:r>
    </w:p>
    <w:p w:rsidR="00815936" w:rsidRPr="006E76A3" w:rsidRDefault="005234D5"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sz w:val="24"/>
          <w:szCs w:val="24"/>
          <w:lang w:val="es-EC"/>
        </w:rPr>
        <w:t>En el ejercicio de su derecho a la defensa</w:t>
      </w:r>
      <w:r w:rsidR="00E253A7">
        <w:rPr>
          <w:rFonts w:ascii="Arial" w:hAnsi="Arial" w:cs="Arial"/>
          <w:sz w:val="24"/>
          <w:szCs w:val="24"/>
          <w:lang w:val="es-EC"/>
        </w:rPr>
        <w:t>,</w:t>
      </w:r>
      <w:r w:rsidRPr="006E76A3">
        <w:rPr>
          <w:rFonts w:ascii="Arial" w:hAnsi="Arial" w:cs="Arial"/>
          <w:sz w:val="24"/>
          <w:szCs w:val="24"/>
          <w:lang w:val="es-EC"/>
        </w:rPr>
        <w:t xml:space="preserve"> el estudiante podrá recibir el apoyo del defensor estudiantil de FEUCE-</w:t>
      </w:r>
      <w:r w:rsidR="00C21D7F" w:rsidRPr="006E76A3">
        <w:rPr>
          <w:rFonts w:ascii="Arial" w:hAnsi="Arial" w:cs="Arial"/>
          <w:sz w:val="24"/>
          <w:szCs w:val="24"/>
          <w:lang w:val="es-EC"/>
        </w:rPr>
        <w:t>Q en</w:t>
      </w:r>
      <w:r w:rsidR="009858C9" w:rsidRPr="006E76A3">
        <w:rPr>
          <w:rFonts w:ascii="Arial" w:hAnsi="Arial" w:cs="Arial"/>
          <w:sz w:val="24"/>
          <w:szCs w:val="24"/>
          <w:lang w:val="es-EC"/>
        </w:rPr>
        <w:t xml:space="preserve"> la Sede Quito o su equivalente en las demás </w:t>
      </w:r>
      <w:r w:rsidR="00E253A7">
        <w:rPr>
          <w:rFonts w:ascii="Arial" w:hAnsi="Arial" w:cs="Arial"/>
          <w:sz w:val="24"/>
          <w:szCs w:val="24"/>
          <w:lang w:val="es-EC"/>
        </w:rPr>
        <w:t>s</w:t>
      </w:r>
      <w:r w:rsidR="008B172C">
        <w:rPr>
          <w:rFonts w:ascii="Arial" w:hAnsi="Arial" w:cs="Arial"/>
          <w:sz w:val="24"/>
          <w:szCs w:val="24"/>
          <w:lang w:val="es-EC"/>
        </w:rPr>
        <w:t>edes</w:t>
      </w:r>
      <w:r w:rsidR="009858C9" w:rsidRPr="006E76A3">
        <w:rPr>
          <w:rFonts w:ascii="Arial" w:hAnsi="Arial" w:cs="Arial"/>
          <w:sz w:val="24"/>
          <w:szCs w:val="24"/>
          <w:lang w:val="es-EC"/>
        </w:rPr>
        <w:t xml:space="preserve">. </w:t>
      </w:r>
    </w:p>
    <w:p w:rsidR="009858C9" w:rsidRPr="006E76A3" w:rsidRDefault="009858C9" w:rsidP="006E76A3">
      <w:pPr>
        <w:shd w:val="clear" w:color="auto" w:fill="FFFFFF" w:themeFill="background1"/>
        <w:tabs>
          <w:tab w:val="left" w:pos="8931"/>
        </w:tabs>
        <w:ind w:right="40"/>
        <w:jc w:val="both"/>
        <w:rPr>
          <w:rFonts w:ascii="Arial" w:hAnsi="Arial" w:cs="Arial"/>
          <w:sz w:val="24"/>
          <w:szCs w:val="24"/>
          <w:lang w:val="es-EC"/>
        </w:rPr>
      </w:pPr>
    </w:p>
    <w:p w:rsidR="00815936" w:rsidRPr="006E76A3" w:rsidRDefault="00C70373"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b/>
          <w:sz w:val="24"/>
          <w:szCs w:val="24"/>
          <w:lang w:val="es-EC"/>
        </w:rPr>
        <w:t>Art. 6</w:t>
      </w:r>
      <w:r w:rsidR="009B73C8" w:rsidRPr="006E76A3">
        <w:rPr>
          <w:rFonts w:ascii="Arial" w:hAnsi="Arial" w:cs="Arial"/>
          <w:b/>
          <w:sz w:val="24"/>
          <w:szCs w:val="24"/>
          <w:lang w:val="es-EC"/>
        </w:rPr>
        <w:t>6</w:t>
      </w:r>
      <w:r w:rsidR="006716F9" w:rsidRPr="006E76A3">
        <w:rPr>
          <w:rFonts w:ascii="Arial" w:hAnsi="Arial" w:cs="Arial"/>
          <w:b/>
          <w:sz w:val="24"/>
          <w:szCs w:val="24"/>
          <w:lang w:val="es-EC"/>
        </w:rPr>
        <w:t>.</w:t>
      </w:r>
      <w:r w:rsidR="00F35F17" w:rsidRPr="006E76A3">
        <w:rPr>
          <w:rFonts w:ascii="Arial" w:hAnsi="Arial" w:cs="Arial"/>
          <w:b/>
          <w:sz w:val="24"/>
          <w:szCs w:val="24"/>
          <w:lang w:val="es-EC"/>
        </w:rPr>
        <w:t>-</w:t>
      </w:r>
      <w:r w:rsidR="006716F9" w:rsidRPr="006E76A3">
        <w:rPr>
          <w:rFonts w:ascii="Arial" w:hAnsi="Arial" w:cs="Arial"/>
          <w:b/>
          <w:sz w:val="24"/>
          <w:szCs w:val="24"/>
          <w:lang w:val="es-EC"/>
        </w:rPr>
        <w:t xml:space="preserve"> </w:t>
      </w:r>
      <w:r w:rsidR="005234D5" w:rsidRPr="006E76A3">
        <w:rPr>
          <w:rFonts w:ascii="Arial" w:hAnsi="Arial" w:cs="Arial"/>
          <w:b/>
          <w:sz w:val="24"/>
          <w:szCs w:val="24"/>
          <w:lang w:val="es-EC"/>
        </w:rPr>
        <w:t>La amonestación escrita (falta leve).</w:t>
      </w:r>
      <w:r w:rsidR="004D5957" w:rsidRPr="006E76A3">
        <w:rPr>
          <w:rFonts w:ascii="Arial" w:hAnsi="Arial" w:cs="Arial"/>
          <w:sz w:val="24"/>
          <w:szCs w:val="24"/>
          <w:lang w:val="es-EC"/>
        </w:rPr>
        <w:t xml:space="preserve"> P</w:t>
      </w:r>
      <w:r w:rsidR="005234D5" w:rsidRPr="006E76A3">
        <w:rPr>
          <w:rFonts w:ascii="Arial" w:hAnsi="Arial" w:cs="Arial"/>
          <w:sz w:val="24"/>
          <w:szCs w:val="24"/>
          <w:lang w:val="es-EC"/>
        </w:rPr>
        <w:t>or delegación del Consejo Superior</w:t>
      </w:r>
      <w:r w:rsidR="00E40079" w:rsidRPr="006E76A3">
        <w:rPr>
          <w:rFonts w:ascii="Arial" w:hAnsi="Arial" w:cs="Arial"/>
          <w:sz w:val="24"/>
          <w:szCs w:val="24"/>
          <w:lang w:val="es-EC"/>
        </w:rPr>
        <w:t>,</w:t>
      </w:r>
      <w:r w:rsidR="004D5957" w:rsidRPr="006E76A3">
        <w:rPr>
          <w:rFonts w:ascii="Arial" w:hAnsi="Arial" w:cs="Arial"/>
          <w:sz w:val="24"/>
          <w:szCs w:val="24"/>
          <w:lang w:val="es-EC"/>
        </w:rPr>
        <w:t xml:space="preserve"> la sanción consistente en una amonestación escrita</w:t>
      </w:r>
      <w:r w:rsidR="00A644B2" w:rsidRPr="006E76A3">
        <w:rPr>
          <w:rFonts w:ascii="Arial" w:hAnsi="Arial" w:cs="Arial"/>
          <w:sz w:val="24"/>
          <w:szCs w:val="24"/>
          <w:lang w:val="es-EC"/>
        </w:rPr>
        <w:t xml:space="preserve"> </w:t>
      </w:r>
      <w:r w:rsidR="004D5957" w:rsidRPr="006E76A3">
        <w:rPr>
          <w:rFonts w:ascii="Arial" w:hAnsi="Arial" w:cs="Arial"/>
          <w:sz w:val="24"/>
          <w:szCs w:val="24"/>
          <w:lang w:val="es-EC"/>
        </w:rPr>
        <w:t>será impuesta por</w:t>
      </w:r>
      <w:r w:rsidR="005234D5" w:rsidRPr="006E76A3">
        <w:rPr>
          <w:rFonts w:ascii="Arial" w:hAnsi="Arial" w:cs="Arial"/>
          <w:sz w:val="24"/>
          <w:szCs w:val="24"/>
          <w:lang w:val="es-EC"/>
        </w:rPr>
        <w:t xml:space="preserve"> el c</w:t>
      </w:r>
      <w:r w:rsidR="004D5957" w:rsidRPr="006E76A3">
        <w:rPr>
          <w:rFonts w:ascii="Arial" w:hAnsi="Arial" w:cs="Arial"/>
          <w:sz w:val="24"/>
          <w:szCs w:val="24"/>
          <w:lang w:val="es-EC"/>
        </w:rPr>
        <w:t>onsejo de la unidad académica de</w:t>
      </w:r>
      <w:r w:rsidR="005234D5" w:rsidRPr="006E76A3">
        <w:rPr>
          <w:rFonts w:ascii="Arial" w:hAnsi="Arial" w:cs="Arial"/>
          <w:sz w:val="24"/>
          <w:szCs w:val="24"/>
          <w:lang w:val="es-EC"/>
        </w:rPr>
        <w:t xml:space="preserve"> la Sede Quito o</w:t>
      </w:r>
      <w:r w:rsidR="008F6507" w:rsidRPr="006E76A3">
        <w:rPr>
          <w:rFonts w:ascii="Arial" w:hAnsi="Arial" w:cs="Arial"/>
          <w:sz w:val="24"/>
          <w:szCs w:val="24"/>
          <w:lang w:val="es-EC"/>
        </w:rPr>
        <w:t xml:space="preserve"> el </w:t>
      </w:r>
      <w:r w:rsidR="00C21D7F" w:rsidRPr="006E76A3">
        <w:rPr>
          <w:rFonts w:ascii="Arial" w:hAnsi="Arial" w:cs="Arial"/>
          <w:sz w:val="24"/>
          <w:szCs w:val="24"/>
          <w:lang w:val="es-EC"/>
        </w:rPr>
        <w:t>que haga</w:t>
      </w:r>
      <w:r w:rsidR="005234D5" w:rsidRPr="006E76A3">
        <w:rPr>
          <w:rFonts w:ascii="Arial" w:hAnsi="Arial" w:cs="Arial"/>
          <w:sz w:val="24"/>
          <w:szCs w:val="24"/>
          <w:lang w:val="es-EC"/>
        </w:rPr>
        <w:t xml:space="preserve"> sus veces en las demás </w:t>
      </w:r>
      <w:r w:rsidR="00E253A7">
        <w:rPr>
          <w:rFonts w:ascii="Arial" w:hAnsi="Arial" w:cs="Arial"/>
          <w:sz w:val="24"/>
          <w:szCs w:val="24"/>
          <w:lang w:val="es-EC"/>
        </w:rPr>
        <w:t>s</w:t>
      </w:r>
      <w:r w:rsidR="008B172C">
        <w:rPr>
          <w:rFonts w:ascii="Arial" w:hAnsi="Arial" w:cs="Arial"/>
          <w:sz w:val="24"/>
          <w:szCs w:val="24"/>
          <w:lang w:val="es-EC"/>
        </w:rPr>
        <w:t>edes</w:t>
      </w:r>
      <w:r w:rsidR="005234D5" w:rsidRPr="006E76A3">
        <w:rPr>
          <w:rFonts w:ascii="Arial" w:hAnsi="Arial" w:cs="Arial"/>
          <w:sz w:val="24"/>
          <w:szCs w:val="24"/>
          <w:lang w:val="es-EC"/>
        </w:rPr>
        <w:t>,</w:t>
      </w:r>
      <w:r w:rsidR="00E40079" w:rsidRPr="006E76A3">
        <w:rPr>
          <w:rFonts w:ascii="Arial" w:hAnsi="Arial" w:cs="Arial"/>
          <w:sz w:val="24"/>
          <w:szCs w:val="24"/>
          <w:lang w:val="es-EC"/>
        </w:rPr>
        <w:t xml:space="preserve"> previo informe d</w:t>
      </w:r>
      <w:r w:rsidR="005234D5" w:rsidRPr="006E76A3">
        <w:rPr>
          <w:rFonts w:ascii="Arial" w:hAnsi="Arial" w:cs="Arial"/>
          <w:sz w:val="24"/>
          <w:szCs w:val="24"/>
          <w:lang w:val="es-EC"/>
        </w:rPr>
        <w:t>e la comisión especial conformada para el efecto</w:t>
      </w:r>
      <w:r w:rsidR="00E40079" w:rsidRPr="006E76A3">
        <w:rPr>
          <w:rFonts w:ascii="Arial" w:hAnsi="Arial" w:cs="Arial"/>
          <w:sz w:val="24"/>
          <w:szCs w:val="24"/>
          <w:lang w:val="es-EC"/>
        </w:rPr>
        <w:t xml:space="preserve">. </w:t>
      </w:r>
    </w:p>
    <w:p w:rsidR="00815936" w:rsidRPr="006E76A3" w:rsidRDefault="005234D5"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sz w:val="24"/>
          <w:szCs w:val="24"/>
          <w:lang w:val="es-EC"/>
        </w:rPr>
        <w:t xml:space="preserve"> </w:t>
      </w:r>
    </w:p>
    <w:p w:rsidR="004D5957" w:rsidRPr="006E76A3" w:rsidRDefault="005234D5"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b/>
          <w:sz w:val="24"/>
          <w:szCs w:val="24"/>
          <w:lang w:val="es-EC"/>
        </w:rPr>
        <w:t xml:space="preserve">Art. </w:t>
      </w:r>
      <w:r w:rsidR="00C70373" w:rsidRPr="006E76A3">
        <w:rPr>
          <w:rFonts w:ascii="Arial" w:hAnsi="Arial" w:cs="Arial"/>
          <w:b/>
          <w:sz w:val="24"/>
          <w:szCs w:val="24"/>
          <w:lang w:val="es-EC"/>
        </w:rPr>
        <w:t>6</w:t>
      </w:r>
      <w:r w:rsidR="009B73C8" w:rsidRPr="006E76A3">
        <w:rPr>
          <w:rFonts w:ascii="Arial" w:hAnsi="Arial" w:cs="Arial"/>
          <w:b/>
          <w:sz w:val="24"/>
          <w:szCs w:val="24"/>
          <w:lang w:val="es-EC"/>
        </w:rPr>
        <w:t>7</w:t>
      </w:r>
      <w:r w:rsidRPr="006E76A3">
        <w:rPr>
          <w:rFonts w:ascii="Arial" w:hAnsi="Arial" w:cs="Arial"/>
          <w:b/>
          <w:sz w:val="24"/>
          <w:szCs w:val="24"/>
          <w:lang w:val="es-EC"/>
        </w:rPr>
        <w:t>.</w:t>
      </w:r>
      <w:r w:rsidR="00F35F17" w:rsidRPr="006E76A3">
        <w:rPr>
          <w:rFonts w:ascii="Arial" w:hAnsi="Arial" w:cs="Arial"/>
          <w:b/>
          <w:sz w:val="24"/>
          <w:szCs w:val="24"/>
          <w:lang w:val="es-EC"/>
        </w:rPr>
        <w:t>-</w:t>
      </w:r>
      <w:r w:rsidRPr="006E76A3">
        <w:rPr>
          <w:rFonts w:ascii="Arial" w:hAnsi="Arial" w:cs="Arial"/>
          <w:sz w:val="24"/>
          <w:szCs w:val="24"/>
          <w:lang w:val="es-EC"/>
        </w:rPr>
        <w:t xml:space="preserve"> </w:t>
      </w:r>
      <w:r w:rsidRPr="006E76A3">
        <w:rPr>
          <w:rFonts w:ascii="Arial" w:hAnsi="Arial" w:cs="Arial"/>
          <w:b/>
          <w:sz w:val="24"/>
          <w:szCs w:val="24"/>
          <w:lang w:val="es-EC"/>
        </w:rPr>
        <w:t>La pérdida de una o varias asignaturas y la separación temporal de las actividades académicas (faltas graves).</w:t>
      </w:r>
      <w:r w:rsidRPr="006E76A3">
        <w:rPr>
          <w:rFonts w:ascii="Arial" w:hAnsi="Arial" w:cs="Arial"/>
          <w:sz w:val="24"/>
          <w:szCs w:val="24"/>
          <w:lang w:val="es-EC"/>
        </w:rPr>
        <w:t xml:space="preserve">  Por delegación del Consejo Superior</w:t>
      </w:r>
      <w:r w:rsidR="004D5957" w:rsidRPr="006E76A3">
        <w:rPr>
          <w:rFonts w:ascii="Arial" w:hAnsi="Arial" w:cs="Arial"/>
          <w:sz w:val="24"/>
          <w:szCs w:val="24"/>
          <w:lang w:val="es-EC"/>
        </w:rPr>
        <w:t xml:space="preserve">, la sanción consistente en la pérdida de una o varias asignaturas y la separación temporal de las actividades académicas, </w:t>
      </w:r>
      <w:r w:rsidRPr="006E76A3">
        <w:rPr>
          <w:rFonts w:ascii="Arial" w:hAnsi="Arial" w:cs="Arial"/>
          <w:sz w:val="24"/>
          <w:szCs w:val="24"/>
          <w:lang w:val="es-EC"/>
        </w:rPr>
        <w:t xml:space="preserve">será impuesta </w:t>
      </w:r>
      <w:r w:rsidR="00D03905" w:rsidRPr="006E76A3">
        <w:rPr>
          <w:rFonts w:ascii="Arial" w:hAnsi="Arial" w:cs="Arial"/>
          <w:sz w:val="24"/>
          <w:szCs w:val="24"/>
          <w:lang w:val="es-EC"/>
        </w:rPr>
        <w:t xml:space="preserve">en </w:t>
      </w:r>
      <w:r w:rsidR="00C21D7F" w:rsidRPr="006E76A3">
        <w:rPr>
          <w:rFonts w:ascii="Arial" w:hAnsi="Arial" w:cs="Arial"/>
          <w:sz w:val="24"/>
          <w:szCs w:val="24"/>
          <w:lang w:val="es-EC"/>
        </w:rPr>
        <w:t>un plazo</w:t>
      </w:r>
      <w:r w:rsidR="00D03905" w:rsidRPr="006E76A3">
        <w:rPr>
          <w:rFonts w:ascii="Arial" w:hAnsi="Arial" w:cs="Arial"/>
          <w:sz w:val="24"/>
          <w:szCs w:val="24"/>
          <w:lang w:val="es-EC"/>
        </w:rPr>
        <w:t xml:space="preserve"> máximo de 30 días </w:t>
      </w:r>
      <w:r w:rsidRPr="006E76A3">
        <w:rPr>
          <w:rFonts w:ascii="Arial" w:hAnsi="Arial" w:cs="Arial"/>
          <w:sz w:val="24"/>
          <w:szCs w:val="24"/>
          <w:lang w:val="es-EC"/>
        </w:rPr>
        <w:t>por e</w:t>
      </w:r>
      <w:r w:rsidR="004D5957" w:rsidRPr="006E76A3">
        <w:rPr>
          <w:rFonts w:ascii="Arial" w:hAnsi="Arial" w:cs="Arial"/>
          <w:sz w:val="24"/>
          <w:szCs w:val="24"/>
          <w:lang w:val="es-EC"/>
        </w:rPr>
        <w:t>l rector en la Sede Quito o el p</w:t>
      </w:r>
      <w:r w:rsidRPr="006E76A3">
        <w:rPr>
          <w:rFonts w:ascii="Arial" w:hAnsi="Arial" w:cs="Arial"/>
          <w:sz w:val="24"/>
          <w:szCs w:val="24"/>
          <w:lang w:val="es-EC"/>
        </w:rPr>
        <w:t>ro</w:t>
      </w:r>
      <w:r w:rsidR="00760CA8">
        <w:rPr>
          <w:rFonts w:ascii="Arial" w:hAnsi="Arial" w:cs="Arial"/>
          <w:sz w:val="24"/>
          <w:szCs w:val="24"/>
          <w:lang w:val="es-EC"/>
        </w:rPr>
        <w:t>r</w:t>
      </w:r>
      <w:r w:rsidR="00E82E5D" w:rsidRPr="006E76A3">
        <w:rPr>
          <w:rFonts w:ascii="Arial" w:hAnsi="Arial" w:cs="Arial"/>
          <w:sz w:val="24"/>
          <w:szCs w:val="24"/>
          <w:lang w:val="es-EC"/>
        </w:rPr>
        <w:t>rector</w:t>
      </w:r>
      <w:r w:rsidRPr="006E76A3">
        <w:rPr>
          <w:rFonts w:ascii="Arial" w:hAnsi="Arial" w:cs="Arial"/>
          <w:sz w:val="24"/>
          <w:szCs w:val="24"/>
          <w:lang w:val="es-EC"/>
        </w:rPr>
        <w:t xml:space="preserve"> en las demás </w:t>
      </w:r>
      <w:r w:rsidR="00C21D7F">
        <w:rPr>
          <w:rFonts w:ascii="Arial" w:hAnsi="Arial" w:cs="Arial"/>
          <w:sz w:val="24"/>
          <w:szCs w:val="24"/>
          <w:lang w:val="es-EC"/>
        </w:rPr>
        <w:t>sedes</w:t>
      </w:r>
      <w:r w:rsidR="00C21D7F" w:rsidRPr="006E76A3">
        <w:rPr>
          <w:rFonts w:ascii="Arial" w:hAnsi="Arial" w:cs="Arial"/>
          <w:sz w:val="24"/>
          <w:szCs w:val="24"/>
          <w:lang w:val="es-EC"/>
        </w:rPr>
        <w:t>, previo</w:t>
      </w:r>
      <w:r w:rsidR="004D5957" w:rsidRPr="006E76A3">
        <w:rPr>
          <w:rFonts w:ascii="Arial" w:hAnsi="Arial" w:cs="Arial"/>
          <w:sz w:val="24"/>
          <w:szCs w:val="24"/>
          <w:lang w:val="es-EC"/>
        </w:rPr>
        <w:t xml:space="preserve"> </w:t>
      </w:r>
      <w:r w:rsidR="00C21D7F" w:rsidRPr="006E76A3">
        <w:rPr>
          <w:rFonts w:ascii="Arial" w:hAnsi="Arial" w:cs="Arial"/>
          <w:sz w:val="24"/>
          <w:szCs w:val="24"/>
          <w:lang w:val="es-EC"/>
        </w:rPr>
        <w:t>informe debidamente</w:t>
      </w:r>
      <w:r w:rsidR="004D5957" w:rsidRPr="006E76A3">
        <w:rPr>
          <w:rFonts w:ascii="Arial" w:hAnsi="Arial" w:cs="Arial"/>
          <w:sz w:val="24"/>
          <w:szCs w:val="24"/>
          <w:lang w:val="es-EC"/>
        </w:rPr>
        <w:t xml:space="preserve"> </w:t>
      </w:r>
      <w:r w:rsidR="00C21D7F" w:rsidRPr="006E76A3">
        <w:rPr>
          <w:rFonts w:ascii="Arial" w:hAnsi="Arial" w:cs="Arial"/>
          <w:sz w:val="24"/>
          <w:szCs w:val="24"/>
          <w:lang w:val="es-EC"/>
        </w:rPr>
        <w:t>motivado del</w:t>
      </w:r>
      <w:r w:rsidRPr="006E76A3">
        <w:rPr>
          <w:rFonts w:ascii="Arial" w:hAnsi="Arial" w:cs="Arial"/>
          <w:sz w:val="24"/>
          <w:szCs w:val="24"/>
          <w:lang w:val="es-EC"/>
        </w:rPr>
        <w:t xml:space="preserve"> Comité de Ética</w:t>
      </w:r>
      <w:r w:rsidR="004D5957" w:rsidRPr="006E76A3">
        <w:rPr>
          <w:rFonts w:ascii="Arial" w:hAnsi="Arial" w:cs="Arial"/>
          <w:sz w:val="24"/>
          <w:szCs w:val="24"/>
          <w:lang w:val="es-EC"/>
        </w:rPr>
        <w:t>, que deberá pronunciarse</w:t>
      </w:r>
      <w:r w:rsidR="00D03905" w:rsidRPr="006E76A3">
        <w:rPr>
          <w:rFonts w:ascii="Arial" w:hAnsi="Arial" w:cs="Arial"/>
          <w:sz w:val="24"/>
          <w:szCs w:val="24"/>
          <w:lang w:val="es-EC"/>
        </w:rPr>
        <w:t xml:space="preserve"> en un plazo de 15</w:t>
      </w:r>
      <w:r w:rsidR="004D5957" w:rsidRPr="006E76A3">
        <w:rPr>
          <w:rFonts w:ascii="Arial" w:hAnsi="Arial" w:cs="Arial"/>
          <w:sz w:val="24"/>
          <w:szCs w:val="24"/>
          <w:lang w:val="es-EC"/>
        </w:rPr>
        <w:t xml:space="preserve"> d</w:t>
      </w:r>
      <w:r w:rsidR="00D03905" w:rsidRPr="006E76A3">
        <w:rPr>
          <w:rFonts w:ascii="Arial" w:hAnsi="Arial" w:cs="Arial"/>
          <w:sz w:val="24"/>
          <w:szCs w:val="24"/>
          <w:lang w:val="es-EC"/>
        </w:rPr>
        <w:t xml:space="preserve">ías. </w:t>
      </w:r>
      <w:r w:rsidR="004D5957" w:rsidRPr="006E76A3">
        <w:rPr>
          <w:rFonts w:ascii="Arial" w:hAnsi="Arial" w:cs="Arial"/>
          <w:sz w:val="24"/>
          <w:szCs w:val="24"/>
          <w:lang w:val="es-EC"/>
        </w:rPr>
        <w:t xml:space="preserve"> </w:t>
      </w:r>
      <w:r w:rsidR="00C1301E" w:rsidRPr="006E76A3">
        <w:rPr>
          <w:rFonts w:ascii="Arial" w:hAnsi="Arial" w:cs="Arial"/>
          <w:sz w:val="24"/>
          <w:szCs w:val="24"/>
          <w:lang w:val="es-EC"/>
        </w:rPr>
        <w:t xml:space="preserve"> </w:t>
      </w:r>
    </w:p>
    <w:p w:rsidR="00815936" w:rsidRPr="006E76A3" w:rsidRDefault="005234D5"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sz w:val="24"/>
          <w:szCs w:val="24"/>
          <w:lang w:val="es-EC"/>
        </w:rPr>
        <w:t xml:space="preserve"> </w:t>
      </w:r>
    </w:p>
    <w:p w:rsidR="00815936" w:rsidRPr="006E76A3" w:rsidRDefault="006716F9"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b/>
          <w:sz w:val="24"/>
          <w:szCs w:val="24"/>
          <w:lang w:val="es-EC"/>
        </w:rPr>
        <w:t xml:space="preserve">Art. </w:t>
      </w:r>
      <w:r w:rsidR="009B73C8" w:rsidRPr="006E76A3">
        <w:rPr>
          <w:rFonts w:ascii="Arial" w:hAnsi="Arial" w:cs="Arial"/>
          <w:b/>
          <w:sz w:val="24"/>
          <w:szCs w:val="24"/>
          <w:lang w:val="es-EC"/>
        </w:rPr>
        <w:t>68.</w:t>
      </w:r>
      <w:r w:rsidR="00F35F17" w:rsidRPr="006E76A3">
        <w:rPr>
          <w:rFonts w:ascii="Arial" w:hAnsi="Arial" w:cs="Arial"/>
          <w:b/>
          <w:sz w:val="24"/>
          <w:szCs w:val="24"/>
          <w:lang w:val="es-EC"/>
        </w:rPr>
        <w:t>-</w:t>
      </w:r>
      <w:r w:rsidR="005234D5" w:rsidRPr="006E76A3">
        <w:rPr>
          <w:rFonts w:ascii="Arial" w:hAnsi="Arial" w:cs="Arial"/>
          <w:b/>
          <w:sz w:val="24"/>
          <w:szCs w:val="24"/>
          <w:lang w:val="es-EC"/>
        </w:rPr>
        <w:t xml:space="preserve"> La separación definitiva de la </w:t>
      </w:r>
      <w:r w:rsidR="00E253A7">
        <w:rPr>
          <w:rFonts w:ascii="Arial" w:hAnsi="Arial" w:cs="Arial"/>
          <w:b/>
          <w:sz w:val="24"/>
          <w:szCs w:val="24"/>
          <w:lang w:val="es-EC"/>
        </w:rPr>
        <w:t>u</w:t>
      </w:r>
      <w:r w:rsidR="002E49C5">
        <w:rPr>
          <w:rFonts w:ascii="Arial" w:hAnsi="Arial" w:cs="Arial"/>
          <w:b/>
          <w:sz w:val="24"/>
          <w:szCs w:val="24"/>
          <w:lang w:val="es-EC"/>
        </w:rPr>
        <w:t>niversidad</w:t>
      </w:r>
      <w:r w:rsidR="005234D5" w:rsidRPr="006E76A3">
        <w:rPr>
          <w:rFonts w:ascii="Arial" w:hAnsi="Arial" w:cs="Arial"/>
          <w:b/>
          <w:sz w:val="24"/>
          <w:szCs w:val="24"/>
          <w:lang w:val="es-EC"/>
        </w:rPr>
        <w:t xml:space="preserve"> (falta muy grave).</w:t>
      </w:r>
      <w:r w:rsidR="004D5957" w:rsidRPr="006E76A3">
        <w:rPr>
          <w:rFonts w:ascii="Arial" w:hAnsi="Arial" w:cs="Arial"/>
          <w:b/>
          <w:sz w:val="24"/>
          <w:szCs w:val="24"/>
          <w:lang w:val="es-EC"/>
        </w:rPr>
        <w:t xml:space="preserve"> </w:t>
      </w:r>
      <w:r w:rsidR="004D5957" w:rsidRPr="006E76A3">
        <w:rPr>
          <w:rFonts w:ascii="Arial" w:hAnsi="Arial" w:cs="Arial"/>
          <w:sz w:val="24"/>
          <w:szCs w:val="24"/>
          <w:lang w:val="es-EC"/>
        </w:rPr>
        <w:t xml:space="preserve">La sanción consistente en la separación definitiva de la </w:t>
      </w:r>
      <w:r w:rsidR="00E253A7">
        <w:rPr>
          <w:rFonts w:ascii="Arial" w:hAnsi="Arial" w:cs="Arial"/>
          <w:sz w:val="24"/>
          <w:szCs w:val="24"/>
          <w:lang w:val="es-EC"/>
        </w:rPr>
        <w:t>u</w:t>
      </w:r>
      <w:r w:rsidR="002E49C5">
        <w:rPr>
          <w:rFonts w:ascii="Arial" w:hAnsi="Arial" w:cs="Arial"/>
          <w:sz w:val="24"/>
          <w:szCs w:val="24"/>
          <w:lang w:val="es-EC"/>
        </w:rPr>
        <w:t>niversidad</w:t>
      </w:r>
      <w:r w:rsidR="00DA2BF2" w:rsidRPr="006E76A3">
        <w:rPr>
          <w:rFonts w:ascii="Arial" w:hAnsi="Arial" w:cs="Arial"/>
          <w:sz w:val="24"/>
          <w:szCs w:val="24"/>
          <w:lang w:val="es-EC"/>
        </w:rPr>
        <w:t xml:space="preserve"> se</w:t>
      </w:r>
      <w:r w:rsidR="005234D5" w:rsidRPr="006E76A3">
        <w:rPr>
          <w:rFonts w:ascii="Arial" w:hAnsi="Arial" w:cs="Arial"/>
          <w:sz w:val="24"/>
          <w:szCs w:val="24"/>
          <w:lang w:val="es-EC"/>
        </w:rPr>
        <w:t>rá impuest</w:t>
      </w:r>
      <w:r w:rsidR="00EF33AA" w:rsidRPr="006E76A3">
        <w:rPr>
          <w:rFonts w:ascii="Arial" w:hAnsi="Arial" w:cs="Arial"/>
          <w:sz w:val="24"/>
          <w:szCs w:val="24"/>
          <w:lang w:val="es-EC"/>
        </w:rPr>
        <w:t xml:space="preserve">a por el Consejo Superior </w:t>
      </w:r>
      <w:r w:rsidR="005234D5" w:rsidRPr="006E76A3">
        <w:rPr>
          <w:rFonts w:ascii="Arial" w:hAnsi="Arial" w:cs="Arial"/>
          <w:sz w:val="24"/>
          <w:szCs w:val="24"/>
          <w:lang w:val="es-EC"/>
        </w:rPr>
        <w:t>cuando la falta se considere muy grave y haya sido elevada a esta instan</w:t>
      </w:r>
      <w:r w:rsidR="00D03905" w:rsidRPr="006E76A3">
        <w:rPr>
          <w:rFonts w:ascii="Arial" w:hAnsi="Arial" w:cs="Arial"/>
          <w:sz w:val="24"/>
          <w:szCs w:val="24"/>
          <w:lang w:val="es-EC"/>
        </w:rPr>
        <w:t xml:space="preserve">cia por las unidades académicas. Para el efecto se </w:t>
      </w:r>
      <w:r w:rsidR="005234D5" w:rsidRPr="006E76A3">
        <w:rPr>
          <w:rFonts w:ascii="Arial" w:hAnsi="Arial" w:cs="Arial"/>
          <w:sz w:val="24"/>
          <w:szCs w:val="24"/>
          <w:lang w:val="es-EC"/>
        </w:rPr>
        <w:t>deberá seguir el siguiente proceso:</w:t>
      </w:r>
    </w:p>
    <w:p w:rsidR="00815936" w:rsidRPr="006E76A3" w:rsidRDefault="005234D5"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sz w:val="24"/>
          <w:szCs w:val="24"/>
          <w:lang w:val="es-EC"/>
        </w:rPr>
        <w:t xml:space="preserve"> </w:t>
      </w:r>
    </w:p>
    <w:p w:rsidR="00815936" w:rsidRPr="006E76A3" w:rsidRDefault="005234D5" w:rsidP="006E76A3">
      <w:pPr>
        <w:shd w:val="clear" w:color="auto" w:fill="FFFFFF" w:themeFill="background1"/>
        <w:tabs>
          <w:tab w:val="left" w:pos="8931"/>
        </w:tabs>
        <w:ind w:left="567" w:right="40" w:hanging="283"/>
        <w:jc w:val="both"/>
        <w:rPr>
          <w:rFonts w:ascii="Arial" w:hAnsi="Arial" w:cs="Arial"/>
          <w:sz w:val="24"/>
          <w:szCs w:val="24"/>
          <w:lang w:val="es-EC"/>
        </w:rPr>
      </w:pPr>
      <w:r w:rsidRPr="006E76A3">
        <w:rPr>
          <w:rFonts w:ascii="Arial" w:hAnsi="Arial" w:cs="Arial"/>
          <w:sz w:val="24"/>
          <w:szCs w:val="24"/>
          <w:lang w:val="es-EC"/>
        </w:rPr>
        <w:t>a)</w:t>
      </w:r>
      <w:r w:rsidR="004376E3" w:rsidRPr="006E76A3">
        <w:rPr>
          <w:rFonts w:ascii="Arial" w:hAnsi="Arial" w:cs="Arial"/>
          <w:sz w:val="24"/>
          <w:szCs w:val="24"/>
          <w:lang w:val="es-EC"/>
        </w:rPr>
        <w:t xml:space="preserve">  </w:t>
      </w:r>
      <w:r w:rsidRPr="006E76A3">
        <w:rPr>
          <w:rFonts w:ascii="Arial" w:hAnsi="Arial" w:cs="Arial"/>
          <w:sz w:val="24"/>
          <w:szCs w:val="24"/>
          <w:lang w:val="es-EC"/>
        </w:rPr>
        <w:t>El Consejo Superior remitirá el expedie</w:t>
      </w:r>
      <w:r w:rsidR="00C1301E" w:rsidRPr="006E76A3">
        <w:rPr>
          <w:rFonts w:ascii="Arial" w:hAnsi="Arial" w:cs="Arial"/>
          <w:sz w:val="24"/>
          <w:szCs w:val="24"/>
          <w:lang w:val="es-EC"/>
        </w:rPr>
        <w:t>nte del caso al Comité de Ética</w:t>
      </w:r>
      <w:r w:rsidR="00E253A7">
        <w:rPr>
          <w:rFonts w:ascii="Arial" w:hAnsi="Arial" w:cs="Arial"/>
          <w:sz w:val="24"/>
          <w:szCs w:val="24"/>
          <w:lang w:val="es-EC"/>
        </w:rPr>
        <w:t>.</w:t>
      </w:r>
    </w:p>
    <w:p w:rsidR="00815936" w:rsidRPr="006E76A3" w:rsidRDefault="005234D5" w:rsidP="006E76A3">
      <w:pPr>
        <w:shd w:val="clear" w:color="auto" w:fill="FFFFFF" w:themeFill="background1"/>
        <w:tabs>
          <w:tab w:val="left" w:pos="8931"/>
        </w:tabs>
        <w:ind w:left="567" w:right="40" w:hanging="283"/>
        <w:jc w:val="both"/>
        <w:rPr>
          <w:rFonts w:ascii="Arial" w:hAnsi="Arial" w:cs="Arial"/>
          <w:sz w:val="24"/>
          <w:szCs w:val="24"/>
          <w:lang w:val="es-EC"/>
        </w:rPr>
      </w:pPr>
      <w:r w:rsidRPr="006E76A3">
        <w:rPr>
          <w:rFonts w:ascii="Arial" w:hAnsi="Arial" w:cs="Arial"/>
          <w:sz w:val="24"/>
          <w:szCs w:val="24"/>
          <w:lang w:val="es-EC"/>
        </w:rPr>
        <w:t>b)</w:t>
      </w:r>
      <w:r w:rsidR="004376E3" w:rsidRPr="006E76A3">
        <w:rPr>
          <w:rFonts w:ascii="Arial" w:hAnsi="Arial" w:cs="Arial"/>
          <w:sz w:val="24"/>
          <w:szCs w:val="24"/>
          <w:lang w:val="es-EC"/>
        </w:rPr>
        <w:t xml:space="preserve">  </w:t>
      </w:r>
      <w:r w:rsidRPr="006E76A3">
        <w:rPr>
          <w:rFonts w:ascii="Arial" w:hAnsi="Arial" w:cs="Arial"/>
          <w:sz w:val="24"/>
          <w:szCs w:val="24"/>
          <w:lang w:val="es-EC"/>
        </w:rPr>
        <w:t xml:space="preserve">El Comité de Ética investigará y emitirá un informe motivado en el plazo de </w:t>
      </w:r>
      <w:r w:rsidR="00E253A7">
        <w:rPr>
          <w:rFonts w:ascii="Arial" w:hAnsi="Arial" w:cs="Arial"/>
          <w:sz w:val="24"/>
          <w:szCs w:val="24"/>
          <w:lang w:val="es-EC"/>
        </w:rPr>
        <w:t>15</w:t>
      </w:r>
      <w:r w:rsidR="00E253A7" w:rsidRPr="006E76A3">
        <w:rPr>
          <w:rFonts w:ascii="Arial" w:hAnsi="Arial" w:cs="Arial"/>
          <w:sz w:val="24"/>
          <w:szCs w:val="24"/>
          <w:lang w:val="es-EC"/>
        </w:rPr>
        <w:t xml:space="preserve"> </w:t>
      </w:r>
      <w:r w:rsidRPr="006E76A3">
        <w:rPr>
          <w:rFonts w:ascii="Arial" w:hAnsi="Arial" w:cs="Arial"/>
          <w:sz w:val="24"/>
          <w:szCs w:val="24"/>
          <w:lang w:val="es-EC"/>
        </w:rPr>
        <w:t>días con las recomen</w:t>
      </w:r>
      <w:r w:rsidR="00C1301E" w:rsidRPr="006E76A3">
        <w:rPr>
          <w:rFonts w:ascii="Arial" w:hAnsi="Arial" w:cs="Arial"/>
          <w:sz w:val="24"/>
          <w:szCs w:val="24"/>
          <w:lang w:val="es-EC"/>
        </w:rPr>
        <w:t>daciones que estime pertinentes</w:t>
      </w:r>
      <w:r w:rsidR="00E253A7">
        <w:rPr>
          <w:rFonts w:ascii="Arial" w:hAnsi="Arial" w:cs="Arial"/>
          <w:sz w:val="24"/>
          <w:szCs w:val="24"/>
          <w:lang w:val="es-EC"/>
        </w:rPr>
        <w:t>.</w:t>
      </w:r>
    </w:p>
    <w:p w:rsidR="00815936" w:rsidRPr="006E76A3" w:rsidRDefault="005234D5" w:rsidP="006E76A3">
      <w:pPr>
        <w:shd w:val="clear" w:color="auto" w:fill="FFFFFF" w:themeFill="background1"/>
        <w:tabs>
          <w:tab w:val="left" w:pos="8931"/>
        </w:tabs>
        <w:ind w:left="567" w:right="40" w:hanging="283"/>
        <w:jc w:val="both"/>
        <w:rPr>
          <w:rFonts w:ascii="Arial" w:hAnsi="Arial" w:cs="Arial"/>
          <w:sz w:val="24"/>
          <w:szCs w:val="24"/>
          <w:lang w:val="es-EC"/>
        </w:rPr>
      </w:pPr>
      <w:r w:rsidRPr="006E76A3">
        <w:rPr>
          <w:rFonts w:ascii="Arial" w:hAnsi="Arial" w:cs="Arial"/>
          <w:sz w:val="24"/>
          <w:szCs w:val="24"/>
          <w:lang w:val="es-EC"/>
        </w:rPr>
        <w:t>c)</w:t>
      </w:r>
      <w:r w:rsidR="004376E3" w:rsidRPr="006E76A3">
        <w:rPr>
          <w:rFonts w:ascii="Arial" w:hAnsi="Arial" w:cs="Arial"/>
          <w:sz w:val="24"/>
          <w:szCs w:val="24"/>
          <w:lang w:val="es-EC"/>
        </w:rPr>
        <w:t xml:space="preserve">  </w:t>
      </w:r>
      <w:r w:rsidRPr="006E76A3">
        <w:rPr>
          <w:rFonts w:ascii="Arial" w:hAnsi="Arial" w:cs="Arial"/>
          <w:sz w:val="24"/>
          <w:szCs w:val="24"/>
          <w:lang w:val="es-EC"/>
        </w:rPr>
        <w:t xml:space="preserve">El Consejo Superior conocerá el informe del Comité de Ética y emitirá una resolución </w:t>
      </w:r>
      <w:r w:rsidRPr="006E76A3">
        <w:rPr>
          <w:rFonts w:ascii="Arial" w:hAnsi="Arial" w:cs="Arial"/>
          <w:i/>
          <w:sz w:val="24"/>
          <w:szCs w:val="24"/>
          <w:lang w:val="es-EC"/>
        </w:rPr>
        <w:lastRenderedPageBreak/>
        <w:t>debidamente motivada</w:t>
      </w:r>
      <w:r w:rsidRPr="006E76A3">
        <w:rPr>
          <w:rFonts w:ascii="Arial" w:hAnsi="Arial" w:cs="Arial"/>
          <w:sz w:val="24"/>
          <w:szCs w:val="24"/>
          <w:lang w:val="es-EC"/>
        </w:rPr>
        <w:t xml:space="preserve"> que imponga la sanción o absuelva al estudiante dentro de los </w:t>
      </w:r>
      <w:r w:rsidR="00E253A7">
        <w:rPr>
          <w:rFonts w:ascii="Arial" w:hAnsi="Arial" w:cs="Arial"/>
          <w:sz w:val="24"/>
          <w:szCs w:val="24"/>
          <w:lang w:val="es-EC"/>
        </w:rPr>
        <w:t>30</w:t>
      </w:r>
      <w:r w:rsidR="00E253A7" w:rsidRPr="006E76A3">
        <w:rPr>
          <w:rFonts w:ascii="Arial" w:hAnsi="Arial" w:cs="Arial"/>
          <w:sz w:val="24"/>
          <w:szCs w:val="24"/>
          <w:lang w:val="es-EC"/>
        </w:rPr>
        <w:t xml:space="preserve"> </w:t>
      </w:r>
      <w:r w:rsidRPr="006E76A3">
        <w:rPr>
          <w:rFonts w:ascii="Arial" w:hAnsi="Arial" w:cs="Arial"/>
          <w:sz w:val="24"/>
          <w:szCs w:val="24"/>
          <w:lang w:val="es-EC"/>
        </w:rPr>
        <w:t>días de inst</w:t>
      </w:r>
      <w:r w:rsidR="00C1301E" w:rsidRPr="006E76A3">
        <w:rPr>
          <w:rFonts w:ascii="Arial" w:hAnsi="Arial" w:cs="Arial"/>
          <w:sz w:val="24"/>
          <w:szCs w:val="24"/>
          <w:lang w:val="es-EC"/>
        </w:rPr>
        <w:t>aurado el proceso disciplinario</w:t>
      </w:r>
      <w:r w:rsidR="00E253A7">
        <w:rPr>
          <w:rFonts w:ascii="Arial" w:hAnsi="Arial" w:cs="Arial"/>
          <w:sz w:val="24"/>
          <w:szCs w:val="24"/>
          <w:lang w:val="es-EC"/>
        </w:rPr>
        <w:t>.</w:t>
      </w:r>
    </w:p>
    <w:p w:rsidR="00815936" w:rsidRPr="006E76A3" w:rsidRDefault="005234D5" w:rsidP="006E76A3">
      <w:pPr>
        <w:shd w:val="clear" w:color="auto" w:fill="FFFFFF" w:themeFill="background1"/>
        <w:tabs>
          <w:tab w:val="left" w:pos="8931"/>
        </w:tabs>
        <w:ind w:left="567" w:right="40" w:hanging="283"/>
        <w:jc w:val="both"/>
        <w:rPr>
          <w:rFonts w:ascii="Arial" w:hAnsi="Arial" w:cs="Arial"/>
          <w:sz w:val="24"/>
          <w:szCs w:val="24"/>
          <w:lang w:val="es-EC"/>
        </w:rPr>
      </w:pPr>
      <w:r w:rsidRPr="006E76A3">
        <w:rPr>
          <w:rFonts w:ascii="Arial" w:hAnsi="Arial" w:cs="Arial"/>
          <w:sz w:val="24"/>
          <w:szCs w:val="24"/>
          <w:lang w:val="es-EC"/>
        </w:rPr>
        <w:t>d)</w:t>
      </w:r>
      <w:r w:rsidR="004376E3" w:rsidRPr="006E76A3">
        <w:rPr>
          <w:rFonts w:ascii="Arial" w:hAnsi="Arial" w:cs="Arial"/>
          <w:sz w:val="24"/>
          <w:szCs w:val="24"/>
          <w:lang w:val="es-EC"/>
        </w:rPr>
        <w:t xml:space="preserve">  </w:t>
      </w:r>
      <w:r w:rsidRPr="006E76A3">
        <w:rPr>
          <w:rFonts w:ascii="Arial" w:hAnsi="Arial" w:cs="Arial"/>
          <w:sz w:val="24"/>
          <w:szCs w:val="24"/>
          <w:lang w:val="es-EC"/>
        </w:rPr>
        <w:t>El estudiante podrá interponer recurso de reconsideración ante el propio Consejo Superior de la institución, o de apelación ante el Consejo de Educación Superior.</w:t>
      </w:r>
    </w:p>
    <w:p w:rsidR="00815936" w:rsidRPr="006E76A3" w:rsidRDefault="005234D5" w:rsidP="006E76A3">
      <w:pPr>
        <w:shd w:val="clear" w:color="auto" w:fill="FFFFFF" w:themeFill="background1"/>
        <w:tabs>
          <w:tab w:val="left" w:pos="8931"/>
        </w:tabs>
        <w:ind w:right="40"/>
        <w:jc w:val="both"/>
        <w:rPr>
          <w:rFonts w:ascii="Arial" w:hAnsi="Arial" w:cs="Arial"/>
          <w:b/>
          <w:sz w:val="24"/>
          <w:szCs w:val="24"/>
          <w:lang w:val="es-EC"/>
        </w:rPr>
      </w:pPr>
      <w:r w:rsidRPr="006E76A3">
        <w:rPr>
          <w:rFonts w:ascii="Arial" w:hAnsi="Arial" w:cs="Arial"/>
          <w:b/>
          <w:sz w:val="24"/>
          <w:szCs w:val="24"/>
          <w:lang w:val="es-EC"/>
        </w:rPr>
        <w:t xml:space="preserve"> </w:t>
      </w:r>
    </w:p>
    <w:p w:rsidR="00815936" w:rsidRPr="006E76A3" w:rsidRDefault="00C70373"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b/>
          <w:sz w:val="24"/>
          <w:szCs w:val="24"/>
          <w:lang w:val="es-EC"/>
        </w:rPr>
        <w:t xml:space="preserve">Art. </w:t>
      </w:r>
      <w:r w:rsidR="009B73C8" w:rsidRPr="006E76A3">
        <w:rPr>
          <w:rFonts w:ascii="Arial" w:hAnsi="Arial" w:cs="Arial"/>
          <w:b/>
          <w:sz w:val="24"/>
          <w:szCs w:val="24"/>
          <w:lang w:val="es-EC"/>
        </w:rPr>
        <w:t>69</w:t>
      </w:r>
      <w:r w:rsidR="005234D5" w:rsidRPr="006E76A3">
        <w:rPr>
          <w:rFonts w:ascii="Arial" w:hAnsi="Arial" w:cs="Arial"/>
          <w:b/>
          <w:sz w:val="24"/>
          <w:szCs w:val="24"/>
          <w:lang w:val="es-EC"/>
        </w:rPr>
        <w:t>.</w:t>
      </w:r>
      <w:r w:rsidR="00F35F17" w:rsidRPr="006E76A3">
        <w:rPr>
          <w:rFonts w:ascii="Arial" w:hAnsi="Arial" w:cs="Arial"/>
          <w:b/>
          <w:sz w:val="24"/>
          <w:szCs w:val="24"/>
          <w:lang w:val="es-EC"/>
        </w:rPr>
        <w:t xml:space="preserve">- </w:t>
      </w:r>
      <w:r w:rsidR="005234D5" w:rsidRPr="006E76A3">
        <w:rPr>
          <w:rFonts w:ascii="Arial" w:hAnsi="Arial" w:cs="Arial"/>
          <w:b/>
          <w:sz w:val="24"/>
          <w:szCs w:val="24"/>
          <w:lang w:val="es-EC"/>
        </w:rPr>
        <w:t xml:space="preserve">Registro de sanciones. </w:t>
      </w:r>
      <w:r w:rsidR="005234D5" w:rsidRPr="006E76A3">
        <w:rPr>
          <w:rFonts w:ascii="Arial" w:hAnsi="Arial" w:cs="Arial"/>
          <w:sz w:val="24"/>
          <w:szCs w:val="24"/>
          <w:lang w:val="es-EC"/>
        </w:rPr>
        <w:t>Todas las sanciones impuestas deberán ser debidamente motivadas y registradas en el expediente del estudiante y en el sistema académico.</w:t>
      </w:r>
    </w:p>
    <w:p w:rsidR="00815936" w:rsidRPr="006E76A3" w:rsidRDefault="005234D5" w:rsidP="006E76A3">
      <w:pPr>
        <w:shd w:val="clear" w:color="auto" w:fill="FFFFFF" w:themeFill="background1"/>
        <w:tabs>
          <w:tab w:val="left" w:pos="8931"/>
        </w:tabs>
        <w:ind w:right="40"/>
        <w:jc w:val="both"/>
        <w:rPr>
          <w:rFonts w:ascii="Arial" w:hAnsi="Arial" w:cs="Arial"/>
          <w:b/>
          <w:sz w:val="24"/>
          <w:szCs w:val="24"/>
          <w:lang w:val="es-EC"/>
        </w:rPr>
      </w:pPr>
      <w:r w:rsidRPr="006E76A3">
        <w:rPr>
          <w:rFonts w:ascii="Arial" w:hAnsi="Arial" w:cs="Arial"/>
          <w:b/>
          <w:sz w:val="24"/>
          <w:szCs w:val="24"/>
          <w:lang w:val="es-EC"/>
        </w:rPr>
        <w:t xml:space="preserve"> </w:t>
      </w:r>
    </w:p>
    <w:p w:rsidR="00815936" w:rsidRPr="006E76A3" w:rsidRDefault="005234D5"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sz w:val="24"/>
          <w:szCs w:val="24"/>
          <w:lang w:val="es-EC"/>
        </w:rPr>
        <w:t xml:space="preserve">En </w:t>
      </w:r>
      <w:r w:rsidR="00535237" w:rsidRPr="006E76A3">
        <w:rPr>
          <w:rFonts w:ascii="Arial" w:hAnsi="Arial" w:cs="Arial"/>
          <w:sz w:val="24"/>
          <w:szCs w:val="24"/>
          <w:lang w:val="es-EC"/>
        </w:rPr>
        <w:t xml:space="preserve">los casos en los que </w:t>
      </w:r>
      <w:r w:rsidR="00E253A7">
        <w:rPr>
          <w:rFonts w:ascii="Arial" w:hAnsi="Arial" w:cs="Arial"/>
          <w:sz w:val="24"/>
          <w:szCs w:val="24"/>
          <w:lang w:val="es-EC"/>
        </w:rPr>
        <w:t>se sancione</w:t>
      </w:r>
      <w:r w:rsidR="00E253A7" w:rsidRPr="006E76A3">
        <w:rPr>
          <w:rFonts w:ascii="Arial" w:hAnsi="Arial" w:cs="Arial"/>
          <w:sz w:val="24"/>
          <w:szCs w:val="24"/>
          <w:lang w:val="es-EC"/>
        </w:rPr>
        <w:t xml:space="preserve"> </w:t>
      </w:r>
      <w:r w:rsidR="00535237" w:rsidRPr="006E76A3">
        <w:rPr>
          <w:rFonts w:ascii="Arial" w:hAnsi="Arial" w:cs="Arial"/>
          <w:sz w:val="24"/>
          <w:szCs w:val="24"/>
          <w:lang w:val="es-EC"/>
        </w:rPr>
        <w:t xml:space="preserve">con </w:t>
      </w:r>
      <w:r w:rsidRPr="006E76A3">
        <w:rPr>
          <w:rFonts w:ascii="Arial" w:hAnsi="Arial" w:cs="Arial"/>
          <w:sz w:val="24"/>
          <w:szCs w:val="24"/>
          <w:lang w:val="es-EC"/>
        </w:rPr>
        <w:t xml:space="preserve">la pérdida de una o más asignaturas o la separación temporal </w:t>
      </w:r>
      <w:r w:rsidR="00C1301E" w:rsidRPr="006E76A3">
        <w:rPr>
          <w:rFonts w:ascii="Arial" w:hAnsi="Arial" w:cs="Arial"/>
          <w:sz w:val="24"/>
          <w:szCs w:val="24"/>
          <w:lang w:val="es-EC"/>
        </w:rPr>
        <w:t xml:space="preserve">o definitiva </w:t>
      </w:r>
      <w:r w:rsidRPr="006E76A3">
        <w:rPr>
          <w:rFonts w:ascii="Arial" w:hAnsi="Arial" w:cs="Arial"/>
          <w:sz w:val="24"/>
          <w:szCs w:val="24"/>
          <w:lang w:val="es-EC"/>
        </w:rPr>
        <w:t xml:space="preserve">de las actividades académicas del estudiante, éste no podrá exigir la devolución de las sumas de dinero pagadas a la </w:t>
      </w:r>
      <w:r w:rsidR="00E253A7">
        <w:rPr>
          <w:rFonts w:ascii="Arial" w:hAnsi="Arial" w:cs="Arial"/>
          <w:sz w:val="24"/>
          <w:szCs w:val="24"/>
          <w:lang w:val="es-EC"/>
        </w:rPr>
        <w:t>u</w:t>
      </w:r>
      <w:r w:rsidR="002E49C5">
        <w:rPr>
          <w:rFonts w:ascii="Arial" w:hAnsi="Arial" w:cs="Arial"/>
          <w:sz w:val="24"/>
          <w:szCs w:val="24"/>
          <w:lang w:val="es-EC"/>
        </w:rPr>
        <w:t>niversidad</w:t>
      </w:r>
      <w:r w:rsidRPr="006E76A3">
        <w:rPr>
          <w:rFonts w:ascii="Arial" w:hAnsi="Arial" w:cs="Arial"/>
          <w:sz w:val="24"/>
          <w:szCs w:val="24"/>
          <w:lang w:val="es-EC"/>
        </w:rPr>
        <w:t>.</w:t>
      </w:r>
    </w:p>
    <w:p w:rsidR="00815936" w:rsidRPr="006E76A3" w:rsidRDefault="005234D5"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sz w:val="24"/>
          <w:szCs w:val="24"/>
          <w:lang w:val="es-EC"/>
        </w:rPr>
        <w:t xml:space="preserve"> </w:t>
      </w:r>
    </w:p>
    <w:p w:rsidR="00815936" w:rsidRPr="006E76A3" w:rsidRDefault="005234D5"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b/>
          <w:sz w:val="24"/>
          <w:szCs w:val="24"/>
          <w:lang w:val="es-EC"/>
        </w:rPr>
        <w:t xml:space="preserve">Art. </w:t>
      </w:r>
      <w:r w:rsidR="00C70373" w:rsidRPr="006E76A3">
        <w:rPr>
          <w:rFonts w:ascii="Arial" w:hAnsi="Arial" w:cs="Arial"/>
          <w:b/>
          <w:sz w:val="24"/>
          <w:szCs w:val="24"/>
          <w:lang w:val="es-EC"/>
        </w:rPr>
        <w:t>7</w:t>
      </w:r>
      <w:r w:rsidR="009B73C8" w:rsidRPr="006E76A3">
        <w:rPr>
          <w:rFonts w:ascii="Arial" w:hAnsi="Arial" w:cs="Arial"/>
          <w:b/>
          <w:sz w:val="24"/>
          <w:szCs w:val="24"/>
          <w:lang w:val="es-EC"/>
        </w:rPr>
        <w:t>0</w:t>
      </w:r>
      <w:r w:rsidRPr="006E76A3">
        <w:rPr>
          <w:rFonts w:ascii="Arial" w:hAnsi="Arial" w:cs="Arial"/>
          <w:b/>
          <w:sz w:val="24"/>
          <w:szCs w:val="24"/>
          <w:lang w:val="es-EC"/>
        </w:rPr>
        <w:t>.</w:t>
      </w:r>
      <w:r w:rsidR="00F35F17" w:rsidRPr="006E76A3">
        <w:rPr>
          <w:rFonts w:ascii="Arial" w:hAnsi="Arial" w:cs="Arial"/>
          <w:b/>
          <w:sz w:val="24"/>
          <w:szCs w:val="24"/>
          <w:lang w:val="es-EC"/>
        </w:rPr>
        <w:t>-</w:t>
      </w:r>
      <w:r w:rsidRPr="006E76A3">
        <w:rPr>
          <w:rFonts w:ascii="Arial" w:hAnsi="Arial" w:cs="Arial"/>
          <w:b/>
          <w:sz w:val="24"/>
          <w:szCs w:val="24"/>
          <w:lang w:val="es-EC"/>
        </w:rPr>
        <w:t xml:space="preserve"> Deterioro de los bienes. </w:t>
      </w:r>
      <w:r w:rsidRPr="006E76A3">
        <w:rPr>
          <w:rFonts w:ascii="Arial" w:hAnsi="Arial" w:cs="Arial"/>
          <w:sz w:val="24"/>
          <w:szCs w:val="24"/>
          <w:lang w:val="es-EC"/>
        </w:rPr>
        <w:t xml:space="preserve">El deterioro de los bienes de la </w:t>
      </w:r>
      <w:r w:rsidR="00E253A7">
        <w:rPr>
          <w:rFonts w:ascii="Arial" w:hAnsi="Arial" w:cs="Arial"/>
          <w:sz w:val="24"/>
          <w:szCs w:val="24"/>
          <w:lang w:val="es-EC"/>
        </w:rPr>
        <w:t>u</w:t>
      </w:r>
      <w:r w:rsidR="002E49C5">
        <w:rPr>
          <w:rFonts w:ascii="Arial" w:hAnsi="Arial" w:cs="Arial"/>
          <w:sz w:val="24"/>
          <w:szCs w:val="24"/>
          <w:lang w:val="es-EC"/>
        </w:rPr>
        <w:t>niversidad</w:t>
      </w:r>
      <w:r w:rsidRPr="006E76A3">
        <w:rPr>
          <w:rFonts w:ascii="Arial" w:hAnsi="Arial" w:cs="Arial"/>
          <w:sz w:val="24"/>
          <w:szCs w:val="24"/>
          <w:lang w:val="es-EC"/>
        </w:rPr>
        <w:t xml:space="preserve"> o cualquier otro perjuicio material ocasionado por un estudiante será restituido por el causante en la forma que determine la Dirección General de Estudiantes en la Sede Quito y las </w:t>
      </w:r>
      <w:r w:rsidR="00E253A7">
        <w:rPr>
          <w:rFonts w:ascii="Arial" w:hAnsi="Arial" w:cs="Arial"/>
          <w:sz w:val="24"/>
          <w:szCs w:val="24"/>
          <w:lang w:val="es-EC"/>
        </w:rPr>
        <w:t>d</w:t>
      </w:r>
      <w:r w:rsidR="00E253A7" w:rsidRPr="006E76A3">
        <w:rPr>
          <w:rFonts w:ascii="Arial" w:hAnsi="Arial" w:cs="Arial"/>
          <w:sz w:val="24"/>
          <w:szCs w:val="24"/>
          <w:lang w:val="es-EC"/>
        </w:rPr>
        <w:t xml:space="preserve">irecciones </w:t>
      </w:r>
      <w:r w:rsidRPr="006E76A3">
        <w:rPr>
          <w:rFonts w:ascii="Arial" w:hAnsi="Arial" w:cs="Arial"/>
          <w:sz w:val="24"/>
          <w:szCs w:val="24"/>
          <w:lang w:val="es-EC"/>
        </w:rPr>
        <w:t xml:space="preserve">de </w:t>
      </w:r>
      <w:r w:rsidR="00E253A7">
        <w:rPr>
          <w:rFonts w:ascii="Arial" w:hAnsi="Arial" w:cs="Arial"/>
          <w:sz w:val="24"/>
          <w:szCs w:val="24"/>
          <w:lang w:val="es-EC"/>
        </w:rPr>
        <w:t>e</w:t>
      </w:r>
      <w:r w:rsidR="00E253A7" w:rsidRPr="006E76A3">
        <w:rPr>
          <w:rFonts w:ascii="Arial" w:hAnsi="Arial" w:cs="Arial"/>
          <w:sz w:val="24"/>
          <w:szCs w:val="24"/>
          <w:lang w:val="es-EC"/>
        </w:rPr>
        <w:t xml:space="preserve">studiantes </w:t>
      </w:r>
      <w:r w:rsidRPr="006E76A3">
        <w:rPr>
          <w:rFonts w:ascii="Arial" w:hAnsi="Arial" w:cs="Arial"/>
          <w:sz w:val="24"/>
          <w:szCs w:val="24"/>
          <w:lang w:val="es-EC"/>
        </w:rPr>
        <w:t xml:space="preserve">en las demás </w:t>
      </w:r>
      <w:r w:rsidR="00E253A7">
        <w:rPr>
          <w:rFonts w:ascii="Arial" w:hAnsi="Arial" w:cs="Arial"/>
          <w:sz w:val="24"/>
          <w:szCs w:val="24"/>
          <w:lang w:val="es-EC"/>
        </w:rPr>
        <w:t>s</w:t>
      </w:r>
      <w:r w:rsidR="008B172C">
        <w:rPr>
          <w:rFonts w:ascii="Arial" w:hAnsi="Arial" w:cs="Arial"/>
          <w:sz w:val="24"/>
          <w:szCs w:val="24"/>
          <w:lang w:val="es-EC"/>
        </w:rPr>
        <w:t>edes</w:t>
      </w:r>
      <w:r w:rsidRPr="006E76A3">
        <w:rPr>
          <w:rFonts w:ascii="Arial" w:hAnsi="Arial" w:cs="Arial"/>
          <w:sz w:val="24"/>
          <w:szCs w:val="24"/>
          <w:lang w:val="es-EC"/>
        </w:rPr>
        <w:t>, sin perjuicio de la sanción que corresponda.</w:t>
      </w:r>
    </w:p>
    <w:p w:rsidR="00815936" w:rsidRPr="006E76A3" w:rsidRDefault="005234D5"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sz w:val="24"/>
          <w:szCs w:val="24"/>
          <w:lang w:val="es-EC"/>
        </w:rPr>
        <w:t xml:space="preserve"> </w:t>
      </w:r>
    </w:p>
    <w:p w:rsidR="00815936" w:rsidRPr="006E76A3" w:rsidRDefault="005234D5"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b/>
          <w:sz w:val="24"/>
          <w:szCs w:val="24"/>
          <w:lang w:val="es-EC"/>
        </w:rPr>
        <w:t xml:space="preserve">Art. </w:t>
      </w:r>
      <w:r w:rsidR="00C70373" w:rsidRPr="006E76A3">
        <w:rPr>
          <w:rFonts w:ascii="Arial" w:hAnsi="Arial" w:cs="Arial"/>
          <w:b/>
          <w:sz w:val="24"/>
          <w:szCs w:val="24"/>
          <w:lang w:val="es-EC"/>
        </w:rPr>
        <w:t>7</w:t>
      </w:r>
      <w:r w:rsidR="009B73C8" w:rsidRPr="006E76A3">
        <w:rPr>
          <w:rFonts w:ascii="Arial" w:hAnsi="Arial" w:cs="Arial"/>
          <w:b/>
          <w:sz w:val="24"/>
          <w:szCs w:val="24"/>
          <w:lang w:val="es-EC"/>
        </w:rPr>
        <w:t>1</w:t>
      </w:r>
      <w:r w:rsidRPr="006E76A3">
        <w:rPr>
          <w:rFonts w:ascii="Arial" w:hAnsi="Arial" w:cs="Arial"/>
          <w:b/>
          <w:sz w:val="24"/>
          <w:szCs w:val="24"/>
          <w:lang w:val="es-EC"/>
        </w:rPr>
        <w:t>.</w:t>
      </w:r>
      <w:r w:rsidR="00F35F17" w:rsidRPr="006E76A3">
        <w:rPr>
          <w:rFonts w:ascii="Arial" w:hAnsi="Arial" w:cs="Arial"/>
          <w:b/>
          <w:sz w:val="24"/>
          <w:szCs w:val="24"/>
          <w:lang w:val="es-EC"/>
        </w:rPr>
        <w:t>-</w:t>
      </w:r>
      <w:r w:rsidRPr="006E76A3">
        <w:rPr>
          <w:rFonts w:ascii="Arial" w:hAnsi="Arial" w:cs="Arial"/>
          <w:sz w:val="24"/>
          <w:szCs w:val="24"/>
          <w:lang w:val="es-EC"/>
        </w:rPr>
        <w:t xml:space="preserve"> </w:t>
      </w:r>
      <w:r w:rsidRPr="006E76A3">
        <w:rPr>
          <w:rFonts w:ascii="Arial" w:hAnsi="Arial" w:cs="Arial"/>
          <w:b/>
          <w:sz w:val="24"/>
          <w:szCs w:val="24"/>
          <w:lang w:val="es-EC"/>
        </w:rPr>
        <w:t xml:space="preserve">Denuncia </w:t>
      </w:r>
      <w:r w:rsidR="00A035E6" w:rsidRPr="006E76A3">
        <w:rPr>
          <w:rFonts w:ascii="Arial" w:hAnsi="Arial" w:cs="Arial"/>
          <w:b/>
          <w:sz w:val="24"/>
          <w:szCs w:val="24"/>
          <w:lang w:val="es-EC"/>
        </w:rPr>
        <w:t>a</w:t>
      </w:r>
      <w:r w:rsidR="00147D52">
        <w:rPr>
          <w:rFonts w:ascii="Arial" w:hAnsi="Arial" w:cs="Arial"/>
          <w:b/>
          <w:sz w:val="24"/>
          <w:szCs w:val="24"/>
          <w:lang w:val="es-EC"/>
        </w:rPr>
        <w:t xml:space="preserve"> </w:t>
      </w:r>
      <w:r w:rsidR="00A035E6" w:rsidRPr="006E76A3">
        <w:rPr>
          <w:rFonts w:ascii="Arial" w:hAnsi="Arial" w:cs="Arial"/>
          <w:b/>
          <w:sz w:val="24"/>
          <w:szCs w:val="24"/>
          <w:lang w:val="es-EC"/>
        </w:rPr>
        <w:t xml:space="preserve">las </w:t>
      </w:r>
      <w:r w:rsidRPr="006E76A3">
        <w:rPr>
          <w:rFonts w:ascii="Arial" w:hAnsi="Arial" w:cs="Arial"/>
          <w:b/>
          <w:sz w:val="24"/>
          <w:szCs w:val="24"/>
          <w:lang w:val="es-EC"/>
        </w:rPr>
        <w:t>autoridades competentes.</w:t>
      </w:r>
      <w:r w:rsidRPr="006E76A3">
        <w:rPr>
          <w:rFonts w:ascii="Arial" w:hAnsi="Arial" w:cs="Arial"/>
          <w:sz w:val="24"/>
          <w:szCs w:val="24"/>
          <w:lang w:val="es-EC"/>
        </w:rPr>
        <w:t xml:space="preserve"> Si la falta cometida tuviere implicaciones penales, la sanción correspondiente se aplicará sin perjuicio de la denuncia que la </w:t>
      </w:r>
      <w:r w:rsidR="00E253A7">
        <w:rPr>
          <w:rFonts w:ascii="Arial" w:hAnsi="Arial" w:cs="Arial"/>
          <w:sz w:val="24"/>
          <w:szCs w:val="24"/>
          <w:lang w:val="es-EC"/>
        </w:rPr>
        <w:t>u</w:t>
      </w:r>
      <w:r w:rsidR="002E49C5">
        <w:rPr>
          <w:rFonts w:ascii="Arial" w:hAnsi="Arial" w:cs="Arial"/>
          <w:sz w:val="24"/>
          <w:szCs w:val="24"/>
          <w:lang w:val="es-EC"/>
        </w:rPr>
        <w:t>niversidad</w:t>
      </w:r>
      <w:r w:rsidRPr="006E76A3">
        <w:rPr>
          <w:rFonts w:ascii="Arial" w:hAnsi="Arial" w:cs="Arial"/>
          <w:sz w:val="24"/>
          <w:szCs w:val="24"/>
          <w:lang w:val="es-EC"/>
        </w:rPr>
        <w:t xml:space="preserve"> interponga ante las autoridades competentes.</w:t>
      </w:r>
    </w:p>
    <w:p w:rsidR="00815936" w:rsidRPr="006E76A3" w:rsidRDefault="005234D5"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sz w:val="24"/>
          <w:szCs w:val="24"/>
          <w:lang w:val="es-EC"/>
        </w:rPr>
        <w:t xml:space="preserve"> </w:t>
      </w:r>
    </w:p>
    <w:p w:rsidR="00815936" w:rsidRPr="006E333B" w:rsidRDefault="005234D5" w:rsidP="006E76A3">
      <w:pPr>
        <w:pStyle w:val="Ttulo1"/>
        <w:shd w:val="clear" w:color="auto" w:fill="FFFFFF" w:themeFill="background1"/>
        <w:tabs>
          <w:tab w:val="left" w:pos="8931"/>
        </w:tabs>
        <w:ind w:left="0" w:right="32"/>
        <w:rPr>
          <w:rFonts w:ascii="Arial" w:hAnsi="Arial" w:cs="Arial"/>
          <w:lang w:val="es-EC"/>
        </w:rPr>
      </w:pPr>
      <w:bookmarkStart w:id="2" w:name="_godgni69cbku" w:colFirst="0" w:colLast="0"/>
      <w:bookmarkEnd w:id="2"/>
      <w:r w:rsidRPr="006E333B">
        <w:rPr>
          <w:rFonts w:ascii="Arial" w:hAnsi="Arial" w:cs="Arial"/>
          <w:lang w:val="es-EC"/>
        </w:rPr>
        <w:t xml:space="preserve">TÍTULO </w:t>
      </w:r>
      <w:bookmarkStart w:id="3" w:name="_wq2l5b9jl5u5" w:colFirst="0" w:colLast="0"/>
      <w:bookmarkEnd w:id="3"/>
      <w:r w:rsidR="00960781" w:rsidRPr="006E333B">
        <w:rPr>
          <w:rFonts w:ascii="Arial" w:hAnsi="Arial" w:cs="Arial"/>
          <w:lang w:val="es-EC"/>
        </w:rPr>
        <w:t>IX</w:t>
      </w:r>
    </w:p>
    <w:p w:rsidR="00815936" w:rsidRPr="006E333B" w:rsidRDefault="005234D5" w:rsidP="006E76A3">
      <w:pPr>
        <w:pStyle w:val="Ttulo1"/>
        <w:shd w:val="clear" w:color="auto" w:fill="FFFFFF" w:themeFill="background1"/>
        <w:tabs>
          <w:tab w:val="left" w:pos="8931"/>
        </w:tabs>
        <w:ind w:left="0" w:right="32"/>
        <w:rPr>
          <w:rFonts w:ascii="Arial" w:hAnsi="Arial" w:cs="Arial"/>
          <w:u w:val="single"/>
          <w:lang w:val="es-EC"/>
        </w:rPr>
      </w:pPr>
      <w:bookmarkStart w:id="4" w:name="_ma1bgs2yxwha" w:colFirst="0" w:colLast="0"/>
      <w:bookmarkEnd w:id="4"/>
      <w:r w:rsidRPr="006E333B">
        <w:rPr>
          <w:rFonts w:ascii="Arial" w:hAnsi="Arial" w:cs="Arial"/>
          <w:u w:val="single"/>
          <w:lang w:val="es-EC"/>
        </w:rPr>
        <w:t>DE LAS ORGANIZACIONES ESTUDIANTILES</w:t>
      </w:r>
    </w:p>
    <w:p w:rsidR="00E81544" w:rsidRPr="006E76A3" w:rsidRDefault="00E81544" w:rsidP="006E76A3">
      <w:pPr>
        <w:shd w:val="clear" w:color="auto" w:fill="FFFFFF" w:themeFill="background1"/>
        <w:rPr>
          <w:rFonts w:ascii="Arial" w:hAnsi="Arial" w:cs="Arial"/>
          <w:sz w:val="24"/>
          <w:szCs w:val="24"/>
          <w:lang w:val="es-EC"/>
        </w:rPr>
      </w:pPr>
    </w:p>
    <w:p w:rsidR="004376E3" w:rsidRPr="006E76A3" w:rsidRDefault="00C70373" w:rsidP="006E76A3">
      <w:pPr>
        <w:widowControl/>
        <w:shd w:val="clear" w:color="auto" w:fill="FFFFFF" w:themeFill="background1"/>
        <w:ind w:right="40"/>
        <w:jc w:val="both"/>
        <w:rPr>
          <w:rFonts w:ascii="Arial" w:hAnsi="Arial" w:cs="Arial"/>
          <w:color w:val="auto"/>
          <w:sz w:val="24"/>
          <w:szCs w:val="24"/>
          <w:lang w:val="es-EC" w:eastAsia="es-EC"/>
        </w:rPr>
      </w:pPr>
      <w:r w:rsidRPr="006E76A3">
        <w:rPr>
          <w:rFonts w:ascii="Arial" w:hAnsi="Arial" w:cs="Arial"/>
          <w:b/>
          <w:bCs/>
          <w:sz w:val="24"/>
          <w:szCs w:val="24"/>
          <w:lang w:val="es-EC" w:eastAsia="es-EC"/>
        </w:rPr>
        <w:t>Art. 7</w:t>
      </w:r>
      <w:r w:rsidR="009B73C8" w:rsidRPr="006E76A3">
        <w:rPr>
          <w:rFonts w:ascii="Arial" w:hAnsi="Arial" w:cs="Arial"/>
          <w:b/>
          <w:bCs/>
          <w:sz w:val="24"/>
          <w:szCs w:val="24"/>
          <w:lang w:val="es-EC" w:eastAsia="es-EC"/>
        </w:rPr>
        <w:t>2</w:t>
      </w:r>
      <w:r w:rsidR="004376E3" w:rsidRPr="006E76A3">
        <w:rPr>
          <w:rFonts w:ascii="Arial" w:hAnsi="Arial" w:cs="Arial"/>
          <w:b/>
          <w:bCs/>
          <w:sz w:val="24"/>
          <w:szCs w:val="24"/>
          <w:lang w:val="es-EC" w:eastAsia="es-EC"/>
        </w:rPr>
        <w:t>.</w:t>
      </w:r>
      <w:r w:rsidR="00F35F17" w:rsidRPr="006E76A3">
        <w:rPr>
          <w:rFonts w:ascii="Arial" w:hAnsi="Arial" w:cs="Arial"/>
          <w:b/>
          <w:bCs/>
          <w:sz w:val="24"/>
          <w:szCs w:val="24"/>
          <w:lang w:val="es-EC" w:eastAsia="es-EC"/>
        </w:rPr>
        <w:t>-</w:t>
      </w:r>
      <w:r w:rsidR="004376E3" w:rsidRPr="006E76A3">
        <w:rPr>
          <w:rFonts w:ascii="Arial" w:hAnsi="Arial" w:cs="Arial"/>
          <w:b/>
          <w:bCs/>
          <w:sz w:val="24"/>
          <w:szCs w:val="24"/>
          <w:lang w:val="es-EC" w:eastAsia="es-EC"/>
        </w:rPr>
        <w:t xml:space="preserve"> De las organizaciones estudiantiles. </w:t>
      </w:r>
      <w:r w:rsidR="004376E3" w:rsidRPr="006E76A3">
        <w:rPr>
          <w:rFonts w:ascii="Arial" w:hAnsi="Arial" w:cs="Arial"/>
          <w:sz w:val="24"/>
          <w:szCs w:val="24"/>
          <w:lang w:val="es-EC" w:eastAsia="es-EC"/>
        </w:rPr>
        <w:t xml:space="preserve">La </w:t>
      </w:r>
      <w:r w:rsidR="002E49C5">
        <w:rPr>
          <w:rFonts w:ascii="Arial" w:hAnsi="Arial" w:cs="Arial"/>
          <w:sz w:val="24"/>
          <w:szCs w:val="24"/>
          <w:lang w:val="es-EC" w:eastAsia="es-EC"/>
        </w:rPr>
        <w:t>universidad</w:t>
      </w:r>
      <w:r w:rsidR="004376E3" w:rsidRPr="006E76A3">
        <w:rPr>
          <w:rFonts w:ascii="Arial" w:hAnsi="Arial" w:cs="Arial"/>
          <w:sz w:val="24"/>
          <w:szCs w:val="24"/>
          <w:lang w:val="es-EC" w:eastAsia="es-EC"/>
        </w:rPr>
        <w:t xml:space="preserve"> reconoce tres tipos de organizaciones </w:t>
      </w:r>
      <w:r w:rsidR="0011747F" w:rsidRPr="006E76A3">
        <w:rPr>
          <w:rFonts w:ascii="Arial" w:hAnsi="Arial" w:cs="Arial"/>
          <w:sz w:val="24"/>
          <w:szCs w:val="24"/>
          <w:lang w:val="es-EC" w:eastAsia="es-EC"/>
        </w:rPr>
        <w:t>de representación estudiantil</w:t>
      </w:r>
      <w:r w:rsidR="004376E3" w:rsidRPr="006E76A3">
        <w:rPr>
          <w:rFonts w:ascii="Arial" w:hAnsi="Arial" w:cs="Arial"/>
          <w:sz w:val="24"/>
          <w:szCs w:val="24"/>
          <w:lang w:val="es-EC" w:eastAsia="es-EC"/>
        </w:rPr>
        <w:t xml:space="preserve"> ante los organismos universitarios:</w:t>
      </w:r>
    </w:p>
    <w:p w:rsidR="004376E3" w:rsidRPr="006E76A3" w:rsidRDefault="004376E3" w:rsidP="006E76A3">
      <w:pPr>
        <w:widowControl/>
        <w:shd w:val="clear" w:color="auto" w:fill="FFFFFF" w:themeFill="background1"/>
        <w:rPr>
          <w:rFonts w:ascii="Arial" w:hAnsi="Arial" w:cs="Arial"/>
          <w:color w:val="auto"/>
          <w:sz w:val="24"/>
          <w:szCs w:val="24"/>
          <w:lang w:val="es-EC" w:eastAsia="es-EC"/>
        </w:rPr>
      </w:pPr>
    </w:p>
    <w:p w:rsidR="004376E3" w:rsidRPr="006E76A3" w:rsidRDefault="004376E3" w:rsidP="006E76A3">
      <w:pPr>
        <w:widowControl/>
        <w:shd w:val="clear" w:color="auto" w:fill="FFFFFF" w:themeFill="background1"/>
        <w:ind w:left="567" w:right="40" w:hanging="283"/>
        <w:jc w:val="both"/>
        <w:rPr>
          <w:rFonts w:ascii="Arial" w:hAnsi="Arial" w:cs="Arial"/>
          <w:color w:val="auto"/>
          <w:sz w:val="24"/>
          <w:szCs w:val="24"/>
          <w:lang w:val="es-EC" w:eastAsia="es-EC"/>
        </w:rPr>
      </w:pPr>
      <w:r w:rsidRPr="006E76A3">
        <w:rPr>
          <w:rFonts w:ascii="Arial" w:hAnsi="Arial" w:cs="Arial"/>
          <w:sz w:val="24"/>
          <w:szCs w:val="24"/>
          <w:lang w:val="es-EC" w:eastAsia="es-EC"/>
        </w:rPr>
        <w:t>a) Las asociaciones estudian</w:t>
      </w:r>
      <w:r w:rsidR="001210FA" w:rsidRPr="006E76A3">
        <w:rPr>
          <w:rFonts w:ascii="Arial" w:hAnsi="Arial" w:cs="Arial"/>
          <w:sz w:val="24"/>
          <w:szCs w:val="24"/>
          <w:lang w:val="es-EC" w:eastAsia="es-EC"/>
        </w:rPr>
        <w:t>tiles, una</w:t>
      </w:r>
      <w:r w:rsidR="007E50EC" w:rsidRPr="006E76A3">
        <w:rPr>
          <w:rFonts w:ascii="Arial" w:hAnsi="Arial" w:cs="Arial"/>
          <w:sz w:val="24"/>
          <w:szCs w:val="24"/>
          <w:lang w:val="es-EC" w:eastAsia="es-EC"/>
        </w:rPr>
        <w:t xml:space="preserve"> </w:t>
      </w:r>
      <w:r w:rsidR="00337224" w:rsidRPr="006E76A3">
        <w:rPr>
          <w:rFonts w:ascii="Arial" w:hAnsi="Arial" w:cs="Arial"/>
          <w:sz w:val="24"/>
          <w:szCs w:val="24"/>
          <w:lang w:val="es-EC" w:eastAsia="es-EC"/>
        </w:rPr>
        <w:t>por carrera</w:t>
      </w:r>
      <w:r w:rsidR="0077716E" w:rsidRPr="006E76A3">
        <w:rPr>
          <w:rFonts w:ascii="Arial" w:hAnsi="Arial" w:cs="Arial"/>
          <w:sz w:val="24"/>
          <w:szCs w:val="24"/>
          <w:lang w:val="es-EC" w:eastAsia="es-EC"/>
        </w:rPr>
        <w:t xml:space="preserve"> </w:t>
      </w:r>
      <w:r w:rsidR="007E50EC" w:rsidRPr="006E76A3">
        <w:rPr>
          <w:rFonts w:ascii="Arial" w:hAnsi="Arial" w:cs="Arial"/>
          <w:sz w:val="24"/>
          <w:szCs w:val="24"/>
          <w:lang w:val="es-EC" w:eastAsia="es-EC"/>
        </w:rPr>
        <w:t xml:space="preserve">o unidad académica, </w:t>
      </w:r>
      <w:r w:rsidR="0077716E" w:rsidRPr="006E76A3">
        <w:rPr>
          <w:rFonts w:ascii="Arial" w:hAnsi="Arial" w:cs="Arial"/>
          <w:sz w:val="24"/>
          <w:szCs w:val="24"/>
          <w:lang w:val="es-EC" w:eastAsia="es-EC"/>
        </w:rPr>
        <w:t xml:space="preserve">según corresponda </w:t>
      </w:r>
      <w:r w:rsidRPr="006E76A3">
        <w:rPr>
          <w:rFonts w:ascii="Arial" w:hAnsi="Arial" w:cs="Arial"/>
          <w:sz w:val="24"/>
          <w:szCs w:val="24"/>
          <w:lang w:val="es-EC" w:eastAsia="es-EC"/>
        </w:rPr>
        <w:t>en cada sede</w:t>
      </w:r>
      <w:r w:rsidR="00E253A7">
        <w:rPr>
          <w:rFonts w:ascii="Arial" w:hAnsi="Arial" w:cs="Arial"/>
          <w:sz w:val="24"/>
          <w:szCs w:val="24"/>
          <w:lang w:val="es-EC" w:eastAsia="es-EC"/>
        </w:rPr>
        <w:t>.</w:t>
      </w:r>
    </w:p>
    <w:p w:rsidR="004376E3" w:rsidRPr="00F640B2" w:rsidRDefault="004376E3" w:rsidP="006E76A3">
      <w:pPr>
        <w:widowControl/>
        <w:shd w:val="clear" w:color="auto" w:fill="FFFFFF" w:themeFill="background1"/>
        <w:ind w:left="567" w:right="40" w:hanging="283"/>
        <w:jc w:val="both"/>
        <w:rPr>
          <w:rFonts w:ascii="Arial" w:hAnsi="Arial" w:cs="Arial"/>
          <w:color w:val="auto"/>
          <w:sz w:val="24"/>
          <w:szCs w:val="24"/>
          <w:lang w:val="es-EC" w:eastAsia="es-EC"/>
        </w:rPr>
      </w:pPr>
      <w:r w:rsidRPr="00F640B2">
        <w:rPr>
          <w:rFonts w:ascii="Arial" w:hAnsi="Arial" w:cs="Arial"/>
          <w:sz w:val="24"/>
          <w:szCs w:val="24"/>
          <w:shd w:val="clear" w:color="auto" w:fill="FFFFFF" w:themeFill="background1"/>
          <w:lang w:val="es-EC" w:eastAsia="es-EC"/>
        </w:rPr>
        <w:t>b) La</w:t>
      </w:r>
      <w:r w:rsidR="00204F9C" w:rsidRPr="00F640B2">
        <w:rPr>
          <w:rFonts w:ascii="Arial" w:hAnsi="Arial" w:cs="Arial"/>
          <w:sz w:val="24"/>
          <w:szCs w:val="24"/>
          <w:shd w:val="clear" w:color="auto" w:fill="FFFFFF" w:themeFill="background1"/>
          <w:lang w:val="es-EC" w:eastAsia="es-EC"/>
        </w:rPr>
        <w:t>s</w:t>
      </w:r>
      <w:r w:rsidRPr="00F640B2">
        <w:rPr>
          <w:rFonts w:ascii="Arial" w:hAnsi="Arial" w:cs="Arial"/>
          <w:sz w:val="24"/>
          <w:szCs w:val="24"/>
          <w:shd w:val="clear" w:color="auto" w:fill="FFFFFF" w:themeFill="background1"/>
          <w:lang w:val="es-EC" w:eastAsia="es-EC"/>
        </w:rPr>
        <w:t xml:space="preserve"> </w:t>
      </w:r>
      <w:r w:rsidR="00204F9C" w:rsidRPr="00F640B2">
        <w:rPr>
          <w:rFonts w:ascii="Arial" w:hAnsi="Arial" w:cs="Arial"/>
          <w:sz w:val="24"/>
          <w:szCs w:val="24"/>
          <w:shd w:val="clear" w:color="auto" w:fill="FFFFFF" w:themeFill="background1"/>
          <w:lang w:val="es-EC" w:eastAsia="es-EC"/>
        </w:rPr>
        <w:t>federaciones</w:t>
      </w:r>
      <w:r w:rsidRPr="00F640B2">
        <w:rPr>
          <w:rFonts w:ascii="Arial" w:hAnsi="Arial" w:cs="Arial"/>
          <w:sz w:val="24"/>
          <w:szCs w:val="24"/>
          <w:shd w:val="clear" w:color="auto" w:fill="FFFFFF" w:themeFill="background1"/>
          <w:lang w:val="es-EC" w:eastAsia="es-EC"/>
        </w:rPr>
        <w:t xml:space="preserve"> </w:t>
      </w:r>
      <w:r w:rsidR="009C24DD" w:rsidRPr="00F640B2">
        <w:rPr>
          <w:rFonts w:ascii="Arial" w:hAnsi="Arial" w:cs="Arial"/>
          <w:sz w:val="24"/>
          <w:szCs w:val="24"/>
          <w:shd w:val="clear" w:color="auto" w:fill="FFFFFF" w:themeFill="background1"/>
          <w:lang w:val="es-EC" w:eastAsia="es-EC"/>
        </w:rPr>
        <w:t xml:space="preserve">de estas asociaciones </w:t>
      </w:r>
      <w:r w:rsidR="00E253A7" w:rsidRPr="00F640B2">
        <w:rPr>
          <w:rFonts w:ascii="Arial" w:hAnsi="Arial" w:cs="Arial"/>
          <w:sz w:val="24"/>
          <w:szCs w:val="24"/>
          <w:shd w:val="clear" w:color="auto" w:fill="FFFFFF" w:themeFill="background1"/>
          <w:lang w:val="es-EC" w:eastAsia="es-EC"/>
        </w:rPr>
        <w:t>de estudiantes</w:t>
      </w:r>
      <w:r w:rsidRPr="00F640B2">
        <w:rPr>
          <w:rFonts w:ascii="Arial" w:hAnsi="Arial" w:cs="Arial"/>
          <w:sz w:val="24"/>
          <w:szCs w:val="24"/>
          <w:lang w:val="es-EC" w:eastAsia="es-EC"/>
        </w:rPr>
        <w:t xml:space="preserve">, una por </w:t>
      </w:r>
      <w:r w:rsidR="00E253A7">
        <w:rPr>
          <w:rFonts w:ascii="Arial" w:hAnsi="Arial" w:cs="Arial"/>
          <w:sz w:val="24"/>
          <w:szCs w:val="24"/>
          <w:lang w:val="es-EC" w:eastAsia="es-EC"/>
        </w:rPr>
        <w:t>s</w:t>
      </w:r>
      <w:r w:rsidR="00E253A7" w:rsidRPr="00F640B2">
        <w:rPr>
          <w:rFonts w:ascii="Arial" w:hAnsi="Arial" w:cs="Arial"/>
          <w:sz w:val="24"/>
          <w:szCs w:val="24"/>
          <w:lang w:val="es-EC" w:eastAsia="es-EC"/>
        </w:rPr>
        <w:t>ede</w:t>
      </w:r>
      <w:r w:rsidRPr="00F640B2">
        <w:rPr>
          <w:rFonts w:ascii="Arial" w:hAnsi="Arial" w:cs="Arial"/>
          <w:sz w:val="24"/>
          <w:szCs w:val="24"/>
          <w:lang w:val="es-EC" w:eastAsia="es-EC"/>
        </w:rPr>
        <w:t>.</w:t>
      </w:r>
    </w:p>
    <w:p w:rsidR="004376E3" w:rsidRPr="006E76A3" w:rsidRDefault="004376E3" w:rsidP="006E76A3">
      <w:pPr>
        <w:widowControl/>
        <w:shd w:val="clear" w:color="auto" w:fill="FFFFFF" w:themeFill="background1"/>
        <w:ind w:left="567" w:right="40" w:hanging="283"/>
        <w:jc w:val="both"/>
        <w:rPr>
          <w:rFonts w:ascii="Arial" w:hAnsi="Arial" w:cs="Arial"/>
          <w:sz w:val="24"/>
          <w:szCs w:val="24"/>
          <w:lang w:val="es-EC" w:eastAsia="es-EC"/>
        </w:rPr>
      </w:pPr>
      <w:r w:rsidRPr="00F640B2">
        <w:rPr>
          <w:rFonts w:ascii="Arial" w:hAnsi="Arial" w:cs="Arial"/>
          <w:sz w:val="24"/>
          <w:szCs w:val="24"/>
          <w:lang w:val="es-EC" w:eastAsia="es-EC"/>
        </w:rPr>
        <w:t xml:space="preserve">c) </w:t>
      </w:r>
      <w:r w:rsidR="00114EC7" w:rsidRPr="00F640B2">
        <w:rPr>
          <w:rFonts w:ascii="Arial" w:hAnsi="Arial" w:cs="Arial"/>
          <w:sz w:val="24"/>
          <w:szCs w:val="24"/>
          <w:lang w:val="es-EC" w:eastAsia="es-EC"/>
        </w:rPr>
        <w:t>La confederación</w:t>
      </w:r>
      <w:r w:rsidR="008704AB" w:rsidRPr="00F640B2">
        <w:rPr>
          <w:rFonts w:ascii="Arial" w:hAnsi="Arial" w:cs="Arial"/>
          <w:sz w:val="24"/>
          <w:szCs w:val="24"/>
          <w:lang w:val="es-EC" w:eastAsia="es-EC"/>
        </w:rPr>
        <w:t xml:space="preserve"> </w:t>
      </w:r>
      <w:r w:rsidR="009C24DD" w:rsidRPr="00F640B2">
        <w:rPr>
          <w:rFonts w:ascii="Arial" w:hAnsi="Arial" w:cs="Arial"/>
          <w:sz w:val="24"/>
          <w:szCs w:val="24"/>
          <w:lang w:val="es-EC" w:eastAsia="es-EC"/>
        </w:rPr>
        <w:t xml:space="preserve">de estas federaciones </w:t>
      </w:r>
      <w:r w:rsidR="008704AB" w:rsidRPr="00F640B2">
        <w:rPr>
          <w:rFonts w:ascii="Arial" w:hAnsi="Arial" w:cs="Arial"/>
          <w:sz w:val="24"/>
          <w:szCs w:val="24"/>
          <w:lang w:val="es-EC" w:eastAsia="es-EC"/>
        </w:rPr>
        <w:t xml:space="preserve">de </w:t>
      </w:r>
      <w:r w:rsidR="00D87CFC" w:rsidRPr="00F640B2">
        <w:rPr>
          <w:rFonts w:ascii="Arial" w:hAnsi="Arial" w:cs="Arial"/>
          <w:sz w:val="24"/>
          <w:szCs w:val="24"/>
          <w:lang w:val="es-EC" w:eastAsia="es-EC"/>
        </w:rPr>
        <w:t xml:space="preserve">estudiantes de las </w:t>
      </w:r>
      <w:r w:rsidR="00E253A7">
        <w:rPr>
          <w:rFonts w:ascii="Arial" w:hAnsi="Arial" w:cs="Arial"/>
          <w:sz w:val="24"/>
          <w:szCs w:val="24"/>
          <w:lang w:val="es-EC" w:eastAsia="es-EC"/>
        </w:rPr>
        <w:t>s</w:t>
      </w:r>
      <w:r w:rsidR="008B172C">
        <w:rPr>
          <w:rFonts w:ascii="Arial" w:hAnsi="Arial" w:cs="Arial"/>
          <w:sz w:val="24"/>
          <w:szCs w:val="24"/>
          <w:lang w:val="es-EC" w:eastAsia="es-EC"/>
        </w:rPr>
        <w:t>edes</w:t>
      </w:r>
      <w:r w:rsidR="008704AB" w:rsidRPr="00F640B2">
        <w:rPr>
          <w:rFonts w:ascii="Arial" w:hAnsi="Arial" w:cs="Arial"/>
          <w:sz w:val="24"/>
          <w:szCs w:val="24"/>
          <w:lang w:val="es-EC" w:eastAsia="es-EC"/>
        </w:rPr>
        <w:t xml:space="preserve">, integrada </w:t>
      </w:r>
      <w:r w:rsidRPr="00F640B2">
        <w:rPr>
          <w:rFonts w:ascii="Arial" w:hAnsi="Arial" w:cs="Arial"/>
          <w:sz w:val="24"/>
          <w:szCs w:val="24"/>
          <w:lang w:val="es-EC" w:eastAsia="es-EC"/>
        </w:rPr>
        <w:t>por</w:t>
      </w:r>
      <w:r w:rsidR="008704AB" w:rsidRPr="00F640B2">
        <w:rPr>
          <w:rFonts w:ascii="Arial" w:hAnsi="Arial" w:cs="Arial"/>
          <w:sz w:val="24"/>
          <w:szCs w:val="24"/>
          <w:lang w:val="es-EC" w:eastAsia="es-EC"/>
        </w:rPr>
        <w:t xml:space="preserve"> el representante estudiantil ante el Consejo Superior</w:t>
      </w:r>
      <w:r w:rsidR="008704AB" w:rsidRPr="006E76A3">
        <w:rPr>
          <w:rFonts w:ascii="Arial" w:hAnsi="Arial" w:cs="Arial"/>
          <w:sz w:val="24"/>
          <w:szCs w:val="24"/>
          <w:lang w:val="es-EC" w:eastAsia="es-EC"/>
        </w:rPr>
        <w:t xml:space="preserve"> de la PUCE y </w:t>
      </w:r>
      <w:r w:rsidRPr="006E76A3">
        <w:rPr>
          <w:rFonts w:ascii="Arial" w:hAnsi="Arial" w:cs="Arial"/>
          <w:sz w:val="24"/>
          <w:szCs w:val="24"/>
          <w:lang w:val="es-EC" w:eastAsia="es-EC"/>
        </w:rPr>
        <w:t>un representante estudiantil electo y posesionado por la federación de asociaciones o su equivalente de cada</w:t>
      </w:r>
      <w:r w:rsidR="008704AB" w:rsidRPr="006E76A3">
        <w:rPr>
          <w:rFonts w:ascii="Arial" w:hAnsi="Arial" w:cs="Arial"/>
          <w:sz w:val="24"/>
          <w:szCs w:val="24"/>
          <w:lang w:val="es-EC" w:eastAsia="es-EC"/>
        </w:rPr>
        <w:t xml:space="preserve"> una de las </w:t>
      </w:r>
      <w:r w:rsidR="008B172C">
        <w:rPr>
          <w:rFonts w:ascii="Arial" w:hAnsi="Arial" w:cs="Arial"/>
          <w:sz w:val="24"/>
          <w:szCs w:val="24"/>
          <w:lang w:val="es-EC" w:eastAsia="es-EC"/>
        </w:rPr>
        <w:t>sedes</w:t>
      </w:r>
      <w:r w:rsidR="008704AB" w:rsidRPr="006E76A3">
        <w:rPr>
          <w:rFonts w:ascii="Arial" w:hAnsi="Arial" w:cs="Arial"/>
          <w:sz w:val="24"/>
          <w:szCs w:val="24"/>
          <w:lang w:val="es-EC" w:eastAsia="es-EC"/>
        </w:rPr>
        <w:t xml:space="preserve"> de la PUCE. </w:t>
      </w:r>
    </w:p>
    <w:p w:rsidR="00543355" w:rsidRPr="006E76A3" w:rsidRDefault="00543355" w:rsidP="006E76A3">
      <w:pPr>
        <w:widowControl/>
        <w:shd w:val="clear" w:color="auto" w:fill="FFFFFF" w:themeFill="background1"/>
        <w:ind w:right="40" w:hanging="280"/>
        <w:jc w:val="both"/>
        <w:rPr>
          <w:rFonts w:ascii="Arial" w:hAnsi="Arial" w:cs="Arial"/>
          <w:sz w:val="24"/>
          <w:szCs w:val="24"/>
          <w:lang w:val="es-EC" w:eastAsia="es-EC"/>
        </w:rPr>
      </w:pPr>
    </w:p>
    <w:p w:rsidR="00543355" w:rsidRPr="006E76A3" w:rsidRDefault="00543355" w:rsidP="006E76A3">
      <w:pPr>
        <w:widowControl/>
        <w:shd w:val="clear" w:color="auto" w:fill="FFFFFF" w:themeFill="background1"/>
        <w:ind w:right="40" w:hanging="280"/>
        <w:jc w:val="both"/>
        <w:rPr>
          <w:rFonts w:ascii="Arial" w:hAnsi="Arial" w:cs="Arial"/>
          <w:sz w:val="24"/>
          <w:szCs w:val="24"/>
          <w:lang w:val="es-EC" w:eastAsia="es-EC"/>
        </w:rPr>
      </w:pPr>
      <w:r w:rsidRPr="006E76A3">
        <w:rPr>
          <w:rFonts w:ascii="Arial" w:hAnsi="Arial" w:cs="Arial"/>
          <w:sz w:val="24"/>
          <w:szCs w:val="24"/>
          <w:lang w:val="es-EC" w:eastAsia="es-EC"/>
        </w:rPr>
        <w:tab/>
        <w:t xml:space="preserve">La confederación de </w:t>
      </w:r>
      <w:r w:rsidR="008B172C">
        <w:rPr>
          <w:rFonts w:ascii="Arial" w:hAnsi="Arial" w:cs="Arial"/>
          <w:sz w:val="24"/>
          <w:szCs w:val="24"/>
          <w:lang w:val="es-EC" w:eastAsia="es-EC"/>
        </w:rPr>
        <w:t>sedes</w:t>
      </w:r>
      <w:r w:rsidR="004B3A51" w:rsidRPr="006E76A3">
        <w:rPr>
          <w:rFonts w:ascii="Arial" w:hAnsi="Arial" w:cs="Arial"/>
          <w:sz w:val="24"/>
          <w:szCs w:val="24"/>
          <w:lang w:val="es-EC" w:eastAsia="es-EC"/>
        </w:rPr>
        <w:t xml:space="preserve">, la federación de asociaciones y las asociaciones </w:t>
      </w:r>
      <w:r w:rsidR="00C21D7F" w:rsidRPr="006E76A3">
        <w:rPr>
          <w:rFonts w:ascii="Arial" w:hAnsi="Arial" w:cs="Arial"/>
          <w:sz w:val="24"/>
          <w:szCs w:val="24"/>
          <w:lang w:val="es-EC" w:eastAsia="es-EC"/>
        </w:rPr>
        <w:t>estudiantiles expedirán</w:t>
      </w:r>
      <w:r w:rsidRPr="006E76A3">
        <w:rPr>
          <w:rFonts w:ascii="Arial" w:hAnsi="Arial" w:cs="Arial"/>
          <w:sz w:val="24"/>
          <w:szCs w:val="24"/>
          <w:lang w:val="es-EC" w:eastAsia="es-EC"/>
        </w:rPr>
        <w:t xml:space="preserve"> su propi</w:t>
      </w:r>
      <w:r w:rsidR="007B499D" w:rsidRPr="006E76A3">
        <w:rPr>
          <w:rFonts w:ascii="Arial" w:hAnsi="Arial" w:cs="Arial"/>
          <w:sz w:val="24"/>
          <w:szCs w:val="24"/>
          <w:lang w:val="es-EC" w:eastAsia="es-EC"/>
        </w:rPr>
        <w:t>a</w:t>
      </w:r>
      <w:r w:rsidRPr="006E76A3">
        <w:rPr>
          <w:rFonts w:ascii="Arial" w:hAnsi="Arial" w:cs="Arial"/>
          <w:sz w:val="24"/>
          <w:szCs w:val="24"/>
          <w:lang w:val="es-EC" w:eastAsia="es-EC"/>
        </w:rPr>
        <w:t xml:space="preserve"> </w:t>
      </w:r>
      <w:r w:rsidR="00C21D7F" w:rsidRPr="006E76A3">
        <w:rPr>
          <w:rFonts w:ascii="Arial" w:hAnsi="Arial" w:cs="Arial"/>
          <w:sz w:val="24"/>
          <w:szCs w:val="24"/>
          <w:lang w:val="es-EC" w:eastAsia="es-EC"/>
        </w:rPr>
        <w:t>normativa, que</w:t>
      </w:r>
      <w:r w:rsidRPr="006E76A3">
        <w:rPr>
          <w:rFonts w:ascii="Arial" w:hAnsi="Arial" w:cs="Arial"/>
          <w:sz w:val="24"/>
          <w:szCs w:val="24"/>
          <w:lang w:val="es-EC" w:eastAsia="es-EC"/>
        </w:rPr>
        <w:t xml:space="preserve"> deberán contar con el </w:t>
      </w:r>
      <w:r w:rsidR="00C21D7F" w:rsidRPr="006E76A3">
        <w:rPr>
          <w:rFonts w:ascii="Arial" w:hAnsi="Arial" w:cs="Arial"/>
          <w:sz w:val="24"/>
          <w:szCs w:val="24"/>
          <w:lang w:val="es-EC" w:eastAsia="es-EC"/>
        </w:rPr>
        <w:t>dictamen del</w:t>
      </w:r>
      <w:r w:rsidRPr="006E76A3">
        <w:rPr>
          <w:rFonts w:ascii="Arial" w:hAnsi="Arial" w:cs="Arial"/>
          <w:sz w:val="24"/>
          <w:szCs w:val="24"/>
          <w:lang w:val="es-EC" w:eastAsia="es-EC"/>
        </w:rPr>
        <w:t xml:space="preserve"> Consejo Superior de la </w:t>
      </w:r>
      <w:r w:rsidR="00E253A7">
        <w:rPr>
          <w:rFonts w:ascii="Arial" w:hAnsi="Arial" w:cs="Arial"/>
          <w:sz w:val="24"/>
          <w:szCs w:val="24"/>
          <w:lang w:val="es-EC" w:eastAsia="es-EC"/>
        </w:rPr>
        <w:t>u</w:t>
      </w:r>
      <w:r w:rsidR="002E49C5">
        <w:rPr>
          <w:rFonts w:ascii="Arial" w:hAnsi="Arial" w:cs="Arial"/>
          <w:sz w:val="24"/>
          <w:szCs w:val="24"/>
          <w:lang w:val="es-EC" w:eastAsia="es-EC"/>
        </w:rPr>
        <w:t>niversidad</w:t>
      </w:r>
      <w:r w:rsidRPr="006E76A3">
        <w:rPr>
          <w:rFonts w:ascii="Arial" w:hAnsi="Arial" w:cs="Arial"/>
          <w:sz w:val="24"/>
          <w:szCs w:val="24"/>
          <w:lang w:val="es-EC" w:eastAsia="es-EC"/>
        </w:rPr>
        <w:t xml:space="preserve"> sobre su concordancia con la normativa institucional y la </w:t>
      </w:r>
      <w:r w:rsidR="00E253A7">
        <w:rPr>
          <w:rFonts w:ascii="Arial" w:hAnsi="Arial" w:cs="Arial"/>
          <w:sz w:val="24"/>
          <w:szCs w:val="24"/>
          <w:lang w:val="es-EC" w:eastAsia="es-EC"/>
        </w:rPr>
        <w:t>l</w:t>
      </w:r>
      <w:r w:rsidR="00E253A7" w:rsidRPr="006E76A3">
        <w:rPr>
          <w:rFonts w:ascii="Arial" w:hAnsi="Arial" w:cs="Arial"/>
          <w:sz w:val="24"/>
          <w:szCs w:val="24"/>
          <w:lang w:val="es-EC" w:eastAsia="es-EC"/>
        </w:rPr>
        <w:t>ey</w:t>
      </w:r>
      <w:r w:rsidR="004B3A51" w:rsidRPr="006E76A3">
        <w:rPr>
          <w:rFonts w:ascii="Arial" w:hAnsi="Arial" w:cs="Arial"/>
          <w:sz w:val="24"/>
          <w:szCs w:val="24"/>
          <w:lang w:val="es-EC" w:eastAsia="es-EC"/>
        </w:rPr>
        <w:t xml:space="preserve">. </w:t>
      </w:r>
    </w:p>
    <w:p w:rsidR="00815936" w:rsidRPr="006E76A3" w:rsidRDefault="005234D5" w:rsidP="006E76A3">
      <w:pPr>
        <w:shd w:val="clear" w:color="auto" w:fill="FFFFFF" w:themeFill="background1"/>
        <w:tabs>
          <w:tab w:val="left" w:pos="8931"/>
        </w:tabs>
        <w:ind w:right="40"/>
        <w:jc w:val="both"/>
        <w:rPr>
          <w:rFonts w:ascii="Arial" w:hAnsi="Arial" w:cs="Arial"/>
          <w:sz w:val="24"/>
          <w:szCs w:val="24"/>
          <w:lang w:val="es-EC"/>
        </w:rPr>
      </w:pPr>
      <w:r w:rsidRPr="006E76A3">
        <w:rPr>
          <w:rFonts w:ascii="Arial" w:hAnsi="Arial" w:cs="Arial"/>
          <w:sz w:val="24"/>
          <w:szCs w:val="24"/>
          <w:lang w:val="es-EC"/>
        </w:rPr>
        <w:t xml:space="preserve"> </w:t>
      </w:r>
    </w:p>
    <w:p w:rsidR="00815936" w:rsidRPr="006E76A3" w:rsidRDefault="006716F9" w:rsidP="006E76A3">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w:t>
      </w:r>
      <w:r w:rsidR="00C70373" w:rsidRPr="006E76A3">
        <w:rPr>
          <w:rFonts w:ascii="Arial" w:hAnsi="Arial" w:cs="Arial"/>
          <w:b/>
          <w:sz w:val="24"/>
          <w:szCs w:val="24"/>
          <w:lang w:val="es-EC"/>
        </w:rPr>
        <w:t>7</w:t>
      </w:r>
      <w:r w:rsidR="009B73C8" w:rsidRPr="006E76A3">
        <w:rPr>
          <w:rFonts w:ascii="Arial" w:hAnsi="Arial" w:cs="Arial"/>
          <w:b/>
          <w:sz w:val="24"/>
          <w:szCs w:val="24"/>
          <w:lang w:val="es-EC"/>
        </w:rPr>
        <w:t>3</w:t>
      </w:r>
      <w:r w:rsidR="005234D5" w:rsidRPr="006E76A3">
        <w:rPr>
          <w:rFonts w:ascii="Arial" w:hAnsi="Arial" w:cs="Arial"/>
          <w:b/>
          <w:sz w:val="24"/>
          <w:szCs w:val="24"/>
          <w:lang w:val="es-EC"/>
        </w:rPr>
        <w:t>.</w:t>
      </w:r>
      <w:r w:rsidR="00F35F17" w:rsidRPr="006E76A3">
        <w:rPr>
          <w:rFonts w:ascii="Arial" w:hAnsi="Arial" w:cs="Arial"/>
          <w:b/>
          <w:sz w:val="24"/>
          <w:szCs w:val="24"/>
          <w:lang w:val="es-EC"/>
        </w:rPr>
        <w:t>-</w:t>
      </w:r>
      <w:r w:rsidR="005234D5" w:rsidRPr="006E76A3">
        <w:rPr>
          <w:rFonts w:ascii="Arial" w:hAnsi="Arial" w:cs="Arial"/>
          <w:b/>
          <w:sz w:val="24"/>
          <w:szCs w:val="24"/>
          <w:lang w:val="es-EC"/>
        </w:rPr>
        <w:t xml:space="preserve"> Representantes estudiantiles a Consejo Superior y otros organismos. </w:t>
      </w:r>
      <w:r w:rsidR="005234D5" w:rsidRPr="006E76A3">
        <w:rPr>
          <w:rFonts w:ascii="Arial" w:hAnsi="Arial" w:cs="Arial"/>
          <w:sz w:val="24"/>
          <w:szCs w:val="24"/>
          <w:lang w:val="es-EC"/>
        </w:rPr>
        <w:t xml:space="preserve">Los representantes de los estudiantes ante el Consejo Superior serán elegidos de acuerdo con lo que establece el Estatuto de la </w:t>
      </w:r>
      <w:r w:rsidR="00E253A7">
        <w:rPr>
          <w:rFonts w:ascii="Arial" w:hAnsi="Arial" w:cs="Arial"/>
          <w:sz w:val="24"/>
          <w:szCs w:val="24"/>
          <w:lang w:val="es-EC"/>
        </w:rPr>
        <w:t>u</w:t>
      </w:r>
      <w:r w:rsidR="002E49C5">
        <w:rPr>
          <w:rFonts w:ascii="Arial" w:hAnsi="Arial" w:cs="Arial"/>
          <w:sz w:val="24"/>
          <w:szCs w:val="24"/>
          <w:lang w:val="es-EC"/>
        </w:rPr>
        <w:t>niversidad</w:t>
      </w:r>
      <w:r w:rsidR="005234D5" w:rsidRPr="006E76A3">
        <w:rPr>
          <w:rFonts w:ascii="Arial" w:hAnsi="Arial" w:cs="Arial"/>
          <w:sz w:val="24"/>
          <w:szCs w:val="24"/>
          <w:lang w:val="es-EC"/>
        </w:rPr>
        <w:t>. Los estudiantes tendrán representación en los organismos colegiados de gobierno</w:t>
      </w:r>
      <w:r w:rsidR="00647056" w:rsidRPr="006E76A3">
        <w:rPr>
          <w:rFonts w:ascii="Arial" w:hAnsi="Arial" w:cs="Arial"/>
          <w:sz w:val="24"/>
          <w:szCs w:val="24"/>
          <w:lang w:val="es-EC"/>
        </w:rPr>
        <w:t xml:space="preserve"> y de </w:t>
      </w:r>
      <w:r w:rsidR="00C21D7F" w:rsidRPr="006E76A3">
        <w:rPr>
          <w:rFonts w:ascii="Arial" w:hAnsi="Arial" w:cs="Arial"/>
          <w:sz w:val="24"/>
          <w:szCs w:val="24"/>
          <w:lang w:val="es-EC"/>
        </w:rPr>
        <w:t>apoyo previstos</w:t>
      </w:r>
      <w:r w:rsidR="000D1C55" w:rsidRPr="006E76A3">
        <w:rPr>
          <w:rFonts w:ascii="Arial" w:hAnsi="Arial" w:cs="Arial"/>
          <w:sz w:val="24"/>
          <w:szCs w:val="24"/>
          <w:lang w:val="es-EC"/>
        </w:rPr>
        <w:t xml:space="preserve"> por el Estatuto y la normativa </w:t>
      </w:r>
      <w:r w:rsidR="005234D5" w:rsidRPr="006E76A3">
        <w:rPr>
          <w:rFonts w:ascii="Arial" w:hAnsi="Arial" w:cs="Arial"/>
          <w:sz w:val="24"/>
          <w:szCs w:val="24"/>
          <w:lang w:val="es-EC"/>
        </w:rPr>
        <w:t xml:space="preserve">de la </w:t>
      </w:r>
      <w:r w:rsidR="00E253A7">
        <w:rPr>
          <w:rFonts w:ascii="Arial" w:hAnsi="Arial" w:cs="Arial"/>
          <w:sz w:val="24"/>
          <w:szCs w:val="24"/>
          <w:lang w:val="es-EC"/>
        </w:rPr>
        <w:t>u</w:t>
      </w:r>
      <w:r w:rsidR="002E49C5">
        <w:rPr>
          <w:rFonts w:ascii="Arial" w:hAnsi="Arial" w:cs="Arial"/>
          <w:sz w:val="24"/>
          <w:szCs w:val="24"/>
          <w:lang w:val="es-EC"/>
        </w:rPr>
        <w:t>niversidad</w:t>
      </w:r>
      <w:r w:rsidR="005234D5" w:rsidRPr="006E76A3">
        <w:rPr>
          <w:rFonts w:ascii="Arial" w:hAnsi="Arial" w:cs="Arial"/>
          <w:sz w:val="24"/>
          <w:szCs w:val="24"/>
          <w:lang w:val="es-EC"/>
        </w:rPr>
        <w:t>.</w:t>
      </w:r>
    </w:p>
    <w:p w:rsidR="00815936" w:rsidRPr="006E76A3" w:rsidRDefault="00815936" w:rsidP="006E76A3">
      <w:pPr>
        <w:shd w:val="clear" w:color="auto" w:fill="FFFFFF" w:themeFill="background1"/>
        <w:tabs>
          <w:tab w:val="left" w:pos="8931"/>
        </w:tabs>
        <w:ind w:right="32"/>
        <w:rPr>
          <w:rFonts w:ascii="Arial" w:hAnsi="Arial" w:cs="Arial"/>
          <w:sz w:val="24"/>
          <w:szCs w:val="24"/>
          <w:lang w:val="es-EC"/>
        </w:rPr>
      </w:pPr>
    </w:p>
    <w:p w:rsidR="00815936" w:rsidRPr="006E76A3" w:rsidRDefault="005234D5" w:rsidP="006E76A3">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w:t>
      </w:r>
      <w:r w:rsidR="00C70373" w:rsidRPr="006E76A3">
        <w:rPr>
          <w:rFonts w:ascii="Arial" w:hAnsi="Arial" w:cs="Arial"/>
          <w:b/>
          <w:sz w:val="24"/>
          <w:szCs w:val="24"/>
          <w:lang w:val="es-EC"/>
        </w:rPr>
        <w:t>7</w:t>
      </w:r>
      <w:r w:rsidR="009B73C8" w:rsidRPr="006E76A3">
        <w:rPr>
          <w:rFonts w:ascii="Arial" w:hAnsi="Arial" w:cs="Arial"/>
          <w:b/>
          <w:sz w:val="24"/>
          <w:szCs w:val="24"/>
          <w:lang w:val="es-EC"/>
        </w:rPr>
        <w:t>4</w:t>
      </w:r>
      <w:r w:rsidRPr="006E76A3">
        <w:rPr>
          <w:rFonts w:ascii="Arial" w:hAnsi="Arial" w:cs="Arial"/>
          <w:b/>
          <w:sz w:val="24"/>
          <w:szCs w:val="24"/>
          <w:lang w:val="es-EC"/>
        </w:rPr>
        <w:t>.</w:t>
      </w:r>
      <w:r w:rsidR="00F35F17" w:rsidRPr="006E76A3">
        <w:rPr>
          <w:rFonts w:ascii="Arial" w:hAnsi="Arial" w:cs="Arial"/>
          <w:b/>
          <w:sz w:val="24"/>
          <w:szCs w:val="24"/>
          <w:lang w:val="es-EC"/>
        </w:rPr>
        <w:t>-</w:t>
      </w:r>
      <w:r w:rsidRPr="006E76A3">
        <w:rPr>
          <w:rFonts w:ascii="Arial" w:hAnsi="Arial" w:cs="Arial"/>
          <w:b/>
          <w:sz w:val="24"/>
          <w:szCs w:val="24"/>
          <w:lang w:val="es-EC"/>
        </w:rPr>
        <w:t xml:space="preserve"> Miembro</w:t>
      </w:r>
      <w:r w:rsidR="0011747F" w:rsidRPr="006E76A3">
        <w:rPr>
          <w:rFonts w:ascii="Arial" w:hAnsi="Arial" w:cs="Arial"/>
          <w:b/>
          <w:sz w:val="24"/>
          <w:szCs w:val="24"/>
          <w:lang w:val="es-EC"/>
        </w:rPr>
        <w:t xml:space="preserve">s de las </w:t>
      </w:r>
      <w:r w:rsidR="00E253A7" w:rsidRPr="006E76A3">
        <w:rPr>
          <w:rFonts w:ascii="Arial" w:hAnsi="Arial" w:cs="Arial"/>
          <w:b/>
          <w:sz w:val="24"/>
          <w:szCs w:val="24"/>
          <w:lang w:val="es-EC"/>
        </w:rPr>
        <w:t>organizaciones estudiantiles</w:t>
      </w:r>
      <w:r w:rsidRPr="006E76A3">
        <w:rPr>
          <w:rFonts w:ascii="Arial" w:hAnsi="Arial" w:cs="Arial"/>
          <w:b/>
          <w:sz w:val="24"/>
          <w:szCs w:val="24"/>
          <w:lang w:val="es-EC"/>
        </w:rPr>
        <w:t xml:space="preserve">. </w:t>
      </w:r>
      <w:r w:rsidRPr="006E76A3">
        <w:rPr>
          <w:rFonts w:ascii="Arial" w:hAnsi="Arial" w:cs="Arial"/>
          <w:sz w:val="24"/>
          <w:szCs w:val="24"/>
          <w:lang w:val="es-EC"/>
        </w:rPr>
        <w:t xml:space="preserve">Todo estudiante regular o </w:t>
      </w:r>
      <w:r w:rsidR="00D87CFC">
        <w:rPr>
          <w:rFonts w:ascii="Arial" w:hAnsi="Arial" w:cs="Arial"/>
          <w:sz w:val="24"/>
          <w:szCs w:val="24"/>
          <w:lang w:val="es-EC"/>
        </w:rPr>
        <w:t xml:space="preserve">no regular </w:t>
      </w:r>
      <w:r w:rsidRPr="006E76A3">
        <w:rPr>
          <w:rFonts w:ascii="Arial" w:hAnsi="Arial" w:cs="Arial"/>
          <w:sz w:val="24"/>
          <w:szCs w:val="24"/>
          <w:lang w:val="es-EC"/>
        </w:rPr>
        <w:t xml:space="preserve">es miembro activo de las organizaciones estudiantiles de su unidad académica y de su </w:t>
      </w:r>
      <w:r w:rsidR="00E253A7">
        <w:rPr>
          <w:rFonts w:ascii="Arial" w:hAnsi="Arial" w:cs="Arial"/>
          <w:sz w:val="24"/>
          <w:szCs w:val="24"/>
          <w:lang w:val="es-EC"/>
        </w:rPr>
        <w:t>s</w:t>
      </w:r>
      <w:r w:rsidR="00E253A7" w:rsidRPr="006E76A3">
        <w:rPr>
          <w:rFonts w:ascii="Arial" w:hAnsi="Arial" w:cs="Arial"/>
          <w:sz w:val="24"/>
          <w:szCs w:val="24"/>
          <w:lang w:val="es-EC"/>
        </w:rPr>
        <w:t>ede</w:t>
      </w:r>
      <w:r w:rsidRPr="006E76A3">
        <w:rPr>
          <w:rFonts w:ascii="Arial" w:hAnsi="Arial" w:cs="Arial"/>
          <w:sz w:val="24"/>
          <w:szCs w:val="24"/>
          <w:lang w:val="es-EC"/>
        </w:rPr>
        <w:t xml:space="preserve">, salvo que exprese su voluntad </w:t>
      </w:r>
      <w:r w:rsidR="00E253A7">
        <w:rPr>
          <w:rFonts w:ascii="Arial" w:hAnsi="Arial" w:cs="Arial"/>
          <w:sz w:val="24"/>
          <w:szCs w:val="24"/>
          <w:lang w:val="es-EC"/>
        </w:rPr>
        <w:t>de no pertenecer</w:t>
      </w:r>
      <w:r w:rsidRPr="006E76A3">
        <w:rPr>
          <w:rFonts w:ascii="Arial" w:hAnsi="Arial" w:cs="Arial"/>
          <w:sz w:val="24"/>
          <w:szCs w:val="24"/>
          <w:lang w:val="es-EC"/>
        </w:rPr>
        <w:t xml:space="preserve">. La calidad de estudiante </w:t>
      </w:r>
      <w:r w:rsidRPr="006E76A3">
        <w:rPr>
          <w:rFonts w:ascii="Arial" w:hAnsi="Arial" w:cs="Arial"/>
          <w:sz w:val="24"/>
          <w:szCs w:val="24"/>
          <w:lang w:val="es-EC"/>
        </w:rPr>
        <w:lastRenderedPageBreak/>
        <w:t xml:space="preserve">regular </w:t>
      </w:r>
      <w:r w:rsidR="0011747F" w:rsidRPr="006E76A3">
        <w:rPr>
          <w:rFonts w:ascii="Arial" w:hAnsi="Arial" w:cs="Arial"/>
          <w:sz w:val="24"/>
          <w:szCs w:val="24"/>
          <w:lang w:val="es-EC"/>
        </w:rPr>
        <w:t>con</w:t>
      </w:r>
      <w:r w:rsidRPr="006E76A3">
        <w:rPr>
          <w:rFonts w:ascii="Arial" w:hAnsi="Arial" w:cs="Arial"/>
          <w:sz w:val="24"/>
          <w:szCs w:val="24"/>
          <w:lang w:val="es-EC"/>
        </w:rPr>
        <w:t xml:space="preserve">lleva consigo el derecho a elegir y ser elegido para los organismos universitarios, previo cumplimiento de los requisitos establecidos en los reglamentos de la </w:t>
      </w:r>
      <w:r w:rsidR="00E253A7">
        <w:rPr>
          <w:rFonts w:ascii="Arial" w:hAnsi="Arial" w:cs="Arial"/>
          <w:sz w:val="24"/>
          <w:szCs w:val="24"/>
          <w:lang w:val="es-EC"/>
        </w:rPr>
        <w:t>u</w:t>
      </w:r>
      <w:r w:rsidR="002E49C5">
        <w:rPr>
          <w:rFonts w:ascii="Arial" w:hAnsi="Arial" w:cs="Arial"/>
          <w:sz w:val="24"/>
          <w:szCs w:val="24"/>
          <w:lang w:val="es-EC"/>
        </w:rPr>
        <w:t>niversidad</w:t>
      </w:r>
      <w:r w:rsidRPr="006E76A3">
        <w:rPr>
          <w:rFonts w:ascii="Arial" w:hAnsi="Arial" w:cs="Arial"/>
          <w:sz w:val="24"/>
          <w:szCs w:val="24"/>
          <w:lang w:val="es-EC"/>
        </w:rPr>
        <w:t xml:space="preserve"> y de las asociaciones estudiantiles. El estudiante </w:t>
      </w:r>
      <w:r w:rsidR="006B410C" w:rsidRPr="00F640B2">
        <w:rPr>
          <w:rFonts w:ascii="Arial" w:hAnsi="Arial" w:cs="Arial"/>
          <w:sz w:val="24"/>
          <w:szCs w:val="24"/>
          <w:shd w:val="clear" w:color="auto" w:fill="FFFFFF" w:themeFill="background1"/>
          <w:lang w:val="es-EC"/>
        </w:rPr>
        <w:t>no regular</w:t>
      </w:r>
      <w:r w:rsidR="006B410C">
        <w:rPr>
          <w:rFonts w:ascii="Arial" w:hAnsi="Arial" w:cs="Arial"/>
          <w:sz w:val="24"/>
          <w:szCs w:val="24"/>
          <w:lang w:val="es-EC"/>
        </w:rPr>
        <w:t xml:space="preserve"> </w:t>
      </w:r>
      <w:r w:rsidRPr="006E76A3">
        <w:rPr>
          <w:rFonts w:ascii="Arial" w:hAnsi="Arial" w:cs="Arial"/>
          <w:sz w:val="24"/>
          <w:szCs w:val="24"/>
          <w:lang w:val="es-EC"/>
        </w:rPr>
        <w:t>solo tiene derecho a elegir.</w:t>
      </w:r>
    </w:p>
    <w:p w:rsidR="00815936" w:rsidRPr="006E76A3" w:rsidRDefault="00815936" w:rsidP="006E76A3">
      <w:pPr>
        <w:shd w:val="clear" w:color="auto" w:fill="FFFFFF" w:themeFill="background1"/>
        <w:tabs>
          <w:tab w:val="left" w:pos="8931"/>
        </w:tabs>
        <w:ind w:right="32"/>
        <w:rPr>
          <w:rFonts w:ascii="Arial" w:hAnsi="Arial" w:cs="Arial"/>
          <w:sz w:val="24"/>
          <w:szCs w:val="24"/>
          <w:lang w:val="es-EC"/>
        </w:rPr>
      </w:pPr>
    </w:p>
    <w:p w:rsidR="00815936" w:rsidRPr="006E76A3" w:rsidRDefault="005234D5" w:rsidP="006E76A3">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 xml:space="preserve">Art. </w:t>
      </w:r>
      <w:r w:rsidR="00C70373" w:rsidRPr="006E76A3">
        <w:rPr>
          <w:rFonts w:ascii="Arial" w:hAnsi="Arial" w:cs="Arial"/>
          <w:b/>
          <w:sz w:val="24"/>
          <w:szCs w:val="24"/>
          <w:lang w:val="es-EC"/>
        </w:rPr>
        <w:t>7</w:t>
      </w:r>
      <w:r w:rsidR="009B73C8" w:rsidRPr="006E76A3">
        <w:rPr>
          <w:rFonts w:ascii="Arial" w:hAnsi="Arial" w:cs="Arial"/>
          <w:b/>
          <w:sz w:val="24"/>
          <w:szCs w:val="24"/>
          <w:lang w:val="es-EC"/>
        </w:rPr>
        <w:t>5</w:t>
      </w:r>
      <w:r w:rsidRPr="006E76A3">
        <w:rPr>
          <w:rFonts w:ascii="Arial" w:hAnsi="Arial" w:cs="Arial"/>
          <w:b/>
          <w:sz w:val="24"/>
          <w:szCs w:val="24"/>
          <w:lang w:val="es-EC"/>
        </w:rPr>
        <w:t>.</w:t>
      </w:r>
      <w:r w:rsidR="00F35F17" w:rsidRPr="006E76A3">
        <w:rPr>
          <w:rFonts w:ascii="Arial" w:hAnsi="Arial" w:cs="Arial"/>
          <w:b/>
          <w:sz w:val="24"/>
          <w:szCs w:val="24"/>
          <w:lang w:val="es-EC"/>
        </w:rPr>
        <w:t>-</w:t>
      </w:r>
      <w:r w:rsidRPr="006E76A3">
        <w:rPr>
          <w:rFonts w:ascii="Arial" w:hAnsi="Arial" w:cs="Arial"/>
          <w:b/>
          <w:sz w:val="24"/>
          <w:szCs w:val="24"/>
          <w:lang w:val="es-EC"/>
        </w:rPr>
        <w:t xml:space="preserve"> Prohibición. </w:t>
      </w:r>
      <w:r w:rsidRPr="006E76A3">
        <w:rPr>
          <w:rFonts w:ascii="Arial" w:hAnsi="Arial" w:cs="Arial"/>
          <w:sz w:val="24"/>
          <w:szCs w:val="24"/>
          <w:lang w:val="es-EC"/>
        </w:rPr>
        <w:t xml:space="preserve">Ni los estudiantes ni sus organizaciones podrán tomar el nombre de la </w:t>
      </w:r>
      <w:r w:rsidR="00E253A7">
        <w:rPr>
          <w:rFonts w:ascii="Arial" w:hAnsi="Arial" w:cs="Arial"/>
          <w:sz w:val="24"/>
          <w:szCs w:val="24"/>
          <w:lang w:val="es-EC"/>
        </w:rPr>
        <w:t>u</w:t>
      </w:r>
      <w:r w:rsidR="002E49C5">
        <w:rPr>
          <w:rFonts w:ascii="Arial" w:hAnsi="Arial" w:cs="Arial"/>
          <w:sz w:val="24"/>
          <w:szCs w:val="24"/>
          <w:lang w:val="es-EC"/>
        </w:rPr>
        <w:t>niversidad</w:t>
      </w:r>
      <w:r w:rsidRPr="006E76A3">
        <w:rPr>
          <w:rFonts w:ascii="Arial" w:hAnsi="Arial" w:cs="Arial"/>
          <w:sz w:val="24"/>
          <w:szCs w:val="24"/>
          <w:lang w:val="es-EC"/>
        </w:rPr>
        <w:t xml:space="preserve"> para actos no aprobados por las autoridades universitarias correspondientes.</w:t>
      </w:r>
    </w:p>
    <w:p w:rsidR="00815936" w:rsidRPr="006E76A3" w:rsidRDefault="00815936" w:rsidP="006E76A3">
      <w:pPr>
        <w:shd w:val="clear" w:color="auto" w:fill="FFFFFF" w:themeFill="background1"/>
        <w:tabs>
          <w:tab w:val="left" w:pos="8931"/>
        </w:tabs>
        <w:ind w:right="32"/>
        <w:rPr>
          <w:rFonts w:ascii="Arial" w:hAnsi="Arial" w:cs="Arial"/>
          <w:b/>
          <w:sz w:val="24"/>
          <w:szCs w:val="24"/>
          <w:lang w:val="es-EC"/>
        </w:rPr>
      </w:pPr>
    </w:p>
    <w:p w:rsidR="00067F86" w:rsidRPr="006E76A3" w:rsidRDefault="00E253A7" w:rsidP="006E76A3">
      <w:pPr>
        <w:pStyle w:val="Ttulo1"/>
        <w:shd w:val="clear" w:color="auto" w:fill="FFFFFF" w:themeFill="background1"/>
        <w:spacing w:after="240"/>
        <w:ind w:left="0"/>
        <w:rPr>
          <w:rFonts w:ascii="Arial" w:hAnsi="Arial" w:cs="Arial"/>
          <w:lang w:val="es-EC"/>
        </w:rPr>
      </w:pPr>
      <w:r w:rsidRPr="006E76A3">
        <w:rPr>
          <w:rFonts w:ascii="Arial" w:hAnsi="Arial" w:cs="Arial"/>
          <w:lang w:val="es-EC"/>
        </w:rPr>
        <w:t>CAP</w:t>
      </w:r>
      <w:r>
        <w:rPr>
          <w:rFonts w:ascii="Arial" w:hAnsi="Arial" w:cs="Arial"/>
          <w:lang w:val="es-EC"/>
        </w:rPr>
        <w:t>Í</w:t>
      </w:r>
      <w:r w:rsidRPr="006E76A3">
        <w:rPr>
          <w:rFonts w:ascii="Arial" w:hAnsi="Arial" w:cs="Arial"/>
          <w:lang w:val="es-EC"/>
        </w:rPr>
        <w:t xml:space="preserve">TULO </w:t>
      </w:r>
      <w:r w:rsidR="00067F86" w:rsidRPr="006E76A3">
        <w:rPr>
          <w:rFonts w:ascii="Arial" w:hAnsi="Arial" w:cs="Arial"/>
          <w:lang w:val="es-EC"/>
        </w:rPr>
        <w:t>II</w:t>
      </w:r>
    </w:p>
    <w:p w:rsidR="00067F86" w:rsidRPr="006E76A3" w:rsidRDefault="00067F86" w:rsidP="006E76A3">
      <w:pPr>
        <w:pStyle w:val="Ttulo1"/>
        <w:shd w:val="clear" w:color="auto" w:fill="FFFFFF" w:themeFill="background1"/>
        <w:spacing w:after="240"/>
        <w:ind w:left="0"/>
        <w:rPr>
          <w:rFonts w:ascii="Arial" w:hAnsi="Arial" w:cs="Arial"/>
          <w:lang w:val="es-EC"/>
        </w:rPr>
      </w:pPr>
      <w:r w:rsidRPr="006E76A3">
        <w:rPr>
          <w:rFonts w:ascii="Arial" w:hAnsi="Arial" w:cs="Arial"/>
          <w:lang w:val="es-EC"/>
        </w:rPr>
        <w:t>DEL RÉGIMEN DE GRADOS</w:t>
      </w:r>
    </w:p>
    <w:p w:rsidR="00067F86" w:rsidRPr="006E333B" w:rsidRDefault="00E253A7" w:rsidP="006E76A3">
      <w:pPr>
        <w:pStyle w:val="Ttulo1"/>
        <w:shd w:val="clear" w:color="auto" w:fill="FFFFFF" w:themeFill="background1"/>
        <w:ind w:left="0"/>
        <w:rPr>
          <w:rFonts w:ascii="Arial" w:hAnsi="Arial" w:cs="Arial"/>
          <w:lang w:val="es-EC"/>
        </w:rPr>
      </w:pPr>
      <w:r w:rsidRPr="006E333B">
        <w:rPr>
          <w:rFonts w:ascii="Arial" w:hAnsi="Arial" w:cs="Arial"/>
          <w:lang w:val="es-EC"/>
        </w:rPr>
        <w:t xml:space="preserve">TÍTULO </w:t>
      </w:r>
      <w:r w:rsidR="00540899" w:rsidRPr="006E333B">
        <w:rPr>
          <w:rFonts w:ascii="Arial" w:hAnsi="Arial" w:cs="Arial"/>
          <w:lang w:val="es-EC"/>
        </w:rPr>
        <w:t>X</w:t>
      </w:r>
    </w:p>
    <w:p w:rsidR="00067F86" w:rsidRPr="006E333B" w:rsidRDefault="00067F86" w:rsidP="006E76A3">
      <w:pPr>
        <w:shd w:val="clear" w:color="auto" w:fill="FFFFFF" w:themeFill="background1"/>
        <w:ind w:right="2"/>
        <w:jc w:val="center"/>
        <w:rPr>
          <w:rStyle w:val="Normal1"/>
          <w:rFonts w:ascii="Arial" w:hAnsi="Arial" w:cs="Arial"/>
          <w:b/>
          <w:szCs w:val="24"/>
          <w:u w:val="single"/>
          <w:lang w:val="es-EC"/>
        </w:rPr>
      </w:pPr>
      <w:r w:rsidRPr="006E333B">
        <w:rPr>
          <w:rStyle w:val="Normal1"/>
          <w:rFonts w:ascii="Arial" w:hAnsi="Arial" w:cs="Arial"/>
          <w:b/>
          <w:szCs w:val="24"/>
          <w:u w:val="single"/>
          <w:lang w:val="es-EC"/>
        </w:rPr>
        <w:t>DE LAS CONDICIONES GENERALES PARA LA GRADUACIÓN</w:t>
      </w:r>
    </w:p>
    <w:p w:rsidR="004D62FD" w:rsidRPr="006E76A3" w:rsidRDefault="004D62FD" w:rsidP="006E76A3">
      <w:pPr>
        <w:shd w:val="clear" w:color="auto" w:fill="FFFFFF" w:themeFill="background1"/>
        <w:ind w:right="2"/>
        <w:jc w:val="center"/>
        <w:rPr>
          <w:rStyle w:val="Normal1"/>
          <w:rFonts w:ascii="Arial" w:hAnsi="Arial" w:cs="Arial"/>
          <w:szCs w:val="24"/>
          <w:lang w:val="es-EC"/>
        </w:rPr>
      </w:pPr>
    </w:p>
    <w:p w:rsidR="00067F86" w:rsidRPr="006E76A3" w:rsidRDefault="00C70373" w:rsidP="006E76A3">
      <w:pPr>
        <w:shd w:val="clear" w:color="auto" w:fill="FFFFFF" w:themeFill="background1"/>
        <w:spacing w:after="240"/>
        <w:ind w:right="2"/>
        <w:jc w:val="both"/>
        <w:rPr>
          <w:rStyle w:val="Normal1"/>
          <w:rFonts w:ascii="Arial" w:hAnsi="Arial" w:cs="Arial"/>
          <w:szCs w:val="24"/>
          <w:lang w:val="es-EC"/>
        </w:rPr>
      </w:pPr>
      <w:r w:rsidRPr="006E76A3">
        <w:rPr>
          <w:rStyle w:val="Normal1"/>
          <w:rFonts w:ascii="Arial" w:hAnsi="Arial" w:cs="Arial"/>
          <w:b/>
          <w:szCs w:val="24"/>
          <w:lang w:val="es-EC"/>
        </w:rPr>
        <w:t xml:space="preserve">Art. </w:t>
      </w:r>
      <w:r w:rsidR="00067F86" w:rsidRPr="006E76A3">
        <w:rPr>
          <w:rStyle w:val="Normal1"/>
          <w:rFonts w:ascii="Arial" w:hAnsi="Arial" w:cs="Arial"/>
          <w:b/>
          <w:szCs w:val="24"/>
          <w:lang w:val="es-EC"/>
        </w:rPr>
        <w:t xml:space="preserve"> </w:t>
      </w:r>
      <w:r w:rsidRPr="006E76A3">
        <w:rPr>
          <w:rStyle w:val="Normal1"/>
          <w:rFonts w:ascii="Arial" w:hAnsi="Arial" w:cs="Arial"/>
          <w:b/>
          <w:szCs w:val="24"/>
          <w:lang w:val="es-EC"/>
        </w:rPr>
        <w:t>7</w:t>
      </w:r>
      <w:r w:rsidR="009B73C8" w:rsidRPr="006E76A3">
        <w:rPr>
          <w:rStyle w:val="Normal1"/>
          <w:rFonts w:ascii="Arial" w:hAnsi="Arial" w:cs="Arial"/>
          <w:b/>
          <w:szCs w:val="24"/>
          <w:lang w:val="es-EC"/>
        </w:rPr>
        <w:t>6</w:t>
      </w:r>
      <w:r w:rsidR="005F3A3F"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067F86" w:rsidRPr="006E76A3">
        <w:rPr>
          <w:rStyle w:val="Normal1"/>
          <w:rFonts w:ascii="Arial" w:hAnsi="Arial" w:cs="Arial"/>
          <w:b/>
          <w:szCs w:val="24"/>
          <w:lang w:val="es-EC"/>
        </w:rPr>
        <w:t xml:space="preserve"> Unidad de Titulación</w:t>
      </w:r>
      <w:r w:rsidR="00067F86" w:rsidRPr="006E76A3">
        <w:rPr>
          <w:rStyle w:val="Normal1"/>
          <w:rFonts w:ascii="Arial" w:hAnsi="Arial" w:cs="Arial"/>
          <w:szCs w:val="24"/>
          <w:lang w:val="es-EC"/>
        </w:rPr>
        <w:t>. Cada carrera o programa</w:t>
      </w:r>
      <w:r w:rsidR="00E253A7">
        <w:rPr>
          <w:rStyle w:val="Normal1"/>
          <w:rFonts w:ascii="Arial" w:hAnsi="Arial" w:cs="Arial"/>
          <w:szCs w:val="24"/>
          <w:lang w:val="es-EC"/>
        </w:rPr>
        <w:t>,</w:t>
      </w:r>
      <w:r w:rsidR="00067F86" w:rsidRPr="006E76A3">
        <w:rPr>
          <w:rStyle w:val="Normal1"/>
          <w:rFonts w:ascii="Arial" w:hAnsi="Arial" w:cs="Arial"/>
          <w:szCs w:val="24"/>
          <w:lang w:val="es-EC"/>
        </w:rPr>
        <w:t xml:space="preserve"> de conformidad con su estructura curricular</w:t>
      </w:r>
      <w:r w:rsidR="00E253A7">
        <w:rPr>
          <w:rStyle w:val="Normal1"/>
          <w:rFonts w:ascii="Arial" w:hAnsi="Arial" w:cs="Arial"/>
          <w:szCs w:val="24"/>
          <w:lang w:val="es-EC"/>
        </w:rPr>
        <w:t>,</w:t>
      </w:r>
      <w:r w:rsidR="00067F86" w:rsidRPr="006E76A3">
        <w:rPr>
          <w:rStyle w:val="Normal1"/>
          <w:rFonts w:ascii="Arial" w:hAnsi="Arial" w:cs="Arial"/>
          <w:szCs w:val="24"/>
          <w:lang w:val="es-EC"/>
        </w:rPr>
        <w:t xml:space="preserve"> tendrá su unidad de titulación, al inicio de la cual el estudiante podrá optar por una de las siguientes alternativas:</w:t>
      </w:r>
    </w:p>
    <w:p w:rsidR="006618B8" w:rsidRDefault="00067F86" w:rsidP="006618B8">
      <w:pPr>
        <w:pStyle w:val="Prrafodelista"/>
        <w:numPr>
          <w:ilvl w:val="0"/>
          <w:numId w:val="16"/>
        </w:numPr>
        <w:shd w:val="clear" w:color="auto" w:fill="FFFFFF" w:themeFill="background1"/>
        <w:contextualSpacing w:val="0"/>
        <w:rPr>
          <w:rStyle w:val="Normal1"/>
          <w:rFonts w:ascii="Arial" w:hAnsi="Arial" w:cs="Arial"/>
          <w:szCs w:val="24"/>
          <w:lang w:val="es-EC"/>
        </w:rPr>
      </w:pPr>
      <w:r w:rsidRPr="006618B8">
        <w:rPr>
          <w:rStyle w:val="Normal1"/>
          <w:rFonts w:ascii="Arial" w:hAnsi="Arial" w:cs="Arial"/>
          <w:szCs w:val="24"/>
          <w:lang w:val="es-EC"/>
        </w:rPr>
        <w:t>Trabajo de titulación</w:t>
      </w:r>
      <w:r w:rsidR="00E253A7">
        <w:rPr>
          <w:rStyle w:val="Normal1"/>
          <w:rFonts w:ascii="Arial" w:hAnsi="Arial" w:cs="Arial"/>
          <w:szCs w:val="24"/>
          <w:lang w:val="es-EC"/>
        </w:rPr>
        <w:t>.</w:t>
      </w:r>
      <w:r w:rsidRPr="006618B8">
        <w:rPr>
          <w:rStyle w:val="Normal1"/>
          <w:rFonts w:ascii="Arial" w:hAnsi="Arial" w:cs="Arial"/>
          <w:szCs w:val="24"/>
          <w:lang w:val="es-EC"/>
        </w:rPr>
        <w:t xml:space="preserve"> </w:t>
      </w:r>
    </w:p>
    <w:p w:rsidR="003E2450" w:rsidRDefault="00067F86" w:rsidP="006618B8">
      <w:pPr>
        <w:pStyle w:val="Prrafodelista"/>
        <w:numPr>
          <w:ilvl w:val="0"/>
          <w:numId w:val="16"/>
        </w:numPr>
        <w:shd w:val="clear" w:color="auto" w:fill="FFFFFF" w:themeFill="background1"/>
        <w:contextualSpacing w:val="0"/>
        <w:rPr>
          <w:rStyle w:val="Normal1"/>
          <w:rFonts w:ascii="Arial" w:hAnsi="Arial" w:cs="Arial"/>
          <w:szCs w:val="24"/>
          <w:lang w:val="es-EC"/>
        </w:rPr>
      </w:pPr>
      <w:r w:rsidRPr="006618B8">
        <w:rPr>
          <w:rStyle w:val="Normal1"/>
          <w:rFonts w:ascii="Arial" w:hAnsi="Arial" w:cs="Arial"/>
          <w:szCs w:val="24"/>
          <w:lang w:val="es-EC"/>
        </w:rPr>
        <w:t>Examen de grado de carácter complexivo.</w:t>
      </w:r>
    </w:p>
    <w:p w:rsidR="006618B8" w:rsidRPr="006618B8" w:rsidRDefault="006618B8" w:rsidP="006618B8">
      <w:pPr>
        <w:pStyle w:val="Prrafodelista"/>
        <w:shd w:val="clear" w:color="auto" w:fill="FFFFFF" w:themeFill="background1"/>
        <w:contextualSpacing w:val="0"/>
        <w:rPr>
          <w:rStyle w:val="Normal1"/>
          <w:rFonts w:ascii="Arial" w:hAnsi="Arial" w:cs="Arial"/>
          <w:szCs w:val="24"/>
          <w:lang w:val="es-EC"/>
        </w:rPr>
      </w:pPr>
    </w:p>
    <w:p w:rsidR="00067F86" w:rsidRPr="006E76A3" w:rsidRDefault="00067F86" w:rsidP="006E76A3">
      <w:pPr>
        <w:shd w:val="clear" w:color="auto" w:fill="FFFFFF" w:themeFill="background1"/>
        <w:spacing w:after="240"/>
        <w:ind w:right="2"/>
        <w:jc w:val="both"/>
        <w:rPr>
          <w:rStyle w:val="Normal1"/>
          <w:rFonts w:ascii="Arial" w:hAnsi="Arial" w:cs="Arial"/>
          <w:szCs w:val="24"/>
          <w:lang w:val="es-EC"/>
        </w:rPr>
      </w:pPr>
      <w:r w:rsidRPr="006E76A3">
        <w:rPr>
          <w:rStyle w:val="Normal1"/>
          <w:rFonts w:ascii="Arial" w:hAnsi="Arial" w:cs="Arial"/>
          <w:szCs w:val="24"/>
          <w:lang w:val="es-EC"/>
        </w:rPr>
        <w:t>En las maestrías profesionales la opción de</w:t>
      </w:r>
      <w:r w:rsidR="00B2631D">
        <w:rPr>
          <w:rStyle w:val="Normal1"/>
          <w:rFonts w:ascii="Arial" w:hAnsi="Arial" w:cs="Arial"/>
          <w:szCs w:val="24"/>
          <w:lang w:val="es-EC"/>
        </w:rPr>
        <w:t xml:space="preserve"> </w:t>
      </w:r>
      <w:r w:rsidRPr="006E76A3">
        <w:rPr>
          <w:rStyle w:val="Normal1"/>
          <w:rFonts w:ascii="Arial" w:hAnsi="Arial" w:cs="Arial"/>
          <w:szCs w:val="24"/>
          <w:lang w:val="es-EC"/>
        </w:rPr>
        <w:t>examen complexivo deberá</w:t>
      </w:r>
      <w:r w:rsidR="0052672F" w:rsidRPr="006E76A3">
        <w:rPr>
          <w:rStyle w:val="Normal1"/>
          <w:rFonts w:ascii="Arial" w:hAnsi="Arial" w:cs="Arial"/>
          <w:szCs w:val="24"/>
          <w:lang w:val="es-EC"/>
        </w:rPr>
        <w:t xml:space="preserve"> estar </w:t>
      </w:r>
      <w:r w:rsidR="00E253A7" w:rsidRPr="006E76A3">
        <w:rPr>
          <w:rStyle w:val="Normal1"/>
          <w:rFonts w:ascii="Arial" w:hAnsi="Arial" w:cs="Arial"/>
          <w:szCs w:val="24"/>
          <w:lang w:val="es-EC"/>
        </w:rPr>
        <w:t>expresamente contemplada</w:t>
      </w:r>
      <w:r w:rsidRPr="006E76A3">
        <w:rPr>
          <w:rStyle w:val="Normal1"/>
          <w:rFonts w:ascii="Arial" w:hAnsi="Arial" w:cs="Arial"/>
          <w:szCs w:val="24"/>
          <w:lang w:val="es-EC"/>
        </w:rPr>
        <w:t xml:space="preserve"> en el programa. En la maestría de investigación el trabajo de titulación </w:t>
      </w:r>
      <w:r w:rsidR="0052672F" w:rsidRPr="006E76A3">
        <w:rPr>
          <w:rStyle w:val="Normal1"/>
          <w:rFonts w:ascii="Arial" w:hAnsi="Arial" w:cs="Arial"/>
          <w:szCs w:val="24"/>
          <w:lang w:val="es-EC"/>
        </w:rPr>
        <w:t xml:space="preserve">consistirá </w:t>
      </w:r>
      <w:r w:rsidRPr="006E76A3">
        <w:rPr>
          <w:rStyle w:val="Normal1"/>
          <w:rFonts w:ascii="Arial" w:hAnsi="Arial" w:cs="Arial"/>
          <w:szCs w:val="24"/>
          <w:lang w:val="es-EC"/>
        </w:rPr>
        <w:t>exclusivamente</w:t>
      </w:r>
      <w:r w:rsidR="0052672F" w:rsidRPr="006E76A3">
        <w:rPr>
          <w:rStyle w:val="Normal1"/>
          <w:rFonts w:ascii="Arial" w:hAnsi="Arial" w:cs="Arial"/>
          <w:szCs w:val="24"/>
          <w:lang w:val="es-EC"/>
        </w:rPr>
        <w:t xml:space="preserve"> en una </w:t>
      </w:r>
      <w:r w:rsidRPr="006E76A3">
        <w:rPr>
          <w:rStyle w:val="Normal1"/>
          <w:rFonts w:ascii="Arial" w:hAnsi="Arial" w:cs="Arial"/>
          <w:szCs w:val="24"/>
          <w:lang w:val="es-EC"/>
        </w:rPr>
        <w:t>tesis</w:t>
      </w:r>
      <w:r w:rsidR="00451038" w:rsidRPr="006E76A3">
        <w:rPr>
          <w:rStyle w:val="Normal1"/>
          <w:rFonts w:ascii="Arial" w:hAnsi="Arial" w:cs="Arial"/>
          <w:szCs w:val="24"/>
          <w:lang w:val="es-EC"/>
        </w:rPr>
        <w:t>.</w:t>
      </w:r>
      <w:r w:rsidRPr="006E76A3">
        <w:rPr>
          <w:rStyle w:val="Normal1"/>
          <w:rFonts w:ascii="Arial" w:hAnsi="Arial" w:cs="Arial"/>
          <w:szCs w:val="24"/>
          <w:lang w:val="es-EC"/>
        </w:rPr>
        <w:t xml:space="preserve"> </w:t>
      </w:r>
    </w:p>
    <w:p w:rsidR="00067F86" w:rsidRPr="006E333B" w:rsidRDefault="00E253A7" w:rsidP="006E76A3">
      <w:pPr>
        <w:pStyle w:val="Ttulo1"/>
        <w:shd w:val="clear" w:color="auto" w:fill="FFFFFF" w:themeFill="background1"/>
        <w:ind w:left="0"/>
        <w:rPr>
          <w:rStyle w:val="Normal1"/>
          <w:rFonts w:ascii="Arial" w:hAnsi="Arial" w:cs="Arial"/>
          <w:lang w:val="es-EC"/>
        </w:rPr>
      </w:pPr>
      <w:r w:rsidRPr="006E333B">
        <w:rPr>
          <w:rStyle w:val="Normal1"/>
          <w:rFonts w:ascii="Arial" w:hAnsi="Arial" w:cs="Arial"/>
          <w:lang w:val="es-EC"/>
        </w:rPr>
        <w:t xml:space="preserve">TÍTULO </w:t>
      </w:r>
      <w:r w:rsidR="00540899" w:rsidRPr="006E333B">
        <w:rPr>
          <w:rStyle w:val="Normal1"/>
          <w:rFonts w:ascii="Arial" w:hAnsi="Arial" w:cs="Arial"/>
          <w:lang w:val="es-EC"/>
        </w:rPr>
        <w:t>XI</w:t>
      </w:r>
    </w:p>
    <w:p w:rsidR="00067F86" w:rsidRPr="006E333B" w:rsidRDefault="006B410C" w:rsidP="006E76A3">
      <w:pPr>
        <w:shd w:val="clear" w:color="auto" w:fill="FFFFFF" w:themeFill="background1"/>
        <w:tabs>
          <w:tab w:val="left" w:pos="453"/>
        </w:tabs>
        <w:ind w:right="2"/>
        <w:jc w:val="center"/>
        <w:rPr>
          <w:rStyle w:val="Normal1"/>
          <w:rFonts w:ascii="Arial" w:hAnsi="Arial" w:cs="Arial"/>
          <w:b/>
          <w:szCs w:val="24"/>
          <w:u w:val="single"/>
          <w:lang w:val="es-EC"/>
        </w:rPr>
      </w:pPr>
      <w:r w:rsidRPr="006E333B">
        <w:rPr>
          <w:rStyle w:val="Normal1"/>
          <w:rFonts w:ascii="Arial" w:hAnsi="Arial" w:cs="Arial"/>
          <w:b/>
          <w:szCs w:val="24"/>
          <w:u w:val="single"/>
          <w:lang w:val="es-EC"/>
        </w:rPr>
        <w:t>DE</w:t>
      </w:r>
      <w:r w:rsidR="00F640B2" w:rsidRPr="006E333B">
        <w:rPr>
          <w:rStyle w:val="Normal1"/>
          <w:rFonts w:ascii="Arial" w:hAnsi="Arial" w:cs="Arial"/>
          <w:b/>
          <w:szCs w:val="24"/>
          <w:u w:val="single"/>
          <w:lang w:val="es-EC"/>
        </w:rPr>
        <w:t xml:space="preserve"> </w:t>
      </w:r>
      <w:r w:rsidRPr="006E333B">
        <w:rPr>
          <w:rStyle w:val="Normal1"/>
          <w:rFonts w:ascii="Arial" w:hAnsi="Arial" w:cs="Arial"/>
          <w:b/>
          <w:szCs w:val="24"/>
          <w:u w:val="single"/>
          <w:lang w:val="es-EC"/>
        </w:rPr>
        <w:t xml:space="preserve">LOS </w:t>
      </w:r>
      <w:r w:rsidRPr="006E333B">
        <w:rPr>
          <w:rStyle w:val="Normal1"/>
          <w:rFonts w:ascii="Arial" w:hAnsi="Arial" w:cs="Arial"/>
          <w:b/>
          <w:szCs w:val="24"/>
          <w:u w:val="single"/>
          <w:shd w:val="clear" w:color="auto" w:fill="FFFFFF" w:themeFill="background1"/>
          <w:lang w:val="es-EC"/>
        </w:rPr>
        <w:t>REQUISITOS PARTICULARES PARA LA GRADUACIÓN</w:t>
      </w:r>
    </w:p>
    <w:p w:rsidR="004D62FD" w:rsidRPr="006E76A3" w:rsidRDefault="004D62FD" w:rsidP="006E76A3">
      <w:pPr>
        <w:shd w:val="clear" w:color="auto" w:fill="FFFFFF" w:themeFill="background1"/>
        <w:tabs>
          <w:tab w:val="left" w:pos="453"/>
        </w:tabs>
        <w:ind w:right="2"/>
        <w:jc w:val="center"/>
        <w:rPr>
          <w:rStyle w:val="Normal1"/>
          <w:rFonts w:ascii="Arial" w:hAnsi="Arial" w:cs="Arial"/>
          <w:szCs w:val="24"/>
          <w:lang w:val="es-EC"/>
        </w:rPr>
      </w:pPr>
    </w:p>
    <w:p w:rsidR="00067F86" w:rsidRPr="006618B8" w:rsidRDefault="00C70373" w:rsidP="006E76A3">
      <w:pPr>
        <w:shd w:val="clear" w:color="auto" w:fill="FFFFFF" w:themeFill="background1"/>
        <w:tabs>
          <w:tab w:val="left" w:pos="-3119"/>
        </w:tabs>
        <w:spacing w:after="240"/>
        <w:ind w:right="2"/>
        <w:jc w:val="both"/>
        <w:rPr>
          <w:rStyle w:val="Normal1"/>
          <w:rFonts w:ascii="Arial" w:hAnsi="Arial" w:cs="Arial"/>
          <w:b/>
          <w:szCs w:val="24"/>
          <w:lang w:val="es-EC"/>
        </w:rPr>
      </w:pPr>
      <w:r w:rsidRPr="006E76A3">
        <w:rPr>
          <w:rStyle w:val="Normal1"/>
          <w:rFonts w:ascii="Arial" w:hAnsi="Arial" w:cs="Arial"/>
          <w:b/>
          <w:szCs w:val="24"/>
          <w:lang w:val="es-EC"/>
        </w:rPr>
        <w:t xml:space="preserve"> Art. </w:t>
      </w:r>
      <w:r w:rsidR="00067F86" w:rsidRPr="006E76A3">
        <w:rPr>
          <w:rStyle w:val="Normal1"/>
          <w:rFonts w:ascii="Arial" w:hAnsi="Arial" w:cs="Arial"/>
          <w:b/>
          <w:szCs w:val="24"/>
          <w:lang w:val="es-EC"/>
        </w:rPr>
        <w:t xml:space="preserve"> </w:t>
      </w:r>
      <w:r w:rsidR="009B73C8" w:rsidRPr="006E76A3">
        <w:rPr>
          <w:rStyle w:val="Normal1"/>
          <w:rFonts w:ascii="Arial" w:hAnsi="Arial" w:cs="Arial"/>
          <w:b/>
          <w:szCs w:val="24"/>
          <w:lang w:val="es-EC"/>
        </w:rPr>
        <w:t>77</w:t>
      </w:r>
      <w:r w:rsidR="005F3A3F"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D06584" w:rsidRPr="006E76A3">
        <w:rPr>
          <w:rStyle w:val="Normal1"/>
          <w:rFonts w:ascii="Arial" w:hAnsi="Arial" w:cs="Arial"/>
          <w:b/>
          <w:szCs w:val="24"/>
          <w:lang w:val="es-EC"/>
        </w:rPr>
        <w:t xml:space="preserve"> Título de grado o tercer nivel.</w:t>
      </w:r>
      <w:r w:rsidR="00067F86" w:rsidRPr="006E76A3">
        <w:rPr>
          <w:rStyle w:val="Normal1"/>
          <w:rFonts w:ascii="Arial" w:hAnsi="Arial" w:cs="Arial"/>
          <w:b/>
          <w:szCs w:val="24"/>
          <w:lang w:val="es-EC"/>
        </w:rPr>
        <w:t xml:space="preserve"> Para obtener el título de grado o de tercer </w:t>
      </w:r>
      <w:r w:rsidR="00067F86" w:rsidRPr="006618B8">
        <w:rPr>
          <w:rStyle w:val="Normal1"/>
          <w:rFonts w:ascii="Arial" w:hAnsi="Arial" w:cs="Arial"/>
          <w:b/>
          <w:szCs w:val="24"/>
          <w:lang w:val="es-EC"/>
        </w:rPr>
        <w:t>nivel se requiere:</w:t>
      </w:r>
      <w:r w:rsidR="009A6F32" w:rsidRPr="006618B8">
        <w:rPr>
          <w:rStyle w:val="Normal1"/>
          <w:rFonts w:ascii="Arial" w:hAnsi="Arial" w:cs="Arial"/>
          <w:b/>
          <w:szCs w:val="24"/>
          <w:lang w:val="es-EC"/>
        </w:rPr>
        <w:t xml:space="preserve"> </w:t>
      </w:r>
    </w:p>
    <w:p w:rsidR="00067F86" w:rsidRPr="006E76A3" w:rsidRDefault="00067F86" w:rsidP="006618B8">
      <w:pPr>
        <w:pStyle w:val="Prrafodelista"/>
        <w:numPr>
          <w:ilvl w:val="0"/>
          <w:numId w:val="26"/>
        </w:numPr>
        <w:shd w:val="clear" w:color="auto" w:fill="FFFFFF" w:themeFill="background1"/>
        <w:contextualSpacing w:val="0"/>
        <w:rPr>
          <w:rStyle w:val="Normal1"/>
          <w:rFonts w:ascii="Arial" w:hAnsi="Arial" w:cs="Arial"/>
          <w:szCs w:val="24"/>
          <w:lang w:val="es-EC"/>
        </w:rPr>
      </w:pPr>
      <w:r w:rsidRPr="006E76A3">
        <w:rPr>
          <w:rStyle w:val="Normal1"/>
          <w:rFonts w:ascii="Arial" w:hAnsi="Arial" w:cs="Arial"/>
          <w:szCs w:val="24"/>
          <w:lang w:val="es-EC"/>
        </w:rPr>
        <w:t>Aprobar el plan de estud</w:t>
      </w:r>
      <w:r w:rsidR="005122A5" w:rsidRPr="006E76A3">
        <w:rPr>
          <w:rStyle w:val="Normal1"/>
          <w:rFonts w:ascii="Arial" w:hAnsi="Arial" w:cs="Arial"/>
          <w:szCs w:val="24"/>
          <w:lang w:val="es-EC"/>
        </w:rPr>
        <w:t>ios establecido para la carrera</w:t>
      </w:r>
      <w:r w:rsidR="00E253A7">
        <w:rPr>
          <w:rStyle w:val="Normal1"/>
          <w:rFonts w:ascii="Arial" w:hAnsi="Arial" w:cs="Arial"/>
          <w:szCs w:val="24"/>
          <w:lang w:val="es-EC"/>
        </w:rPr>
        <w:t>.</w:t>
      </w:r>
    </w:p>
    <w:p w:rsidR="00067F86" w:rsidRPr="006E76A3" w:rsidRDefault="00067F86" w:rsidP="00717622">
      <w:pPr>
        <w:pStyle w:val="Prrafodelista"/>
        <w:numPr>
          <w:ilvl w:val="0"/>
          <w:numId w:val="26"/>
        </w:numPr>
        <w:shd w:val="clear" w:color="auto" w:fill="FFFFFF" w:themeFill="background1"/>
        <w:contextualSpacing w:val="0"/>
        <w:jc w:val="both"/>
        <w:rPr>
          <w:rStyle w:val="Normal1"/>
          <w:rFonts w:ascii="Arial" w:hAnsi="Arial" w:cs="Arial"/>
          <w:szCs w:val="24"/>
          <w:lang w:val="es-EC"/>
        </w:rPr>
      </w:pPr>
      <w:r w:rsidRPr="006E76A3">
        <w:rPr>
          <w:rStyle w:val="Normal1"/>
          <w:rFonts w:ascii="Arial" w:hAnsi="Arial" w:cs="Arial"/>
          <w:szCs w:val="24"/>
          <w:lang w:val="es-EC"/>
        </w:rPr>
        <w:t>Satisfacer los requisitos especiales establecidos en cada carrera referentes a: trabajo de campo, visita técnica, pasantía, prácticas pre</w:t>
      </w:r>
      <w:r w:rsidR="003C0FF1">
        <w:rPr>
          <w:rStyle w:val="Normal1"/>
          <w:rFonts w:ascii="Arial" w:hAnsi="Arial" w:cs="Arial"/>
          <w:szCs w:val="24"/>
          <w:lang w:val="es-EC"/>
        </w:rPr>
        <w:t xml:space="preserve"> </w:t>
      </w:r>
      <w:r w:rsidRPr="006E76A3">
        <w:rPr>
          <w:rStyle w:val="Normal1"/>
          <w:rFonts w:ascii="Arial" w:hAnsi="Arial" w:cs="Arial"/>
          <w:szCs w:val="24"/>
          <w:lang w:val="es-EC"/>
        </w:rPr>
        <w:t>profesionales, vinculación c</w:t>
      </w:r>
      <w:r w:rsidR="005122A5" w:rsidRPr="006E76A3">
        <w:rPr>
          <w:rStyle w:val="Normal1"/>
          <w:rFonts w:ascii="Arial" w:hAnsi="Arial" w:cs="Arial"/>
          <w:szCs w:val="24"/>
          <w:lang w:val="es-EC"/>
        </w:rPr>
        <w:t>on la colectividad o similares</w:t>
      </w:r>
      <w:r w:rsidR="00E253A7">
        <w:rPr>
          <w:rStyle w:val="Normal1"/>
          <w:rFonts w:ascii="Arial" w:hAnsi="Arial" w:cs="Arial"/>
          <w:szCs w:val="24"/>
          <w:lang w:val="es-EC"/>
        </w:rPr>
        <w:t>.</w:t>
      </w:r>
    </w:p>
    <w:p w:rsidR="00067F86" w:rsidRDefault="00067F86" w:rsidP="00717622">
      <w:pPr>
        <w:pStyle w:val="Prrafodelista"/>
        <w:numPr>
          <w:ilvl w:val="0"/>
          <w:numId w:val="26"/>
        </w:numPr>
        <w:shd w:val="clear" w:color="auto" w:fill="FFFFFF" w:themeFill="background1"/>
        <w:contextualSpacing w:val="0"/>
        <w:jc w:val="both"/>
        <w:rPr>
          <w:rStyle w:val="Normal1"/>
          <w:rFonts w:ascii="Arial" w:hAnsi="Arial" w:cs="Arial"/>
          <w:szCs w:val="24"/>
          <w:lang w:val="es-EC"/>
        </w:rPr>
      </w:pPr>
      <w:r w:rsidRPr="006E76A3">
        <w:rPr>
          <w:rStyle w:val="Normal1"/>
          <w:rFonts w:ascii="Arial" w:hAnsi="Arial" w:cs="Arial"/>
          <w:szCs w:val="24"/>
          <w:lang w:val="es-EC"/>
        </w:rPr>
        <w:t>Aprobar un trabajo de titulación</w:t>
      </w:r>
      <w:r w:rsidR="00076CFD" w:rsidRPr="006E76A3">
        <w:rPr>
          <w:rStyle w:val="Normal1"/>
          <w:rFonts w:ascii="Arial" w:hAnsi="Arial" w:cs="Arial"/>
          <w:szCs w:val="24"/>
          <w:lang w:val="es-EC"/>
        </w:rPr>
        <w:t xml:space="preserve">, defenderlo ante un tribunal y </w:t>
      </w:r>
      <w:r w:rsidRPr="006E76A3">
        <w:rPr>
          <w:rStyle w:val="Normal1"/>
          <w:rFonts w:ascii="Arial" w:hAnsi="Arial" w:cs="Arial"/>
          <w:szCs w:val="24"/>
          <w:lang w:val="es-EC"/>
        </w:rPr>
        <w:t xml:space="preserve">aprobar </w:t>
      </w:r>
      <w:r w:rsidR="00076CFD" w:rsidRPr="006E76A3">
        <w:rPr>
          <w:rStyle w:val="Normal1"/>
          <w:rFonts w:ascii="Arial" w:hAnsi="Arial" w:cs="Arial"/>
          <w:szCs w:val="24"/>
          <w:lang w:val="es-EC"/>
        </w:rPr>
        <w:t>la defensa</w:t>
      </w:r>
      <w:r w:rsidR="00E253A7">
        <w:rPr>
          <w:rStyle w:val="Normal1"/>
          <w:rFonts w:ascii="Arial" w:hAnsi="Arial" w:cs="Arial"/>
          <w:szCs w:val="24"/>
          <w:lang w:val="es-EC"/>
        </w:rPr>
        <w:t>,</w:t>
      </w:r>
      <w:r w:rsidR="00E253A7" w:rsidRPr="006E76A3">
        <w:rPr>
          <w:rStyle w:val="Normal1"/>
          <w:rFonts w:ascii="Arial" w:hAnsi="Arial" w:cs="Arial"/>
          <w:szCs w:val="24"/>
          <w:lang w:val="es-EC"/>
        </w:rPr>
        <w:t xml:space="preserve"> </w:t>
      </w:r>
      <w:r w:rsidR="00076CFD" w:rsidRPr="006E76A3">
        <w:rPr>
          <w:rStyle w:val="Normal1"/>
          <w:rFonts w:ascii="Arial" w:hAnsi="Arial" w:cs="Arial"/>
          <w:szCs w:val="24"/>
          <w:lang w:val="es-EC"/>
        </w:rPr>
        <w:t xml:space="preserve">o aprobar </w:t>
      </w:r>
      <w:r w:rsidRPr="006E76A3">
        <w:rPr>
          <w:rStyle w:val="Normal1"/>
          <w:rFonts w:ascii="Arial" w:hAnsi="Arial" w:cs="Arial"/>
          <w:szCs w:val="24"/>
          <w:lang w:val="es-EC"/>
        </w:rPr>
        <w:t xml:space="preserve">el examen de grado de carácter complexivo que será evaluado por un tribunal. </w:t>
      </w:r>
    </w:p>
    <w:p w:rsidR="006618B8" w:rsidRPr="006E76A3" w:rsidRDefault="006618B8" w:rsidP="006618B8">
      <w:pPr>
        <w:pStyle w:val="Prrafodelista"/>
        <w:shd w:val="clear" w:color="auto" w:fill="FFFFFF" w:themeFill="background1"/>
        <w:contextualSpacing w:val="0"/>
        <w:rPr>
          <w:rStyle w:val="Normal1"/>
          <w:rFonts w:ascii="Arial" w:hAnsi="Arial" w:cs="Arial"/>
          <w:szCs w:val="24"/>
          <w:lang w:val="es-EC"/>
        </w:rPr>
      </w:pPr>
    </w:p>
    <w:p w:rsidR="00067F86" w:rsidRPr="006E76A3" w:rsidRDefault="009B73C8" w:rsidP="006E76A3">
      <w:pPr>
        <w:shd w:val="clear" w:color="auto" w:fill="FFFFFF" w:themeFill="background1"/>
        <w:tabs>
          <w:tab w:val="left" w:pos="-3261"/>
        </w:tabs>
        <w:spacing w:after="240"/>
        <w:ind w:right="2"/>
        <w:jc w:val="both"/>
        <w:rPr>
          <w:rStyle w:val="Normal1"/>
          <w:rFonts w:ascii="Arial" w:hAnsi="Arial" w:cs="Arial"/>
          <w:szCs w:val="24"/>
          <w:lang w:val="es-EC"/>
        </w:rPr>
      </w:pPr>
      <w:r w:rsidRPr="006E76A3">
        <w:rPr>
          <w:rStyle w:val="Normal1"/>
          <w:rFonts w:ascii="Arial" w:hAnsi="Arial" w:cs="Arial"/>
          <w:b/>
          <w:szCs w:val="24"/>
          <w:lang w:val="es-EC"/>
        </w:rPr>
        <w:t>Art. 78</w:t>
      </w:r>
      <w:r w:rsidR="005F3A3F"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6618B8">
        <w:rPr>
          <w:rStyle w:val="Normal1"/>
          <w:rFonts w:ascii="Arial" w:hAnsi="Arial" w:cs="Arial"/>
          <w:b/>
          <w:szCs w:val="24"/>
          <w:lang w:val="es-EC"/>
        </w:rPr>
        <w:t xml:space="preserve"> </w:t>
      </w:r>
      <w:r w:rsidR="00815B70" w:rsidRPr="006E76A3">
        <w:rPr>
          <w:rStyle w:val="Normal1"/>
          <w:rFonts w:ascii="Arial" w:hAnsi="Arial" w:cs="Arial"/>
          <w:b/>
          <w:szCs w:val="24"/>
          <w:lang w:val="es-EC"/>
        </w:rPr>
        <w:t xml:space="preserve">Título de posgrado o cuarto nivel. </w:t>
      </w:r>
      <w:r w:rsidR="00067F86" w:rsidRPr="006E76A3">
        <w:rPr>
          <w:rStyle w:val="Normal1"/>
          <w:rFonts w:ascii="Arial" w:hAnsi="Arial" w:cs="Arial"/>
          <w:szCs w:val="24"/>
          <w:lang w:val="es-EC"/>
        </w:rPr>
        <w:t>Para obtener el título profesional de Especialista, o grado académico de maestría profesional o de especialidad médica</w:t>
      </w:r>
      <w:r w:rsidR="00E253A7">
        <w:rPr>
          <w:rStyle w:val="Normal1"/>
          <w:rFonts w:ascii="Arial" w:hAnsi="Arial" w:cs="Arial"/>
          <w:szCs w:val="24"/>
          <w:lang w:val="es-EC"/>
        </w:rPr>
        <w:t>,</w:t>
      </w:r>
      <w:r w:rsidR="00067F86" w:rsidRPr="006E76A3">
        <w:rPr>
          <w:rStyle w:val="Normal1"/>
          <w:rFonts w:ascii="Arial" w:hAnsi="Arial" w:cs="Arial"/>
          <w:szCs w:val="24"/>
          <w:lang w:val="es-EC"/>
        </w:rPr>
        <w:t xml:space="preserve"> se requiere:</w:t>
      </w:r>
    </w:p>
    <w:p w:rsidR="00067F86" w:rsidRPr="006E76A3" w:rsidRDefault="00067F86" w:rsidP="006618B8">
      <w:pPr>
        <w:pStyle w:val="Prrafodelista"/>
        <w:numPr>
          <w:ilvl w:val="0"/>
          <w:numId w:val="18"/>
        </w:numPr>
        <w:shd w:val="clear" w:color="auto" w:fill="FFFFFF" w:themeFill="background1"/>
        <w:tabs>
          <w:tab w:val="left" w:pos="-3119"/>
        </w:tabs>
        <w:ind w:left="567" w:right="2"/>
        <w:contextualSpacing w:val="0"/>
        <w:jc w:val="both"/>
        <w:rPr>
          <w:rStyle w:val="Normal1"/>
          <w:rFonts w:ascii="Arial" w:hAnsi="Arial" w:cs="Arial"/>
          <w:szCs w:val="24"/>
          <w:lang w:val="es-EC"/>
        </w:rPr>
      </w:pPr>
      <w:r w:rsidRPr="006E76A3">
        <w:rPr>
          <w:rStyle w:val="Normal1"/>
          <w:rFonts w:ascii="Arial" w:hAnsi="Arial" w:cs="Arial"/>
          <w:szCs w:val="24"/>
          <w:lang w:val="es-EC"/>
        </w:rPr>
        <w:t>Aprobar el plan de estudios correspondiente</w:t>
      </w:r>
      <w:r w:rsidR="00E253A7">
        <w:rPr>
          <w:rStyle w:val="Normal1"/>
          <w:rFonts w:ascii="Arial" w:hAnsi="Arial" w:cs="Arial"/>
          <w:szCs w:val="24"/>
          <w:lang w:val="es-EC"/>
        </w:rPr>
        <w:t>.</w:t>
      </w:r>
    </w:p>
    <w:p w:rsidR="00067F86" w:rsidRPr="006E76A3" w:rsidRDefault="00067F86" w:rsidP="006618B8">
      <w:pPr>
        <w:pStyle w:val="Prrafodelista"/>
        <w:numPr>
          <w:ilvl w:val="0"/>
          <w:numId w:val="18"/>
        </w:numPr>
        <w:shd w:val="clear" w:color="auto" w:fill="FFFFFF" w:themeFill="background1"/>
        <w:tabs>
          <w:tab w:val="left" w:pos="-3119"/>
        </w:tabs>
        <w:ind w:left="567" w:right="2"/>
        <w:contextualSpacing w:val="0"/>
        <w:jc w:val="both"/>
        <w:rPr>
          <w:rStyle w:val="Normal1"/>
          <w:rFonts w:ascii="Arial" w:hAnsi="Arial" w:cs="Arial"/>
          <w:szCs w:val="24"/>
          <w:lang w:val="es-EC"/>
        </w:rPr>
      </w:pPr>
      <w:r w:rsidRPr="006E76A3">
        <w:rPr>
          <w:rStyle w:val="Normal1"/>
          <w:rFonts w:ascii="Arial" w:hAnsi="Arial" w:cs="Arial"/>
          <w:szCs w:val="24"/>
          <w:lang w:val="es-EC"/>
        </w:rPr>
        <w:t xml:space="preserve">Cumplir, en caso de que el programa lo contemple, </w:t>
      </w:r>
      <w:r w:rsidR="00C21D7F" w:rsidRPr="006E76A3">
        <w:rPr>
          <w:rStyle w:val="Normal1"/>
          <w:rFonts w:ascii="Arial" w:hAnsi="Arial" w:cs="Arial"/>
          <w:szCs w:val="24"/>
          <w:lang w:val="es-EC"/>
        </w:rPr>
        <w:t>los requisitos</w:t>
      </w:r>
      <w:r w:rsidR="005122A5" w:rsidRPr="006E76A3">
        <w:rPr>
          <w:rStyle w:val="Normal1"/>
          <w:rFonts w:ascii="Arial" w:hAnsi="Arial" w:cs="Arial"/>
          <w:szCs w:val="24"/>
          <w:lang w:val="es-EC"/>
        </w:rPr>
        <w:t xml:space="preserve"> especiales establecidos</w:t>
      </w:r>
      <w:r w:rsidR="003C0FF1">
        <w:rPr>
          <w:rStyle w:val="Normal1"/>
          <w:rFonts w:ascii="Arial" w:hAnsi="Arial" w:cs="Arial"/>
          <w:szCs w:val="24"/>
          <w:lang w:val="es-EC"/>
        </w:rPr>
        <w:t>.</w:t>
      </w:r>
    </w:p>
    <w:p w:rsidR="00067F86" w:rsidRDefault="00076CFD" w:rsidP="006618B8">
      <w:pPr>
        <w:pStyle w:val="Prrafodelista"/>
        <w:numPr>
          <w:ilvl w:val="0"/>
          <w:numId w:val="18"/>
        </w:numPr>
        <w:shd w:val="clear" w:color="auto" w:fill="FFFFFF" w:themeFill="background1"/>
        <w:tabs>
          <w:tab w:val="left" w:pos="-3119"/>
        </w:tabs>
        <w:ind w:left="567" w:right="2"/>
        <w:contextualSpacing w:val="0"/>
        <w:jc w:val="both"/>
        <w:rPr>
          <w:rStyle w:val="Normal1"/>
          <w:rFonts w:ascii="Arial" w:hAnsi="Arial" w:cs="Arial"/>
          <w:szCs w:val="24"/>
          <w:lang w:val="es-EC"/>
        </w:rPr>
      </w:pPr>
      <w:r w:rsidRPr="006E76A3">
        <w:rPr>
          <w:rStyle w:val="Normal1"/>
          <w:rFonts w:ascii="Arial" w:hAnsi="Arial" w:cs="Arial"/>
          <w:szCs w:val="24"/>
          <w:lang w:val="es-EC"/>
        </w:rPr>
        <w:t>Presentar, d</w:t>
      </w:r>
      <w:r w:rsidR="00067F86" w:rsidRPr="006E76A3">
        <w:rPr>
          <w:rStyle w:val="Normal1"/>
          <w:rFonts w:ascii="Arial" w:hAnsi="Arial" w:cs="Arial"/>
          <w:szCs w:val="24"/>
          <w:lang w:val="es-EC"/>
        </w:rPr>
        <w:t xml:space="preserve">efender </w:t>
      </w:r>
      <w:r w:rsidRPr="006E76A3">
        <w:rPr>
          <w:rStyle w:val="Normal1"/>
          <w:rFonts w:ascii="Arial" w:hAnsi="Arial" w:cs="Arial"/>
          <w:szCs w:val="24"/>
          <w:lang w:val="es-EC"/>
        </w:rPr>
        <w:t>y aprobar la defensa d</w:t>
      </w:r>
      <w:r w:rsidR="00067F86" w:rsidRPr="006E76A3">
        <w:rPr>
          <w:rStyle w:val="Normal1"/>
          <w:rFonts w:ascii="Arial" w:hAnsi="Arial" w:cs="Arial"/>
          <w:szCs w:val="24"/>
          <w:lang w:val="es-EC"/>
        </w:rPr>
        <w:t>el trabajo de titulación, o aprobar un examen de grado de carácter complexivo</w:t>
      </w:r>
      <w:r w:rsidR="003C0FF1">
        <w:rPr>
          <w:rStyle w:val="Normal1"/>
          <w:rFonts w:ascii="Arial" w:hAnsi="Arial" w:cs="Arial"/>
          <w:szCs w:val="24"/>
          <w:lang w:val="es-EC"/>
        </w:rPr>
        <w:t>,</w:t>
      </w:r>
      <w:r w:rsidR="00067F86" w:rsidRPr="006E76A3">
        <w:rPr>
          <w:rStyle w:val="Normal1"/>
          <w:rFonts w:ascii="Arial" w:hAnsi="Arial" w:cs="Arial"/>
          <w:szCs w:val="24"/>
          <w:lang w:val="es-EC"/>
        </w:rPr>
        <w:t xml:space="preserve"> si el programa lo contempla. </w:t>
      </w:r>
    </w:p>
    <w:p w:rsidR="006618B8" w:rsidRPr="006E76A3" w:rsidRDefault="006618B8" w:rsidP="006618B8">
      <w:pPr>
        <w:pStyle w:val="Prrafodelista"/>
        <w:shd w:val="clear" w:color="auto" w:fill="FFFFFF" w:themeFill="background1"/>
        <w:tabs>
          <w:tab w:val="left" w:pos="-3119"/>
        </w:tabs>
        <w:ind w:left="567" w:right="2"/>
        <w:contextualSpacing w:val="0"/>
        <w:jc w:val="both"/>
        <w:rPr>
          <w:rStyle w:val="Normal1"/>
          <w:rFonts w:ascii="Arial" w:hAnsi="Arial" w:cs="Arial"/>
          <w:szCs w:val="24"/>
          <w:lang w:val="es-EC"/>
        </w:rPr>
      </w:pPr>
    </w:p>
    <w:p w:rsidR="00067F86" w:rsidRPr="006E76A3" w:rsidRDefault="009B73C8" w:rsidP="006E76A3">
      <w:pPr>
        <w:shd w:val="clear" w:color="auto" w:fill="FFFFFF" w:themeFill="background1"/>
        <w:tabs>
          <w:tab w:val="left" w:pos="453"/>
        </w:tabs>
        <w:spacing w:after="240"/>
        <w:ind w:right="2"/>
        <w:jc w:val="both"/>
        <w:rPr>
          <w:rStyle w:val="Normal1"/>
          <w:rFonts w:ascii="Arial" w:hAnsi="Arial" w:cs="Arial"/>
          <w:b/>
          <w:szCs w:val="24"/>
          <w:lang w:val="es-EC"/>
        </w:rPr>
      </w:pPr>
      <w:r w:rsidRPr="006E76A3">
        <w:rPr>
          <w:rStyle w:val="Normal1"/>
          <w:rFonts w:ascii="Arial" w:hAnsi="Arial" w:cs="Arial"/>
          <w:b/>
          <w:szCs w:val="24"/>
          <w:lang w:val="es-EC"/>
        </w:rPr>
        <w:lastRenderedPageBreak/>
        <w:t>Art.  79</w:t>
      </w:r>
      <w:r w:rsidR="005F3A3F"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067F86" w:rsidRPr="006E76A3">
        <w:rPr>
          <w:rStyle w:val="Normal1"/>
          <w:rFonts w:ascii="Arial" w:hAnsi="Arial" w:cs="Arial"/>
          <w:b/>
          <w:szCs w:val="24"/>
          <w:lang w:val="es-EC"/>
        </w:rPr>
        <w:t xml:space="preserve"> Para obtener la maestría</w:t>
      </w:r>
      <w:r w:rsidR="00451038" w:rsidRPr="006E76A3">
        <w:rPr>
          <w:rStyle w:val="Normal1"/>
          <w:rFonts w:ascii="Arial" w:hAnsi="Arial" w:cs="Arial"/>
          <w:b/>
          <w:szCs w:val="24"/>
          <w:lang w:val="es-EC"/>
        </w:rPr>
        <w:t xml:space="preserve"> de</w:t>
      </w:r>
      <w:r w:rsidR="00067F86" w:rsidRPr="006E76A3">
        <w:rPr>
          <w:rStyle w:val="Normal1"/>
          <w:rFonts w:ascii="Arial" w:hAnsi="Arial" w:cs="Arial"/>
          <w:b/>
          <w:szCs w:val="24"/>
          <w:lang w:val="es-EC"/>
        </w:rPr>
        <w:t xml:space="preserve"> investigación se requiere:</w:t>
      </w:r>
    </w:p>
    <w:p w:rsidR="00067F86" w:rsidRPr="006E76A3" w:rsidRDefault="00067F86" w:rsidP="006618B8">
      <w:pPr>
        <w:pStyle w:val="Prrafodelista"/>
        <w:numPr>
          <w:ilvl w:val="0"/>
          <w:numId w:val="20"/>
        </w:numPr>
        <w:shd w:val="clear" w:color="auto" w:fill="FFFFFF" w:themeFill="background1"/>
        <w:tabs>
          <w:tab w:val="left" w:pos="-3261"/>
        </w:tabs>
        <w:ind w:left="567" w:right="2"/>
        <w:contextualSpacing w:val="0"/>
        <w:jc w:val="both"/>
        <w:rPr>
          <w:rStyle w:val="Normal1"/>
          <w:rFonts w:ascii="Arial" w:hAnsi="Arial" w:cs="Arial"/>
          <w:szCs w:val="24"/>
          <w:lang w:val="es-EC"/>
        </w:rPr>
      </w:pPr>
      <w:r w:rsidRPr="006E76A3">
        <w:rPr>
          <w:rStyle w:val="Normal1"/>
          <w:rFonts w:ascii="Arial" w:hAnsi="Arial" w:cs="Arial"/>
          <w:szCs w:val="24"/>
          <w:lang w:val="es-EC"/>
        </w:rPr>
        <w:t>Aprobar el p</w:t>
      </w:r>
      <w:r w:rsidR="005122A5" w:rsidRPr="006E76A3">
        <w:rPr>
          <w:rStyle w:val="Normal1"/>
          <w:rFonts w:ascii="Arial" w:hAnsi="Arial" w:cs="Arial"/>
          <w:szCs w:val="24"/>
          <w:lang w:val="es-EC"/>
        </w:rPr>
        <w:t>lan de estudios correspondiente</w:t>
      </w:r>
      <w:r w:rsidR="003C0FF1">
        <w:rPr>
          <w:rStyle w:val="Normal1"/>
          <w:rFonts w:ascii="Arial" w:hAnsi="Arial" w:cs="Arial"/>
          <w:szCs w:val="24"/>
          <w:lang w:val="es-EC"/>
        </w:rPr>
        <w:t>.</w:t>
      </w:r>
    </w:p>
    <w:p w:rsidR="00067F86" w:rsidRPr="006E76A3" w:rsidRDefault="00067F86" w:rsidP="006618B8">
      <w:pPr>
        <w:pStyle w:val="Prrafodelista"/>
        <w:numPr>
          <w:ilvl w:val="0"/>
          <w:numId w:val="20"/>
        </w:numPr>
        <w:shd w:val="clear" w:color="auto" w:fill="FFFFFF" w:themeFill="background1"/>
        <w:tabs>
          <w:tab w:val="left" w:pos="-3261"/>
        </w:tabs>
        <w:ind w:left="567" w:right="2"/>
        <w:contextualSpacing w:val="0"/>
        <w:jc w:val="both"/>
        <w:rPr>
          <w:rStyle w:val="Normal1"/>
          <w:rFonts w:ascii="Arial" w:hAnsi="Arial" w:cs="Arial"/>
          <w:szCs w:val="24"/>
          <w:lang w:val="es-EC"/>
        </w:rPr>
      </w:pPr>
      <w:r w:rsidRPr="006E76A3">
        <w:rPr>
          <w:rStyle w:val="Normal1"/>
          <w:rFonts w:ascii="Arial" w:hAnsi="Arial" w:cs="Arial"/>
          <w:szCs w:val="24"/>
          <w:lang w:val="es-EC"/>
        </w:rPr>
        <w:t>Entregar la certificación de presentación de un artículo científico relacionado con su investi</w:t>
      </w:r>
      <w:r w:rsidR="005122A5" w:rsidRPr="006E76A3">
        <w:rPr>
          <w:rStyle w:val="Normal1"/>
          <w:rFonts w:ascii="Arial" w:hAnsi="Arial" w:cs="Arial"/>
          <w:szCs w:val="24"/>
          <w:lang w:val="es-EC"/>
        </w:rPr>
        <w:t>gación, en una revista indexada</w:t>
      </w:r>
      <w:r w:rsidR="003C0FF1">
        <w:rPr>
          <w:rStyle w:val="Normal1"/>
          <w:rFonts w:ascii="Arial" w:hAnsi="Arial" w:cs="Arial"/>
          <w:szCs w:val="24"/>
          <w:lang w:val="es-EC"/>
        </w:rPr>
        <w:t>.</w:t>
      </w:r>
    </w:p>
    <w:p w:rsidR="00067F86" w:rsidRPr="006E76A3" w:rsidRDefault="005122A5" w:rsidP="006618B8">
      <w:pPr>
        <w:pStyle w:val="Prrafodelista"/>
        <w:numPr>
          <w:ilvl w:val="0"/>
          <w:numId w:val="20"/>
        </w:numPr>
        <w:shd w:val="clear" w:color="auto" w:fill="FFFFFF" w:themeFill="background1"/>
        <w:tabs>
          <w:tab w:val="left" w:pos="-3261"/>
        </w:tabs>
        <w:ind w:left="567" w:right="2"/>
        <w:contextualSpacing w:val="0"/>
        <w:jc w:val="both"/>
        <w:rPr>
          <w:rStyle w:val="Normal1"/>
          <w:rFonts w:ascii="Arial" w:hAnsi="Arial" w:cs="Arial"/>
          <w:szCs w:val="24"/>
          <w:lang w:val="es-EC"/>
        </w:rPr>
      </w:pPr>
      <w:r w:rsidRPr="006E76A3">
        <w:rPr>
          <w:rStyle w:val="Normal1"/>
          <w:rFonts w:ascii="Arial" w:hAnsi="Arial" w:cs="Arial"/>
          <w:szCs w:val="24"/>
          <w:lang w:val="es-EC"/>
        </w:rPr>
        <w:t xml:space="preserve">Cumplir, en caso de </w:t>
      </w:r>
      <w:r w:rsidR="003C0FF1" w:rsidRPr="006E76A3">
        <w:rPr>
          <w:rStyle w:val="Normal1"/>
          <w:rFonts w:ascii="Arial" w:hAnsi="Arial" w:cs="Arial"/>
          <w:szCs w:val="24"/>
          <w:lang w:val="es-EC"/>
        </w:rPr>
        <w:t>existir, con</w:t>
      </w:r>
      <w:r w:rsidR="00067F86" w:rsidRPr="006E76A3">
        <w:rPr>
          <w:rStyle w:val="Normal1"/>
          <w:rFonts w:ascii="Arial" w:hAnsi="Arial" w:cs="Arial"/>
          <w:szCs w:val="24"/>
          <w:lang w:val="es-EC"/>
        </w:rPr>
        <w:t xml:space="preserve"> los demás requisitos establecidos en el programa</w:t>
      </w:r>
      <w:r w:rsidR="003C0FF1">
        <w:rPr>
          <w:rStyle w:val="Normal1"/>
          <w:rFonts w:ascii="Arial" w:hAnsi="Arial" w:cs="Arial"/>
          <w:szCs w:val="24"/>
          <w:lang w:val="es-EC"/>
        </w:rPr>
        <w:t>.</w:t>
      </w:r>
      <w:r w:rsidR="003C0FF1" w:rsidRPr="006E76A3">
        <w:rPr>
          <w:rStyle w:val="Normal1"/>
          <w:rFonts w:ascii="Arial" w:hAnsi="Arial" w:cs="Arial"/>
          <w:szCs w:val="24"/>
          <w:lang w:val="es-EC"/>
        </w:rPr>
        <w:t xml:space="preserve"> </w:t>
      </w:r>
    </w:p>
    <w:p w:rsidR="00067F86" w:rsidRDefault="00067F86" w:rsidP="006618B8">
      <w:pPr>
        <w:pStyle w:val="Prrafodelista"/>
        <w:numPr>
          <w:ilvl w:val="0"/>
          <w:numId w:val="20"/>
        </w:numPr>
        <w:shd w:val="clear" w:color="auto" w:fill="FFFFFF" w:themeFill="background1"/>
        <w:tabs>
          <w:tab w:val="left" w:pos="-3261"/>
        </w:tabs>
        <w:ind w:left="567" w:right="2"/>
        <w:contextualSpacing w:val="0"/>
        <w:jc w:val="both"/>
        <w:rPr>
          <w:rStyle w:val="Normal1"/>
          <w:rFonts w:ascii="Arial" w:hAnsi="Arial" w:cs="Arial"/>
          <w:szCs w:val="24"/>
          <w:lang w:val="es-EC"/>
        </w:rPr>
      </w:pPr>
      <w:r w:rsidRPr="006E76A3">
        <w:rPr>
          <w:rStyle w:val="Normal1"/>
          <w:rFonts w:ascii="Arial" w:hAnsi="Arial" w:cs="Arial"/>
          <w:szCs w:val="24"/>
          <w:lang w:val="es-EC"/>
        </w:rPr>
        <w:t>Presentar</w:t>
      </w:r>
      <w:r w:rsidR="00076CFD" w:rsidRPr="006E76A3">
        <w:rPr>
          <w:rStyle w:val="Normal1"/>
          <w:rFonts w:ascii="Arial" w:hAnsi="Arial" w:cs="Arial"/>
          <w:szCs w:val="24"/>
          <w:lang w:val="es-EC"/>
        </w:rPr>
        <w:t>,</w:t>
      </w:r>
      <w:r w:rsidRPr="006E76A3">
        <w:rPr>
          <w:rStyle w:val="Normal1"/>
          <w:rFonts w:ascii="Arial" w:hAnsi="Arial" w:cs="Arial"/>
          <w:szCs w:val="24"/>
          <w:lang w:val="es-EC"/>
        </w:rPr>
        <w:t xml:space="preserve"> defender </w:t>
      </w:r>
      <w:r w:rsidR="00076CFD" w:rsidRPr="006E76A3">
        <w:rPr>
          <w:rStyle w:val="Normal1"/>
          <w:rFonts w:ascii="Arial" w:hAnsi="Arial" w:cs="Arial"/>
          <w:szCs w:val="24"/>
          <w:lang w:val="es-EC"/>
        </w:rPr>
        <w:t xml:space="preserve">y aprobar la defensa de una tesis de investigación </w:t>
      </w:r>
      <w:r w:rsidRPr="006E76A3">
        <w:rPr>
          <w:rStyle w:val="Normal1"/>
          <w:rFonts w:ascii="Arial" w:hAnsi="Arial" w:cs="Arial"/>
          <w:szCs w:val="24"/>
          <w:lang w:val="es-EC"/>
        </w:rPr>
        <w:t>ante un tribunal</w:t>
      </w:r>
      <w:r w:rsidR="00076CFD" w:rsidRPr="006E76A3">
        <w:rPr>
          <w:rStyle w:val="Normal1"/>
          <w:rFonts w:ascii="Arial" w:hAnsi="Arial" w:cs="Arial"/>
          <w:szCs w:val="24"/>
          <w:lang w:val="es-EC"/>
        </w:rPr>
        <w:t xml:space="preserve">. </w:t>
      </w:r>
      <w:r w:rsidRPr="006E76A3">
        <w:rPr>
          <w:rStyle w:val="Normal1"/>
          <w:rFonts w:ascii="Arial" w:hAnsi="Arial" w:cs="Arial"/>
          <w:szCs w:val="24"/>
          <w:lang w:val="es-EC"/>
        </w:rPr>
        <w:t xml:space="preserve"> </w:t>
      </w:r>
    </w:p>
    <w:p w:rsidR="006618B8" w:rsidRPr="006E76A3" w:rsidRDefault="006618B8" w:rsidP="006618B8">
      <w:pPr>
        <w:pStyle w:val="Prrafodelista"/>
        <w:shd w:val="clear" w:color="auto" w:fill="FFFFFF" w:themeFill="background1"/>
        <w:tabs>
          <w:tab w:val="left" w:pos="-3261"/>
        </w:tabs>
        <w:ind w:left="567" w:right="2"/>
        <w:contextualSpacing w:val="0"/>
        <w:jc w:val="both"/>
        <w:rPr>
          <w:rStyle w:val="Normal1"/>
          <w:rFonts w:ascii="Arial" w:hAnsi="Arial" w:cs="Arial"/>
          <w:szCs w:val="24"/>
          <w:lang w:val="es-EC"/>
        </w:rPr>
      </w:pPr>
    </w:p>
    <w:p w:rsidR="00067F86" w:rsidRPr="006E333B" w:rsidRDefault="00540899" w:rsidP="006E76A3">
      <w:pPr>
        <w:pStyle w:val="Ttulo1"/>
        <w:shd w:val="clear" w:color="auto" w:fill="FFFFFF" w:themeFill="background1"/>
        <w:ind w:left="0"/>
        <w:rPr>
          <w:rStyle w:val="Normal1"/>
          <w:rFonts w:ascii="Arial" w:hAnsi="Arial" w:cs="Arial"/>
          <w:lang w:val="es-EC"/>
        </w:rPr>
      </w:pPr>
      <w:r w:rsidRPr="006E333B">
        <w:rPr>
          <w:rStyle w:val="Normal1"/>
          <w:rFonts w:ascii="Arial" w:hAnsi="Arial" w:cs="Arial"/>
          <w:lang w:val="es-EC"/>
        </w:rPr>
        <w:t>TÍTULO XII</w:t>
      </w:r>
    </w:p>
    <w:p w:rsidR="00067F86" w:rsidRPr="006E333B" w:rsidRDefault="00067F86" w:rsidP="006E76A3">
      <w:pPr>
        <w:shd w:val="clear" w:color="auto" w:fill="FFFFFF" w:themeFill="background1"/>
        <w:tabs>
          <w:tab w:val="left" w:pos="453"/>
        </w:tabs>
        <w:ind w:right="2"/>
        <w:jc w:val="center"/>
        <w:rPr>
          <w:rStyle w:val="Normal1"/>
          <w:rFonts w:ascii="Arial" w:hAnsi="Arial" w:cs="Arial"/>
          <w:b/>
          <w:szCs w:val="24"/>
          <w:u w:val="single"/>
          <w:lang w:val="es-EC"/>
        </w:rPr>
      </w:pPr>
      <w:r w:rsidRPr="006E333B">
        <w:rPr>
          <w:rStyle w:val="Normal1"/>
          <w:rFonts w:ascii="Arial" w:hAnsi="Arial" w:cs="Arial"/>
          <w:b/>
          <w:szCs w:val="24"/>
          <w:u w:val="single"/>
          <w:lang w:val="es-EC"/>
        </w:rPr>
        <w:t>DEL EXAMEN DE GRADO DE CARÁCTER COMPLEXIVO DE GRADO O POSGRADO</w:t>
      </w:r>
    </w:p>
    <w:p w:rsidR="004D62FD" w:rsidRPr="006E333B" w:rsidRDefault="004D62FD" w:rsidP="006E76A3">
      <w:pPr>
        <w:shd w:val="clear" w:color="auto" w:fill="FFFFFF" w:themeFill="background1"/>
        <w:tabs>
          <w:tab w:val="left" w:pos="453"/>
        </w:tabs>
        <w:ind w:right="2"/>
        <w:jc w:val="center"/>
        <w:rPr>
          <w:rStyle w:val="Normal1"/>
          <w:rFonts w:ascii="Arial" w:hAnsi="Arial" w:cs="Arial"/>
          <w:b/>
          <w:szCs w:val="24"/>
          <w:lang w:val="es-EC"/>
        </w:rPr>
      </w:pPr>
    </w:p>
    <w:p w:rsidR="00CC0039" w:rsidRDefault="009B73C8" w:rsidP="006E76A3">
      <w:pPr>
        <w:shd w:val="clear" w:color="auto" w:fill="FFFFFF" w:themeFill="background1"/>
        <w:tabs>
          <w:tab w:val="left" w:pos="453"/>
        </w:tabs>
        <w:spacing w:after="240"/>
        <w:ind w:right="2"/>
        <w:jc w:val="both"/>
        <w:rPr>
          <w:rStyle w:val="Normal1"/>
          <w:rFonts w:ascii="Arial" w:hAnsi="Arial" w:cs="Arial"/>
          <w:szCs w:val="24"/>
          <w:shd w:val="clear" w:color="auto" w:fill="8EAADB" w:themeFill="accent1" w:themeFillTint="99"/>
          <w:lang w:val="es-EC"/>
        </w:rPr>
      </w:pPr>
      <w:r w:rsidRPr="006E76A3">
        <w:rPr>
          <w:rStyle w:val="Normal1"/>
          <w:rFonts w:ascii="Arial" w:hAnsi="Arial" w:cs="Arial"/>
          <w:b/>
          <w:szCs w:val="24"/>
          <w:lang w:val="es-EC"/>
        </w:rPr>
        <w:t>Art. 80</w:t>
      </w:r>
      <w:r w:rsidR="005F3A3F" w:rsidRPr="006E76A3">
        <w:rPr>
          <w:rStyle w:val="Normal1"/>
          <w:rFonts w:ascii="Arial" w:hAnsi="Arial" w:cs="Arial"/>
          <w:szCs w:val="24"/>
          <w:lang w:val="es-EC"/>
        </w:rPr>
        <w:t>.</w:t>
      </w:r>
      <w:r w:rsidR="00F35F17" w:rsidRPr="006E76A3">
        <w:rPr>
          <w:rStyle w:val="Normal1"/>
          <w:rFonts w:ascii="Arial" w:hAnsi="Arial" w:cs="Arial"/>
          <w:szCs w:val="24"/>
          <w:lang w:val="es-EC"/>
        </w:rPr>
        <w:t>-</w:t>
      </w:r>
      <w:r w:rsidR="005122A5" w:rsidRPr="006E76A3">
        <w:rPr>
          <w:rStyle w:val="Normal1"/>
          <w:rFonts w:ascii="Arial" w:hAnsi="Arial" w:cs="Arial"/>
          <w:szCs w:val="24"/>
          <w:lang w:val="es-EC"/>
        </w:rPr>
        <w:t xml:space="preserve"> </w:t>
      </w:r>
      <w:r w:rsidR="005122A5" w:rsidRPr="006E76A3">
        <w:rPr>
          <w:rStyle w:val="Normal1"/>
          <w:rFonts w:ascii="Arial" w:hAnsi="Arial" w:cs="Arial"/>
          <w:b/>
          <w:szCs w:val="24"/>
          <w:lang w:val="es-EC"/>
        </w:rPr>
        <w:t>Examen de grado de carácter complexivo.</w:t>
      </w:r>
      <w:r w:rsidR="005122A5" w:rsidRPr="006E76A3">
        <w:rPr>
          <w:rStyle w:val="Normal1"/>
          <w:rFonts w:ascii="Arial" w:hAnsi="Arial" w:cs="Arial"/>
          <w:szCs w:val="24"/>
          <w:lang w:val="es-EC"/>
        </w:rPr>
        <w:t xml:space="preserve"> </w:t>
      </w:r>
      <w:r w:rsidR="00067F86" w:rsidRPr="006E76A3">
        <w:rPr>
          <w:rStyle w:val="Normal1"/>
          <w:rFonts w:ascii="Arial" w:hAnsi="Arial" w:cs="Arial"/>
          <w:szCs w:val="24"/>
          <w:lang w:val="es-EC"/>
        </w:rPr>
        <w:t xml:space="preserve"> El examen de grado </w:t>
      </w:r>
      <w:r w:rsidR="005122A5" w:rsidRPr="006E76A3">
        <w:rPr>
          <w:rStyle w:val="Normal1"/>
          <w:rFonts w:ascii="Arial" w:hAnsi="Arial" w:cs="Arial"/>
          <w:szCs w:val="24"/>
          <w:lang w:val="es-EC"/>
        </w:rPr>
        <w:t xml:space="preserve">de carácter complexivo </w:t>
      </w:r>
      <w:r w:rsidR="00067F86" w:rsidRPr="006E76A3">
        <w:rPr>
          <w:rStyle w:val="Normal1"/>
          <w:rFonts w:ascii="Arial" w:hAnsi="Arial" w:cs="Arial"/>
          <w:szCs w:val="24"/>
          <w:lang w:val="es-EC"/>
        </w:rPr>
        <w:t>deberá guardar el mismo nivel de complejidad, tiempo de preparación y demostración de competencias, habilidades, destrezas y desempeños, que los exigidos en las diversas formas del trabajo de titulación. La</w:t>
      </w:r>
      <w:r w:rsidR="0047215B" w:rsidRPr="006E76A3">
        <w:rPr>
          <w:rStyle w:val="Normal1"/>
          <w:rFonts w:ascii="Arial" w:hAnsi="Arial" w:cs="Arial"/>
          <w:szCs w:val="24"/>
          <w:lang w:val="es-EC"/>
        </w:rPr>
        <w:t>s</w:t>
      </w:r>
      <w:r w:rsidR="00067F86" w:rsidRPr="006E76A3">
        <w:rPr>
          <w:rStyle w:val="Normal1"/>
          <w:rFonts w:ascii="Arial" w:hAnsi="Arial" w:cs="Arial"/>
          <w:szCs w:val="24"/>
          <w:lang w:val="es-EC"/>
        </w:rPr>
        <w:t xml:space="preserve"> modalidad</w:t>
      </w:r>
      <w:r w:rsidR="0047215B" w:rsidRPr="006E76A3">
        <w:rPr>
          <w:rStyle w:val="Normal1"/>
          <w:rFonts w:ascii="Arial" w:hAnsi="Arial" w:cs="Arial"/>
          <w:szCs w:val="24"/>
          <w:lang w:val="es-EC"/>
        </w:rPr>
        <w:t>es</w:t>
      </w:r>
      <w:r w:rsidR="00067F86" w:rsidRPr="006E76A3">
        <w:rPr>
          <w:rStyle w:val="Normal1"/>
          <w:rFonts w:ascii="Arial" w:hAnsi="Arial" w:cs="Arial"/>
          <w:szCs w:val="24"/>
          <w:lang w:val="es-EC"/>
        </w:rPr>
        <w:t xml:space="preserve"> puede</w:t>
      </w:r>
      <w:r w:rsidR="0047215B" w:rsidRPr="006E76A3">
        <w:rPr>
          <w:rStyle w:val="Normal1"/>
          <w:rFonts w:ascii="Arial" w:hAnsi="Arial" w:cs="Arial"/>
          <w:szCs w:val="24"/>
          <w:lang w:val="es-EC"/>
        </w:rPr>
        <w:t>n</w:t>
      </w:r>
      <w:r w:rsidR="00067F86" w:rsidRPr="006E76A3">
        <w:rPr>
          <w:rStyle w:val="Normal1"/>
          <w:rFonts w:ascii="Arial" w:hAnsi="Arial" w:cs="Arial"/>
          <w:szCs w:val="24"/>
          <w:lang w:val="es-EC"/>
        </w:rPr>
        <w:t xml:space="preserve"> ser oral o escrita o ambas, según lo determine cada unidad académica, con el visto bueno de </w:t>
      </w:r>
      <w:r w:rsidR="005511F7">
        <w:rPr>
          <w:rStyle w:val="Normal1"/>
          <w:rFonts w:ascii="Arial" w:hAnsi="Arial" w:cs="Arial"/>
          <w:szCs w:val="24"/>
          <w:lang w:val="es-EC"/>
        </w:rPr>
        <w:t xml:space="preserve">la Dirección General Académica </w:t>
      </w:r>
      <w:r w:rsidR="005511F7" w:rsidRPr="00F640B2">
        <w:rPr>
          <w:rStyle w:val="Normal1"/>
          <w:rFonts w:ascii="Arial" w:hAnsi="Arial" w:cs="Arial"/>
          <w:szCs w:val="24"/>
          <w:shd w:val="clear" w:color="auto" w:fill="FFFFFF" w:themeFill="background1"/>
          <w:lang w:val="es-EC"/>
        </w:rPr>
        <w:t xml:space="preserve">en la Sede Matriz y por la Dirección Académica en las demás </w:t>
      </w:r>
      <w:r w:rsidR="003C0FF1">
        <w:rPr>
          <w:rStyle w:val="Normal1"/>
          <w:rFonts w:ascii="Arial" w:hAnsi="Arial" w:cs="Arial"/>
          <w:szCs w:val="24"/>
          <w:shd w:val="clear" w:color="auto" w:fill="FFFFFF" w:themeFill="background1"/>
          <w:lang w:val="es-EC"/>
        </w:rPr>
        <w:t>s</w:t>
      </w:r>
      <w:r w:rsidR="008B172C">
        <w:rPr>
          <w:rStyle w:val="Normal1"/>
          <w:rFonts w:ascii="Arial" w:hAnsi="Arial" w:cs="Arial"/>
          <w:szCs w:val="24"/>
          <w:shd w:val="clear" w:color="auto" w:fill="FFFFFF" w:themeFill="background1"/>
          <w:lang w:val="es-EC"/>
        </w:rPr>
        <w:t>edes</w:t>
      </w:r>
      <w:r w:rsidR="00CC0039">
        <w:rPr>
          <w:rStyle w:val="Normal1"/>
          <w:rFonts w:ascii="Arial" w:hAnsi="Arial" w:cs="Arial"/>
          <w:szCs w:val="24"/>
          <w:shd w:val="clear" w:color="auto" w:fill="FFFFFF" w:themeFill="background1"/>
          <w:lang w:val="es-EC"/>
        </w:rPr>
        <w:t>.</w:t>
      </w:r>
    </w:p>
    <w:p w:rsidR="00067F86" w:rsidRPr="006E76A3" w:rsidRDefault="00CC0039" w:rsidP="006E76A3">
      <w:pPr>
        <w:shd w:val="clear" w:color="auto" w:fill="FFFFFF" w:themeFill="background1"/>
        <w:tabs>
          <w:tab w:val="left" w:pos="453"/>
        </w:tabs>
        <w:spacing w:after="240"/>
        <w:ind w:right="2"/>
        <w:jc w:val="both"/>
        <w:rPr>
          <w:rStyle w:val="Normal1"/>
          <w:rFonts w:ascii="Arial" w:hAnsi="Arial" w:cs="Arial"/>
          <w:szCs w:val="24"/>
          <w:lang w:val="es-EC"/>
        </w:rPr>
      </w:pPr>
      <w:r w:rsidDel="00CC0039">
        <w:rPr>
          <w:rStyle w:val="Normal1"/>
          <w:rFonts w:ascii="Arial" w:hAnsi="Arial" w:cs="Arial"/>
          <w:szCs w:val="24"/>
          <w:lang w:val="es-EC"/>
        </w:rPr>
        <w:t xml:space="preserve"> </w:t>
      </w:r>
      <w:r w:rsidR="005F3A3F" w:rsidRPr="006E76A3">
        <w:rPr>
          <w:rStyle w:val="Normal1"/>
          <w:rFonts w:ascii="Arial" w:hAnsi="Arial" w:cs="Arial"/>
          <w:b/>
          <w:szCs w:val="24"/>
          <w:lang w:val="es-EC"/>
        </w:rPr>
        <w:t>Art.</w:t>
      </w:r>
      <w:r w:rsidR="00067F86" w:rsidRPr="006E76A3">
        <w:rPr>
          <w:rStyle w:val="Normal1"/>
          <w:rFonts w:ascii="Arial" w:hAnsi="Arial" w:cs="Arial"/>
          <w:b/>
          <w:szCs w:val="24"/>
          <w:lang w:val="es-EC"/>
        </w:rPr>
        <w:t xml:space="preserve"> </w:t>
      </w:r>
      <w:r w:rsidR="005F3A3F" w:rsidRPr="006E76A3">
        <w:rPr>
          <w:rStyle w:val="Normal1"/>
          <w:rFonts w:ascii="Arial" w:hAnsi="Arial" w:cs="Arial"/>
          <w:b/>
          <w:szCs w:val="24"/>
          <w:lang w:val="es-EC"/>
        </w:rPr>
        <w:t>8</w:t>
      </w:r>
      <w:r w:rsidR="009B73C8" w:rsidRPr="006E76A3">
        <w:rPr>
          <w:rStyle w:val="Normal1"/>
          <w:rFonts w:ascii="Arial" w:hAnsi="Arial" w:cs="Arial"/>
          <w:b/>
          <w:szCs w:val="24"/>
          <w:lang w:val="es-EC"/>
        </w:rPr>
        <w:t>1.</w:t>
      </w:r>
      <w:r w:rsidR="00F35F17" w:rsidRPr="006E76A3">
        <w:rPr>
          <w:rStyle w:val="Normal1"/>
          <w:rFonts w:ascii="Arial" w:hAnsi="Arial" w:cs="Arial"/>
          <w:b/>
          <w:szCs w:val="24"/>
          <w:lang w:val="es-EC"/>
        </w:rPr>
        <w:t>-</w:t>
      </w:r>
      <w:r w:rsidR="00067F86" w:rsidRPr="006E76A3">
        <w:rPr>
          <w:rStyle w:val="Normal1"/>
          <w:rFonts w:ascii="Arial" w:hAnsi="Arial" w:cs="Arial"/>
          <w:szCs w:val="24"/>
          <w:lang w:val="es-EC"/>
        </w:rPr>
        <w:t xml:space="preserve"> </w:t>
      </w:r>
      <w:r w:rsidR="005122A5" w:rsidRPr="006E76A3">
        <w:rPr>
          <w:rStyle w:val="Normal1"/>
          <w:rFonts w:ascii="Arial" w:hAnsi="Arial" w:cs="Arial"/>
          <w:b/>
          <w:szCs w:val="24"/>
          <w:lang w:val="es-EC"/>
        </w:rPr>
        <w:t>Declaración de aptitud.</w:t>
      </w:r>
      <w:r w:rsidR="005122A5" w:rsidRPr="006E76A3">
        <w:rPr>
          <w:rStyle w:val="Normal1"/>
          <w:rFonts w:ascii="Arial" w:hAnsi="Arial" w:cs="Arial"/>
          <w:szCs w:val="24"/>
          <w:lang w:val="es-EC"/>
        </w:rPr>
        <w:t xml:space="preserve"> </w:t>
      </w:r>
      <w:r w:rsidR="00067F86" w:rsidRPr="006E76A3">
        <w:rPr>
          <w:rStyle w:val="Normal1"/>
          <w:rFonts w:ascii="Arial" w:hAnsi="Arial" w:cs="Arial"/>
          <w:szCs w:val="24"/>
          <w:lang w:val="es-EC"/>
        </w:rPr>
        <w:t xml:space="preserve">El estudiante que </w:t>
      </w:r>
      <w:r w:rsidR="003C0FF1">
        <w:rPr>
          <w:rStyle w:val="Normal1"/>
          <w:rFonts w:ascii="Arial" w:hAnsi="Arial" w:cs="Arial"/>
          <w:szCs w:val="24"/>
          <w:lang w:val="es-EC"/>
        </w:rPr>
        <w:t xml:space="preserve">haya </w:t>
      </w:r>
      <w:r w:rsidR="003C0FF1" w:rsidRPr="006E76A3">
        <w:rPr>
          <w:rStyle w:val="Normal1"/>
          <w:rFonts w:ascii="Arial" w:hAnsi="Arial" w:cs="Arial"/>
          <w:spacing w:val="-400"/>
          <w:szCs w:val="24"/>
          <w:lang w:val="es-EC"/>
        </w:rPr>
        <w:t xml:space="preserve">   </w:t>
      </w:r>
      <w:r w:rsidR="00067F86" w:rsidRPr="006E76A3">
        <w:rPr>
          <w:rStyle w:val="Normal1"/>
          <w:rFonts w:ascii="Arial" w:hAnsi="Arial" w:cs="Arial"/>
          <w:szCs w:val="24"/>
          <w:lang w:val="es-EC"/>
        </w:rPr>
        <w:t>terminado el plan de estudios establecido para su carrera</w:t>
      </w:r>
      <w:r w:rsidR="005122A5" w:rsidRPr="006E76A3">
        <w:rPr>
          <w:rStyle w:val="Normal1"/>
          <w:rFonts w:ascii="Arial" w:hAnsi="Arial" w:cs="Arial"/>
          <w:szCs w:val="24"/>
          <w:lang w:val="es-EC"/>
        </w:rPr>
        <w:t xml:space="preserve"> o programa</w:t>
      </w:r>
      <w:r w:rsidR="00067F86" w:rsidRPr="006E76A3">
        <w:rPr>
          <w:rStyle w:val="Normal1"/>
          <w:rFonts w:ascii="Arial" w:hAnsi="Arial" w:cs="Arial"/>
          <w:szCs w:val="24"/>
          <w:lang w:val="es-EC"/>
        </w:rPr>
        <w:t>, incluidas las prácticas pre profesionales</w:t>
      </w:r>
      <w:r w:rsidR="003F75B7">
        <w:rPr>
          <w:rStyle w:val="Normal1"/>
          <w:rFonts w:ascii="Arial" w:hAnsi="Arial" w:cs="Arial"/>
          <w:szCs w:val="24"/>
          <w:lang w:val="es-EC"/>
        </w:rPr>
        <w:t xml:space="preserve"> y el cumplimiento de los requisitos especiales referidos en el artículo 77, numeral 2</w:t>
      </w:r>
      <w:r w:rsidR="00067F86" w:rsidRPr="006E76A3">
        <w:rPr>
          <w:rStyle w:val="Normal1"/>
          <w:rFonts w:ascii="Arial" w:hAnsi="Arial" w:cs="Arial"/>
          <w:szCs w:val="24"/>
          <w:lang w:val="es-EC"/>
        </w:rPr>
        <w:t>, deberá solicitar por escrito a la máxima autoridad de la unidad académica que l</w:t>
      </w:r>
      <w:r w:rsidR="003C0FF1">
        <w:rPr>
          <w:rStyle w:val="Normal1"/>
          <w:rFonts w:ascii="Arial" w:hAnsi="Arial" w:cs="Arial"/>
          <w:szCs w:val="24"/>
          <w:lang w:val="es-EC"/>
        </w:rPr>
        <w:t>o</w:t>
      </w:r>
      <w:r w:rsidR="00067F86" w:rsidRPr="006E76A3">
        <w:rPr>
          <w:rStyle w:val="Normal1"/>
          <w:rFonts w:ascii="Arial" w:hAnsi="Arial" w:cs="Arial"/>
          <w:szCs w:val="24"/>
          <w:lang w:val="es-EC"/>
        </w:rPr>
        <w:t xml:space="preserve"> declare apto para rendir el examen de grado de carácter complexivo, previo a la obtención del respectivo título.  </w:t>
      </w:r>
    </w:p>
    <w:p w:rsidR="00D40EAD" w:rsidRPr="006E76A3" w:rsidRDefault="005F3A3F"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b/>
          <w:szCs w:val="24"/>
          <w:lang w:val="es-EC"/>
        </w:rPr>
        <w:t>Art.</w:t>
      </w:r>
      <w:r w:rsidR="00067F86" w:rsidRPr="006E76A3">
        <w:rPr>
          <w:rStyle w:val="Normal1"/>
          <w:rFonts w:ascii="Arial" w:hAnsi="Arial" w:cs="Arial"/>
          <w:b/>
          <w:szCs w:val="24"/>
          <w:lang w:val="es-EC"/>
        </w:rPr>
        <w:t xml:space="preserve"> </w:t>
      </w:r>
      <w:r w:rsidR="009B73C8" w:rsidRPr="006E76A3">
        <w:rPr>
          <w:rStyle w:val="Normal1"/>
          <w:rFonts w:ascii="Arial" w:hAnsi="Arial" w:cs="Arial"/>
          <w:b/>
          <w:szCs w:val="24"/>
          <w:lang w:val="es-EC"/>
        </w:rPr>
        <w:t>82</w:t>
      </w:r>
      <w:r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Pr="006E76A3">
        <w:rPr>
          <w:rStyle w:val="Normal1"/>
          <w:rFonts w:ascii="Arial" w:hAnsi="Arial" w:cs="Arial"/>
          <w:szCs w:val="24"/>
          <w:lang w:val="es-EC"/>
        </w:rPr>
        <w:t xml:space="preserve"> </w:t>
      </w:r>
      <w:r w:rsidR="00067F86" w:rsidRPr="006E76A3">
        <w:rPr>
          <w:rStyle w:val="Normal1"/>
          <w:rFonts w:ascii="Arial" w:hAnsi="Arial" w:cs="Arial"/>
          <w:b/>
          <w:szCs w:val="24"/>
          <w:lang w:val="es-EC"/>
        </w:rPr>
        <w:t xml:space="preserve">Evaluación de los exámenes </w:t>
      </w:r>
      <w:r w:rsidR="005122A5" w:rsidRPr="006E76A3">
        <w:rPr>
          <w:rStyle w:val="Normal1"/>
          <w:rFonts w:ascii="Arial" w:hAnsi="Arial" w:cs="Arial"/>
          <w:b/>
          <w:szCs w:val="24"/>
          <w:lang w:val="es-EC"/>
        </w:rPr>
        <w:t>de grado de carácter complexivo</w:t>
      </w:r>
      <w:r w:rsidR="00067F86" w:rsidRPr="006E76A3">
        <w:rPr>
          <w:rStyle w:val="Normal1"/>
          <w:rFonts w:ascii="Arial" w:hAnsi="Arial" w:cs="Arial"/>
          <w:b/>
          <w:szCs w:val="24"/>
          <w:lang w:val="es-EC"/>
        </w:rPr>
        <w:t>.</w:t>
      </w:r>
      <w:r w:rsidR="00067F86" w:rsidRPr="006E76A3">
        <w:rPr>
          <w:rStyle w:val="Normal1"/>
          <w:rFonts w:ascii="Arial" w:hAnsi="Arial" w:cs="Arial"/>
          <w:szCs w:val="24"/>
          <w:lang w:val="es-EC"/>
        </w:rPr>
        <w:t xml:space="preserve">  </w:t>
      </w:r>
      <w:r w:rsidR="003C0FF1" w:rsidRPr="006E76A3">
        <w:rPr>
          <w:rStyle w:val="Normal1"/>
          <w:rFonts w:ascii="Arial" w:hAnsi="Arial" w:cs="Arial"/>
          <w:szCs w:val="24"/>
          <w:lang w:val="es-EC"/>
        </w:rPr>
        <w:t>Los exámenes</w:t>
      </w:r>
      <w:r w:rsidR="005122A5" w:rsidRPr="006E76A3">
        <w:rPr>
          <w:rStyle w:val="Normal1"/>
          <w:rFonts w:ascii="Arial" w:hAnsi="Arial" w:cs="Arial"/>
          <w:szCs w:val="24"/>
          <w:lang w:val="es-EC"/>
        </w:rPr>
        <w:t xml:space="preserve"> de grado de carácter complexivo</w:t>
      </w:r>
      <w:r w:rsidR="00067F86" w:rsidRPr="006E76A3">
        <w:rPr>
          <w:rStyle w:val="Normal1"/>
          <w:rFonts w:ascii="Arial" w:hAnsi="Arial" w:cs="Arial"/>
          <w:szCs w:val="24"/>
          <w:lang w:val="es-EC"/>
        </w:rPr>
        <w:t xml:space="preserve"> orales serán juzgados y calificados por un tribunal compuesto al menos por tres profesores de la carrera</w:t>
      </w:r>
      <w:r w:rsidR="00815B70" w:rsidRPr="006E76A3">
        <w:rPr>
          <w:rStyle w:val="Normal1"/>
          <w:rFonts w:ascii="Arial" w:hAnsi="Arial" w:cs="Arial"/>
          <w:szCs w:val="24"/>
          <w:lang w:val="es-EC"/>
        </w:rPr>
        <w:t xml:space="preserve"> </w:t>
      </w:r>
      <w:r w:rsidR="003C0FF1" w:rsidRPr="006E76A3">
        <w:rPr>
          <w:rStyle w:val="Normal1"/>
          <w:rFonts w:ascii="Arial" w:hAnsi="Arial" w:cs="Arial"/>
          <w:szCs w:val="24"/>
          <w:lang w:val="es-EC"/>
        </w:rPr>
        <w:t>o, en</w:t>
      </w:r>
      <w:r w:rsidR="00D40EAD" w:rsidRPr="006E76A3">
        <w:rPr>
          <w:rStyle w:val="Normal1"/>
          <w:rFonts w:ascii="Arial" w:hAnsi="Arial" w:cs="Arial"/>
          <w:szCs w:val="24"/>
          <w:lang w:val="es-EC"/>
        </w:rPr>
        <w:t xml:space="preserve"> caso de que se los hubiere contemplado</w:t>
      </w:r>
      <w:r w:rsidR="00815B70" w:rsidRPr="006E76A3">
        <w:rPr>
          <w:rStyle w:val="Normal1"/>
          <w:rFonts w:ascii="Arial" w:hAnsi="Arial" w:cs="Arial"/>
          <w:szCs w:val="24"/>
          <w:lang w:val="es-EC"/>
        </w:rPr>
        <w:t>,</w:t>
      </w:r>
      <w:r w:rsidR="003D35C6" w:rsidRPr="006E76A3">
        <w:rPr>
          <w:rStyle w:val="Normal1"/>
          <w:rFonts w:ascii="Arial" w:hAnsi="Arial" w:cs="Arial"/>
          <w:szCs w:val="24"/>
          <w:lang w:val="es-EC"/>
        </w:rPr>
        <w:t xml:space="preserve"> </w:t>
      </w:r>
      <w:r w:rsidR="00D40EAD" w:rsidRPr="006E76A3">
        <w:rPr>
          <w:rStyle w:val="Normal1"/>
          <w:rFonts w:ascii="Arial" w:hAnsi="Arial" w:cs="Arial"/>
          <w:szCs w:val="24"/>
          <w:lang w:val="es-EC"/>
        </w:rPr>
        <w:t xml:space="preserve">del programa correspondiente. </w:t>
      </w:r>
      <w:r w:rsidR="003D35C6" w:rsidRPr="006E76A3">
        <w:rPr>
          <w:rStyle w:val="Normal1"/>
          <w:rFonts w:ascii="Arial" w:hAnsi="Arial" w:cs="Arial"/>
          <w:szCs w:val="24"/>
          <w:lang w:val="es-EC"/>
        </w:rPr>
        <w:t xml:space="preserve">  </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 xml:space="preserve">Los exámenes escritos serán </w:t>
      </w:r>
      <w:r w:rsidR="00D40EAD" w:rsidRPr="006E76A3">
        <w:rPr>
          <w:rStyle w:val="Normal1"/>
          <w:rFonts w:ascii="Arial" w:hAnsi="Arial" w:cs="Arial"/>
          <w:szCs w:val="24"/>
          <w:lang w:val="es-EC"/>
        </w:rPr>
        <w:t xml:space="preserve">diseñados </w:t>
      </w:r>
      <w:r w:rsidR="00804C58" w:rsidRPr="006E76A3">
        <w:rPr>
          <w:rStyle w:val="Normal1"/>
          <w:rFonts w:ascii="Arial" w:hAnsi="Arial" w:cs="Arial"/>
          <w:szCs w:val="24"/>
          <w:lang w:val="es-EC"/>
        </w:rPr>
        <w:t xml:space="preserve">y calificados por un equipo designado por la unidad académica. </w:t>
      </w:r>
    </w:p>
    <w:p w:rsidR="00804C58" w:rsidRPr="006E76A3" w:rsidRDefault="00067F86" w:rsidP="00AE749E">
      <w:pPr>
        <w:tabs>
          <w:tab w:val="left" w:pos="453"/>
        </w:tabs>
        <w:spacing w:after="240"/>
        <w:ind w:right="2"/>
        <w:jc w:val="both"/>
        <w:rPr>
          <w:rStyle w:val="Normal1"/>
          <w:rFonts w:ascii="Arial" w:hAnsi="Arial" w:cs="Arial"/>
          <w:szCs w:val="24"/>
          <w:shd w:val="clear" w:color="auto" w:fill="70AD47" w:themeFill="accent6"/>
          <w:lang w:val="es-EC"/>
        </w:rPr>
      </w:pPr>
      <w:r w:rsidRPr="00AE749E">
        <w:rPr>
          <w:rStyle w:val="Normal1"/>
          <w:rFonts w:ascii="Arial" w:hAnsi="Arial" w:cs="Arial"/>
          <w:szCs w:val="24"/>
          <w:lang w:val="es-EC"/>
        </w:rPr>
        <w:t>Los exámenes que tengan modalidad oral</w:t>
      </w:r>
      <w:r w:rsidR="00804C58" w:rsidRPr="00AE749E">
        <w:rPr>
          <w:rStyle w:val="Normal1"/>
          <w:rFonts w:ascii="Arial" w:hAnsi="Arial" w:cs="Arial"/>
          <w:szCs w:val="24"/>
          <w:lang w:val="es-EC"/>
        </w:rPr>
        <w:t xml:space="preserve"> deberán ser calificados </w:t>
      </w:r>
      <w:r w:rsidR="00273A33" w:rsidRPr="00AE749E">
        <w:rPr>
          <w:rStyle w:val="Normal1"/>
          <w:rFonts w:ascii="Arial" w:hAnsi="Arial" w:cs="Arial"/>
          <w:szCs w:val="24"/>
          <w:lang w:val="es-EC"/>
        </w:rPr>
        <w:t>por un comité integrado</w:t>
      </w:r>
      <w:r w:rsidR="00273A33" w:rsidRPr="006E76A3">
        <w:rPr>
          <w:rStyle w:val="Normal1"/>
          <w:rFonts w:ascii="Arial" w:hAnsi="Arial" w:cs="Arial"/>
          <w:szCs w:val="24"/>
          <w:shd w:val="clear" w:color="auto" w:fill="70AD47" w:themeFill="accent6"/>
          <w:lang w:val="es-EC"/>
        </w:rPr>
        <w:t xml:space="preserve"> </w:t>
      </w:r>
      <w:r w:rsidR="00804C58" w:rsidRPr="00AE749E">
        <w:rPr>
          <w:rStyle w:val="Normal1"/>
          <w:rFonts w:ascii="Arial" w:hAnsi="Arial" w:cs="Arial"/>
          <w:szCs w:val="24"/>
          <w:lang w:val="es-EC"/>
        </w:rPr>
        <w:t xml:space="preserve">por tres profesores de la carrera </w:t>
      </w:r>
      <w:r w:rsidR="003C0FF1" w:rsidRPr="00AE749E">
        <w:rPr>
          <w:rStyle w:val="Normal1"/>
          <w:rFonts w:ascii="Arial" w:hAnsi="Arial" w:cs="Arial"/>
          <w:szCs w:val="24"/>
          <w:lang w:val="es-EC"/>
        </w:rPr>
        <w:t>o programa</w:t>
      </w:r>
      <w:r w:rsidR="00804C58" w:rsidRPr="00AE749E">
        <w:rPr>
          <w:rStyle w:val="Normal1"/>
          <w:rFonts w:ascii="Arial" w:hAnsi="Arial" w:cs="Arial"/>
          <w:szCs w:val="24"/>
          <w:lang w:val="es-EC"/>
        </w:rPr>
        <w:t>.</w:t>
      </w:r>
      <w:r w:rsidR="00804C58" w:rsidRPr="006E76A3">
        <w:rPr>
          <w:rStyle w:val="Normal1"/>
          <w:rFonts w:ascii="Arial" w:hAnsi="Arial" w:cs="Arial"/>
          <w:szCs w:val="24"/>
          <w:shd w:val="clear" w:color="auto" w:fill="70AD47" w:themeFill="accent6"/>
          <w:lang w:val="es-EC"/>
        </w:rPr>
        <w:t xml:space="preserve"> </w:t>
      </w:r>
    </w:p>
    <w:p w:rsidR="00067F86" w:rsidRPr="006E76A3" w:rsidRDefault="003D35C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Los miembros de los tribunales o c</w:t>
      </w:r>
      <w:r w:rsidR="00067F86" w:rsidRPr="006E76A3">
        <w:rPr>
          <w:rStyle w:val="Normal1"/>
          <w:rFonts w:ascii="Arial" w:hAnsi="Arial" w:cs="Arial"/>
          <w:szCs w:val="24"/>
          <w:lang w:val="es-EC"/>
        </w:rPr>
        <w:t xml:space="preserve">omité de </w:t>
      </w:r>
      <w:r w:rsidRPr="006E76A3">
        <w:rPr>
          <w:rStyle w:val="Normal1"/>
          <w:rFonts w:ascii="Arial" w:hAnsi="Arial" w:cs="Arial"/>
          <w:szCs w:val="24"/>
          <w:lang w:val="es-EC"/>
        </w:rPr>
        <w:t>e</w:t>
      </w:r>
      <w:r w:rsidR="00067F86" w:rsidRPr="006E76A3">
        <w:rPr>
          <w:rStyle w:val="Normal1"/>
          <w:rFonts w:ascii="Arial" w:hAnsi="Arial" w:cs="Arial"/>
          <w:szCs w:val="24"/>
          <w:lang w:val="es-EC"/>
        </w:rPr>
        <w:t xml:space="preserve">xamen </w:t>
      </w:r>
      <w:r w:rsidRPr="006E76A3">
        <w:rPr>
          <w:rStyle w:val="Normal1"/>
          <w:rFonts w:ascii="Arial" w:hAnsi="Arial" w:cs="Arial"/>
          <w:szCs w:val="24"/>
          <w:lang w:val="es-EC"/>
        </w:rPr>
        <w:t>de grado de carácter c</w:t>
      </w:r>
      <w:r w:rsidR="00067F86" w:rsidRPr="006E76A3">
        <w:rPr>
          <w:rStyle w:val="Normal1"/>
          <w:rFonts w:ascii="Arial" w:hAnsi="Arial" w:cs="Arial"/>
          <w:szCs w:val="24"/>
          <w:lang w:val="es-EC"/>
        </w:rPr>
        <w:t xml:space="preserve">omplexivo serán designados por </w:t>
      </w:r>
      <w:r w:rsidR="00EF46C3" w:rsidRPr="006E76A3">
        <w:rPr>
          <w:rStyle w:val="Normal1"/>
          <w:rFonts w:ascii="Arial" w:hAnsi="Arial" w:cs="Arial"/>
          <w:szCs w:val="24"/>
          <w:lang w:val="es-EC"/>
        </w:rPr>
        <w:t>la máxima autoridad de la unidad académica.</w:t>
      </w:r>
    </w:p>
    <w:p w:rsidR="00EF46C3" w:rsidRPr="006E76A3" w:rsidRDefault="009B73C8" w:rsidP="006E76A3">
      <w:pPr>
        <w:shd w:val="clear" w:color="auto" w:fill="FFFFFF" w:themeFill="background1"/>
        <w:tabs>
          <w:tab w:val="left" w:pos="453"/>
        </w:tabs>
        <w:spacing w:after="240"/>
        <w:ind w:right="2"/>
        <w:jc w:val="both"/>
        <w:rPr>
          <w:rStyle w:val="Normal1"/>
          <w:rFonts w:ascii="Arial" w:hAnsi="Arial" w:cs="Arial"/>
          <w:szCs w:val="24"/>
          <w:shd w:val="clear" w:color="auto" w:fill="70AD47" w:themeFill="accent6"/>
          <w:lang w:val="es-EC"/>
        </w:rPr>
      </w:pPr>
      <w:r w:rsidRPr="006E76A3">
        <w:rPr>
          <w:rStyle w:val="Normal1"/>
          <w:rFonts w:ascii="Arial" w:hAnsi="Arial" w:cs="Arial"/>
          <w:b/>
          <w:szCs w:val="24"/>
          <w:lang w:val="es-EC"/>
        </w:rPr>
        <w:t>Art. 83</w:t>
      </w:r>
      <w:r w:rsidR="005F3A3F"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067F86" w:rsidRPr="006E76A3">
        <w:rPr>
          <w:rStyle w:val="Normal1"/>
          <w:rFonts w:ascii="Arial" w:hAnsi="Arial" w:cs="Arial"/>
          <w:b/>
          <w:szCs w:val="24"/>
          <w:lang w:val="es-EC"/>
        </w:rPr>
        <w:t xml:space="preserve"> Recalificación de exámenes </w:t>
      </w:r>
      <w:r w:rsidR="003D35C6" w:rsidRPr="006E76A3">
        <w:rPr>
          <w:rStyle w:val="Normal1"/>
          <w:rFonts w:ascii="Arial" w:hAnsi="Arial" w:cs="Arial"/>
          <w:b/>
          <w:szCs w:val="24"/>
          <w:lang w:val="es-EC"/>
        </w:rPr>
        <w:t>de grado de carácter complexivo</w:t>
      </w:r>
      <w:r w:rsidR="00067F86" w:rsidRPr="006E76A3">
        <w:rPr>
          <w:rStyle w:val="Normal1"/>
          <w:rFonts w:ascii="Arial" w:hAnsi="Arial" w:cs="Arial"/>
          <w:b/>
          <w:szCs w:val="24"/>
          <w:lang w:val="es-EC"/>
        </w:rPr>
        <w:t>.</w:t>
      </w:r>
      <w:r w:rsidR="00067F86" w:rsidRPr="006E76A3">
        <w:rPr>
          <w:rStyle w:val="Normal1"/>
          <w:rFonts w:ascii="Arial" w:hAnsi="Arial" w:cs="Arial"/>
          <w:szCs w:val="24"/>
          <w:lang w:val="es-EC"/>
        </w:rPr>
        <w:t xml:space="preserve"> </w:t>
      </w:r>
      <w:r w:rsidR="008052F8" w:rsidRPr="006E76A3">
        <w:rPr>
          <w:rStyle w:val="Normal1"/>
          <w:rFonts w:ascii="Arial" w:hAnsi="Arial" w:cs="Arial"/>
          <w:szCs w:val="24"/>
          <w:lang w:val="es-EC"/>
        </w:rPr>
        <w:t xml:space="preserve">La solicitud de recalificación de </w:t>
      </w:r>
      <w:r w:rsidR="00067F86" w:rsidRPr="006E76A3">
        <w:rPr>
          <w:rStyle w:val="Normal1"/>
          <w:rFonts w:ascii="Arial" w:hAnsi="Arial" w:cs="Arial"/>
          <w:szCs w:val="24"/>
          <w:lang w:val="es-EC"/>
        </w:rPr>
        <w:t xml:space="preserve">los exámenes </w:t>
      </w:r>
      <w:r w:rsidR="008052F8" w:rsidRPr="006E76A3">
        <w:rPr>
          <w:rStyle w:val="Normal1"/>
          <w:rFonts w:ascii="Arial" w:hAnsi="Arial" w:cs="Arial"/>
          <w:szCs w:val="24"/>
          <w:lang w:val="es-EC"/>
        </w:rPr>
        <w:t xml:space="preserve">de grado de carácter complexivo </w:t>
      </w:r>
      <w:r w:rsidR="00067F86" w:rsidRPr="006E76A3">
        <w:rPr>
          <w:rStyle w:val="Normal1"/>
          <w:rFonts w:ascii="Arial" w:hAnsi="Arial" w:cs="Arial"/>
          <w:szCs w:val="24"/>
          <w:lang w:val="es-EC"/>
        </w:rPr>
        <w:t>seguirán, en lo aplicab</w:t>
      </w:r>
      <w:r w:rsidR="00BC71D6" w:rsidRPr="006E76A3">
        <w:rPr>
          <w:rStyle w:val="Normal1"/>
          <w:rFonts w:ascii="Arial" w:hAnsi="Arial" w:cs="Arial"/>
          <w:szCs w:val="24"/>
          <w:lang w:val="es-EC"/>
        </w:rPr>
        <w:t>le</w:t>
      </w:r>
      <w:r w:rsidR="003C0FF1">
        <w:rPr>
          <w:rStyle w:val="Normal1"/>
          <w:rFonts w:ascii="Arial" w:hAnsi="Arial" w:cs="Arial"/>
          <w:szCs w:val="24"/>
          <w:lang w:val="es-EC"/>
        </w:rPr>
        <w:t>,</w:t>
      </w:r>
      <w:r w:rsidR="00BC71D6" w:rsidRPr="006E76A3">
        <w:rPr>
          <w:rStyle w:val="Normal1"/>
          <w:rFonts w:ascii="Arial" w:hAnsi="Arial" w:cs="Arial"/>
          <w:szCs w:val="24"/>
          <w:lang w:val="es-EC"/>
        </w:rPr>
        <w:t xml:space="preserve"> lo</w:t>
      </w:r>
      <w:r w:rsidR="008052F8" w:rsidRPr="006E76A3">
        <w:rPr>
          <w:rStyle w:val="Normal1"/>
          <w:rFonts w:ascii="Arial" w:hAnsi="Arial" w:cs="Arial"/>
          <w:szCs w:val="24"/>
          <w:lang w:val="es-EC"/>
        </w:rPr>
        <w:t xml:space="preserve"> establecido en el </w:t>
      </w:r>
      <w:r w:rsidR="00D40EAD" w:rsidRPr="006E76A3">
        <w:rPr>
          <w:rStyle w:val="Normal1"/>
          <w:rFonts w:ascii="Arial" w:hAnsi="Arial" w:cs="Arial"/>
          <w:szCs w:val="24"/>
          <w:lang w:val="es-EC"/>
        </w:rPr>
        <w:t>artículo</w:t>
      </w:r>
      <w:r w:rsidR="00AE6D00" w:rsidRPr="006E76A3">
        <w:rPr>
          <w:rStyle w:val="Normal1"/>
          <w:rFonts w:ascii="Arial" w:hAnsi="Arial" w:cs="Arial"/>
          <w:szCs w:val="24"/>
          <w:lang w:val="es-EC"/>
        </w:rPr>
        <w:t xml:space="preserve"> 50</w:t>
      </w:r>
      <w:r w:rsidR="008052F8" w:rsidRPr="006E76A3">
        <w:rPr>
          <w:rStyle w:val="Normal1"/>
          <w:rFonts w:ascii="Arial" w:hAnsi="Arial" w:cs="Arial"/>
          <w:szCs w:val="24"/>
          <w:lang w:val="es-EC"/>
        </w:rPr>
        <w:t xml:space="preserve"> </w:t>
      </w:r>
      <w:r w:rsidR="00067F86" w:rsidRPr="006E76A3">
        <w:rPr>
          <w:rStyle w:val="Normal1"/>
          <w:rFonts w:ascii="Arial" w:hAnsi="Arial" w:cs="Arial"/>
          <w:szCs w:val="24"/>
          <w:lang w:val="es-EC"/>
        </w:rPr>
        <w:t xml:space="preserve">de este </w:t>
      </w:r>
      <w:r w:rsidR="003C0FF1">
        <w:rPr>
          <w:rStyle w:val="Normal1"/>
          <w:rFonts w:ascii="Arial" w:hAnsi="Arial" w:cs="Arial"/>
          <w:szCs w:val="24"/>
          <w:lang w:val="es-EC"/>
        </w:rPr>
        <w:t>r</w:t>
      </w:r>
      <w:r w:rsidR="003C0FF1" w:rsidRPr="006E76A3">
        <w:rPr>
          <w:rStyle w:val="Normal1"/>
          <w:rFonts w:ascii="Arial" w:hAnsi="Arial" w:cs="Arial"/>
          <w:szCs w:val="24"/>
          <w:lang w:val="es-EC"/>
        </w:rPr>
        <w:t>eglamento</w:t>
      </w:r>
      <w:r w:rsidR="00067F86" w:rsidRPr="006E76A3">
        <w:rPr>
          <w:rStyle w:val="Normal1"/>
          <w:rFonts w:ascii="Arial" w:hAnsi="Arial" w:cs="Arial"/>
          <w:szCs w:val="24"/>
          <w:lang w:val="es-EC"/>
        </w:rPr>
        <w:t xml:space="preserve">. </w:t>
      </w:r>
    </w:p>
    <w:p w:rsidR="00067F86" w:rsidRPr="006E76A3" w:rsidRDefault="005F3A3F"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b/>
          <w:szCs w:val="24"/>
          <w:lang w:val="es-EC"/>
        </w:rPr>
        <w:t>Art.</w:t>
      </w:r>
      <w:r w:rsidR="00067F86" w:rsidRPr="006E76A3">
        <w:rPr>
          <w:rStyle w:val="Normal1"/>
          <w:rFonts w:ascii="Arial" w:hAnsi="Arial" w:cs="Arial"/>
          <w:b/>
          <w:szCs w:val="24"/>
          <w:lang w:val="es-EC"/>
        </w:rPr>
        <w:t xml:space="preserve"> </w:t>
      </w:r>
      <w:r w:rsidR="009B73C8" w:rsidRPr="006E76A3">
        <w:rPr>
          <w:rStyle w:val="Normal1"/>
          <w:rFonts w:ascii="Arial" w:hAnsi="Arial" w:cs="Arial"/>
          <w:b/>
          <w:szCs w:val="24"/>
          <w:lang w:val="es-EC"/>
        </w:rPr>
        <w:t>84</w:t>
      </w:r>
      <w:r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067F86" w:rsidRPr="006E76A3">
        <w:rPr>
          <w:rStyle w:val="Normal1"/>
          <w:rFonts w:ascii="Arial" w:hAnsi="Arial" w:cs="Arial"/>
          <w:b/>
          <w:szCs w:val="24"/>
          <w:lang w:val="es-EC"/>
        </w:rPr>
        <w:t xml:space="preserve"> Plazo </w:t>
      </w:r>
      <w:r w:rsidR="00D40EAD" w:rsidRPr="006E76A3">
        <w:rPr>
          <w:rStyle w:val="Normal1"/>
          <w:rFonts w:ascii="Arial" w:hAnsi="Arial" w:cs="Arial"/>
          <w:b/>
          <w:szCs w:val="24"/>
          <w:lang w:val="es-EC"/>
        </w:rPr>
        <w:t xml:space="preserve">para </w:t>
      </w:r>
      <w:r w:rsidR="00067F86" w:rsidRPr="006E76A3">
        <w:rPr>
          <w:rStyle w:val="Normal1"/>
          <w:rFonts w:ascii="Arial" w:hAnsi="Arial" w:cs="Arial"/>
          <w:b/>
          <w:szCs w:val="24"/>
          <w:lang w:val="es-EC"/>
        </w:rPr>
        <w:t>rendir examen</w:t>
      </w:r>
      <w:r w:rsidR="008052F8" w:rsidRPr="006E76A3">
        <w:rPr>
          <w:rStyle w:val="Normal1"/>
          <w:rFonts w:ascii="Arial" w:hAnsi="Arial" w:cs="Arial"/>
          <w:b/>
          <w:szCs w:val="24"/>
          <w:lang w:val="es-EC"/>
        </w:rPr>
        <w:t xml:space="preserve"> de grado de carácter</w:t>
      </w:r>
      <w:r w:rsidR="00067F86" w:rsidRPr="006E76A3">
        <w:rPr>
          <w:rStyle w:val="Normal1"/>
          <w:rFonts w:ascii="Arial" w:hAnsi="Arial" w:cs="Arial"/>
          <w:b/>
          <w:szCs w:val="24"/>
          <w:lang w:val="es-EC"/>
        </w:rPr>
        <w:t xml:space="preserve"> complexivo</w:t>
      </w:r>
      <w:r w:rsidR="00067F86" w:rsidRPr="006E76A3">
        <w:rPr>
          <w:rStyle w:val="Normal1"/>
          <w:rFonts w:ascii="Arial" w:hAnsi="Arial" w:cs="Arial"/>
          <w:szCs w:val="24"/>
          <w:lang w:val="es-EC"/>
        </w:rPr>
        <w:t xml:space="preserve">. La unidad académica </w:t>
      </w:r>
      <w:r w:rsidR="00D40EAD" w:rsidRPr="006E76A3">
        <w:rPr>
          <w:rStyle w:val="Normal1"/>
          <w:rFonts w:ascii="Arial" w:hAnsi="Arial" w:cs="Arial"/>
          <w:szCs w:val="24"/>
          <w:lang w:val="es-EC"/>
        </w:rPr>
        <w:t xml:space="preserve">programará la </w:t>
      </w:r>
      <w:r w:rsidR="003C0FF1" w:rsidRPr="006E76A3">
        <w:rPr>
          <w:rStyle w:val="Normal1"/>
          <w:rFonts w:ascii="Arial" w:hAnsi="Arial" w:cs="Arial"/>
          <w:szCs w:val="24"/>
          <w:lang w:val="es-EC"/>
        </w:rPr>
        <w:t>rendición del</w:t>
      </w:r>
      <w:r w:rsidR="00067F86" w:rsidRPr="006E76A3">
        <w:rPr>
          <w:rStyle w:val="Normal1"/>
          <w:rFonts w:ascii="Arial" w:hAnsi="Arial" w:cs="Arial"/>
          <w:szCs w:val="24"/>
          <w:lang w:val="es-EC"/>
        </w:rPr>
        <w:t xml:space="preserve"> examen</w:t>
      </w:r>
      <w:r w:rsidR="00BC71D6" w:rsidRPr="006E76A3">
        <w:rPr>
          <w:rStyle w:val="Normal1"/>
          <w:rFonts w:ascii="Arial" w:hAnsi="Arial" w:cs="Arial"/>
          <w:szCs w:val="24"/>
          <w:lang w:val="es-EC"/>
        </w:rPr>
        <w:t xml:space="preserve"> de grado de carácter </w:t>
      </w:r>
      <w:r w:rsidR="00C21D7F" w:rsidRPr="006E76A3">
        <w:rPr>
          <w:rStyle w:val="Normal1"/>
          <w:rFonts w:ascii="Arial" w:hAnsi="Arial" w:cs="Arial"/>
          <w:szCs w:val="24"/>
          <w:lang w:val="es-EC"/>
        </w:rPr>
        <w:t>complexivo en</w:t>
      </w:r>
      <w:r w:rsidR="00BC71D6" w:rsidRPr="006E76A3">
        <w:rPr>
          <w:rStyle w:val="Normal1"/>
          <w:rFonts w:ascii="Arial" w:hAnsi="Arial" w:cs="Arial"/>
          <w:szCs w:val="24"/>
          <w:lang w:val="es-EC"/>
        </w:rPr>
        <w:t xml:space="preserve"> </w:t>
      </w:r>
      <w:r w:rsidR="00067F86" w:rsidRPr="006E76A3">
        <w:rPr>
          <w:rStyle w:val="Normal1"/>
          <w:rFonts w:ascii="Arial" w:hAnsi="Arial" w:cs="Arial"/>
          <w:szCs w:val="24"/>
          <w:lang w:val="es-EC"/>
        </w:rPr>
        <w:t xml:space="preserve">un plazo no mayor a </w:t>
      </w:r>
      <w:r w:rsidR="003C0FF1">
        <w:rPr>
          <w:rStyle w:val="Normal1"/>
          <w:rFonts w:ascii="Arial" w:hAnsi="Arial" w:cs="Arial"/>
          <w:szCs w:val="24"/>
          <w:lang w:val="es-EC"/>
        </w:rPr>
        <w:t>90</w:t>
      </w:r>
      <w:r w:rsidR="003C0FF1" w:rsidRPr="006E76A3">
        <w:rPr>
          <w:rStyle w:val="Normal1"/>
          <w:rFonts w:ascii="Arial" w:hAnsi="Arial" w:cs="Arial"/>
          <w:szCs w:val="24"/>
          <w:lang w:val="es-EC"/>
        </w:rPr>
        <w:t xml:space="preserve"> </w:t>
      </w:r>
      <w:r w:rsidR="00067F86" w:rsidRPr="006E76A3">
        <w:rPr>
          <w:rStyle w:val="Normal1"/>
          <w:rFonts w:ascii="Arial" w:hAnsi="Arial" w:cs="Arial"/>
          <w:szCs w:val="24"/>
          <w:lang w:val="es-EC"/>
        </w:rPr>
        <w:t>días, contados a partir de la terminación del currículo de estudios</w:t>
      </w:r>
      <w:r w:rsidR="003C0FF1">
        <w:rPr>
          <w:rStyle w:val="Normal1"/>
          <w:rFonts w:ascii="Arial" w:hAnsi="Arial" w:cs="Arial"/>
          <w:szCs w:val="24"/>
          <w:lang w:val="es-EC"/>
        </w:rPr>
        <w:t>,</w:t>
      </w:r>
      <w:r w:rsidR="00067F86" w:rsidRPr="006E76A3">
        <w:rPr>
          <w:rStyle w:val="Normal1"/>
          <w:rFonts w:ascii="Arial" w:hAnsi="Arial" w:cs="Arial"/>
          <w:szCs w:val="24"/>
          <w:lang w:val="es-EC"/>
        </w:rPr>
        <w:t xml:space="preserve"> incluidas las prácticas pre profesionales. </w:t>
      </w:r>
      <w:r w:rsidR="00AB4F2A" w:rsidRPr="006E76A3">
        <w:rPr>
          <w:rStyle w:val="Normal1"/>
          <w:rFonts w:ascii="Arial" w:hAnsi="Arial" w:cs="Arial"/>
          <w:szCs w:val="24"/>
          <w:lang w:val="es-EC"/>
        </w:rPr>
        <w:t xml:space="preserve">La máxima autoridad de la unidad </w:t>
      </w:r>
      <w:r w:rsidR="003C0FF1" w:rsidRPr="006E76A3">
        <w:rPr>
          <w:rStyle w:val="Normal1"/>
          <w:rFonts w:ascii="Arial" w:hAnsi="Arial" w:cs="Arial"/>
          <w:szCs w:val="24"/>
          <w:lang w:val="es-EC"/>
        </w:rPr>
        <w:t>académica</w:t>
      </w:r>
      <w:r w:rsidR="00067F86" w:rsidRPr="006E76A3">
        <w:rPr>
          <w:rStyle w:val="Normal1"/>
          <w:rFonts w:ascii="Arial" w:hAnsi="Arial" w:cs="Arial"/>
          <w:szCs w:val="24"/>
          <w:lang w:val="es-EC"/>
        </w:rPr>
        <w:t xml:space="preserve"> podrá prorrogar este plazo por otros 30 días y por una sola ocasión a petición del estudiante.</w:t>
      </w:r>
    </w:p>
    <w:p w:rsidR="00067F86" w:rsidRPr="006E76A3" w:rsidRDefault="00067F86" w:rsidP="006E76A3">
      <w:pPr>
        <w:shd w:val="clear" w:color="auto" w:fill="FFFFFF" w:themeFill="background1"/>
        <w:spacing w:after="240"/>
        <w:ind w:right="2"/>
        <w:jc w:val="both"/>
        <w:rPr>
          <w:rStyle w:val="Normal1"/>
          <w:rFonts w:ascii="Arial" w:hAnsi="Arial" w:cs="Arial"/>
          <w:szCs w:val="24"/>
          <w:lang w:val="es-EC"/>
        </w:rPr>
      </w:pPr>
      <w:r w:rsidRPr="006E76A3">
        <w:rPr>
          <w:rFonts w:ascii="Arial" w:hAnsi="Arial" w:cs="Arial"/>
          <w:sz w:val="24"/>
          <w:szCs w:val="24"/>
          <w:lang w:val="es-EC"/>
        </w:rPr>
        <w:lastRenderedPageBreak/>
        <w:t xml:space="preserve">Cada </w:t>
      </w:r>
      <w:r w:rsidR="003C0FF1">
        <w:rPr>
          <w:rFonts w:ascii="Arial" w:hAnsi="Arial" w:cs="Arial"/>
          <w:sz w:val="24"/>
          <w:szCs w:val="24"/>
          <w:lang w:val="es-EC"/>
        </w:rPr>
        <w:t>u</w:t>
      </w:r>
      <w:r w:rsidR="003C0FF1" w:rsidRPr="006E76A3">
        <w:rPr>
          <w:rFonts w:ascii="Arial" w:hAnsi="Arial" w:cs="Arial"/>
          <w:sz w:val="24"/>
          <w:szCs w:val="24"/>
          <w:lang w:val="es-EC"/>
        </w:rPr>
        <w:t xml:space="preserve">nidad </w:t>
      </w:r>
      <w:r w:rsidR="003C0FF1">
        <w:rPr>
          <w:rFonts w:ascii="Arial" w:hAnsi="Arial" w:cs="Arial"/>
          <w:sz w:val="24"/>
          <w:szCs w:val="24"/>
          <w:lang w:val="es-EC"/>
        </w:rPr>
        <w:t>a</w:t>
      </w:r>
      <w:r w:rsidR="003C0FF1" w:rsidRPr="006E76A3">
        <w:rPr>
          <w:rFonts w:ascii="Arial" w:hAnsi="Arial" w:cs="Arial"/>
          <w:sz w:val="24"/>
          <w:szCs w:val="24"/>
          <w:lang w:val="es-EC"/>
        </w:rPr>
        <w:t xml:space="preserve">cadémica </w:t>
      </w:r>
      <w:r w:rsidRPr="006E76A3">
        <w:rPr>
          <w:rFonts w:ascii="Arial" w:hAnsi="Arial" w:cs="Arial"/>
          <w:sz w:val="24"/>
          <w:szCs w:val="24"/>
          <w:lang w:val="es-EC"/>
        </w:rPr>
        <w:t xml:space="preserve">deberá garantizar el derecho del estudiante de titularse en los plazos establecidos. </w:t>
      </w:r>
    </w:p>
    <w:p w:rsidR="00067F86" w:rsidRPr="006E76A3" w:rsidRDefault="009B73C8"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Fonts w:ascii="Arial" w:hAnsi="Arial" w:cs="Arial"/>
          <w:b/>
          <w:sz w:val="24"/>
          <w:szCs w:val="24"/>
          <w:lang w:val="es-EC"/>
        </w:rPr>
        <w:t>Art. 85</w:t>
      </w:r>
      <w:r w:rsidR="00067F86"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067F86" w:rsidRPr="006E76A3">
        <w:rPr>
          <w:rStyle w:val="Normal1"/>
          <w:rFonts w:ascii="Arial" w:hAnsi="Arial" w:cs="Arial"/>
          <w:b/>
          <w:szCs w:val="24"/>
          <w:lang w:val="es-EC"/>
        </w:rPr>
        <w:t xml:space="preserve"> Nota de aprobación</w:t>
      </w:r>
      <w:r w:rsidR="00BC71D6" w:rsidRPr="006E76A3">
        <w:rPr>
          <w:rStyle w:val="Normal1"/>
          <w:rFonts w:ascii="Arial" w:hAnsi="Arial" w:cs="Arial"/>
          <w:b/>
          <w:szCs w:val="24"/>
          <w:lang w:val="es-EC"/>
        </w:rPr>
        <w:t xml:space="preserve"> del examen de grado de carácter complexivo</w:t>
      </w:r>
      <w:r w:rsidR="00067F86" w:rsidRPr="006E76A3">
        <w:rPr>
          <w:rStyle w:val="Normal1"/>
          <w:rFonts w:ascii="Arial" w:hAnsi="Arial" w:cs="Arial"/>
          <w:szCs w:val="24"/>
          <w:lang w:val="es-EC"/>
        </w:rPr>
        <w:t xml:space="preserve">. La nota mínima para la aprobación del examen de </w:t>
      </w:r>
      <w:r w:rsidR="003C0FF1" w:rsidRPr="006E76A3">
        <w:rPr>
          <w:rStyle w:val="Normal1"/>
          <w:rFonts w:ascii="Arial" w:hAnsi="Arial" w:cs="Arial"/>
          <w:szCs w:val="24"/>
          <w:lang w:val="es-EC"/>
        </w:rPr>
        <w:t>grado de</w:t>
      </w:r>
      <w:r w:rsidR="00BC71D6" w:rsidRPr="006E76A3">
        <w:rPr>
          <w:rStyle w:val="Normal1"/>
          <w:rFonts w:ascii="Arial" w:hAnsi="Arial" w:cs="Arial"/>
          <w:szCs w:val="24"/>
          <w:lang w:val="es-EC"/>
        </w:rPr>
        <w:t xml:space="preserve"> carácter complexivo </w:t>
      </w:r>
      <w:r w:rsidR="00067F86" w:rsidRPr="006E76A3">
        <w:rPr>
          <w:rStyle w:val="Normal1"/>
          <w:rFonts w:ascii="Arial" w:hAnsi="Arial" w:cs="Arial"/>
          <w:szCs w:val="24"/>
          <w:lang w:val="es-EC"/>
        </w:rPr>
        <w:t>será</w:t>
      </w:r>
      <w:r w:rsidR="00643E54">
        <w:rPr>
          <w:rStyle w:val="Normal1"/>
          <w:rFonts w:ascii="Arial" w:hAnsi="Arial" w:cs="Arial"/>
          <w:szCs w:val="24"/>
          <w:lang w:val="es-EC"/>
        </w:rPr>
        <w:t xml:space="preserve"> </w:t>
      </w:r>
      <w:r w:rsidR="006B410C" w:rsidRPr="006B410C">
        <w:rPr>
          <w:rStyle w:val="Normal1"/>
          <w:rFonts w:ascii="Arial" w:hAnsi="Arial" w:cs="Arial"/>
          <w:szCs w:val="24"/>
          <w:lang w:val="es-EC"/>
        </w:rPr>
        <w:t>de treinta y cinco sobre cincuenta</w:t>
      </w:r>
      <w:r w:rsidR="00390F1D">
        <w:rPr>
          <w:rStyle w:val="Normal1"/>
          <w:rFonts w:ascii="Arial" w:hAnsi="Arial" w:cs="Arial"/>
          <w:szCs w:val="24"/>
          <w:lang w:val="es-EC"/>
        </w:rPr>
        <w:t xml:space="preserve"> </w:t>
      </w:r>
      <w:r w:rsidR="00704C43">
        <w:rPr>
          <w:rStyle w:val="Normal1"/>
          <w:rFonts w:ascii="Arial" w:hAnsi="Arial" w:cs="Arial"/>
          <w:szCs w:val="24"/>
          <w:lang w:val="es-EC"/>
        </w:rPr>
        <w:t xml:space="preserve">puntos </w:t>
      </w:r>
      <w:r w:rsidR="00390F1D">
        <w:rPr>
          <w:rStyle w:val="Normal1"/>
          <w:rFonts w:ascii="Arial" w:hAnsi="Arial" w:cs="Arial"/>
          <w:szCs w:val="24"/>
          <w:lang w:val="es-EC"/>
        </w:rPr>
        <w:t>(35/50</w:t>
      </w:r>
      <w:r w:rsidR="00390F1D" w:rsidRPr="003C0FF1">
        <w:rPr>
          <w:rStyle w:val="Normal1"/>
          <w:rFonts w:ascii="Arial" w:hAnsi="Arial" w:cs="Arial"/>
          <w:szCs w:val="24"/>
          <w:lang w:val="es-EC"/>
        </w:rPr>
        <w:t>).</w:t>
      </w:r>
      <w:r w:rsidR="00067F86" w:rsidRPr="00717622">
        <w:rPr>
          <w:rStyle w:val="Normal1"/>
          <w:rFonts w:ascii="Arial" w:hAnsi="Arial" w:cs="Arial"/>
          <w:szCs w:val="24"/>
          <w:lang w:val="es-EC"/>
        </w:rPr>
        <w:t xml:space="preserve"> Esta nota se obtendrá </w:t>
      </w:r>
      <w:r w:rsidR="007D3DE9" w:rsidRPr="00717622">
        <w:rPr>
          <w:rStyle w:val="Normal1"/>
          <w:rFonts w:ascii="Arial" w:hAnsi="Arial" w:cs="Arial"/>
          <w:szCs w:val="24"/>
          <w:lang w:val="es-EC"/>
        </w:rPr>
        <w:t xml:space="preserve">calculando </w:t>
      </w:r>
      <w:r w:rsidR="00067F86" w:rsidRPr="00717622">
        <w:rPr>
          <w:rStyle w:val="Normal1"/>
          <w:rFonts w:ascii="Arial" w:hAnsi="Arial" w:cs="Arial"/>
          <w:szCs w:val="24"/>
          <w:lang w:val="es-EC"/>
        </w:rPr>
        <w:t xml:space="preserve">el promedio </w:t>
      </w:r>
      <w:r w:rsidR="00067F86" w:rsidRPr="003C0FF1">
        <w:rPr>
          <w:rStyle w:val="Normal1"/>
          <w:rFonts w:ascii="Arial" w:hAnsi="Arial" w:cs="Arial"/>
          <w:szCs w:val="24"/>
          <w:lang w:val="es-EC"/>
        </w:rPr>
        <w:t>de aquellas conferidas por cada miembro del tribunal.</w:t>
      </w:r>
      <w:r w:rsidR="00067F86" w:rsidRPr="006E76A3">
        <w:rPr>
          <w:rStyle w:val="Normal1"/>
          <w:rFonts w:ascii="Arial" w:hAnsi="Arial" w:cs="Arial"/>
          <w:szCs w:val="24"/>
          <w:lang w:val="es-EC"/>
        </w:rPr>
        <w:t xml:space="preserve"> </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 xml:space="preserve">En caso de no aprobar el examen </w:t>
      </w:r>
      <w:r w:rsidR="00BC71D6" w:rsidRPr="006E76A3">
        <w:rPr>
          <w:rStyle w:val="Normal1"/>
          <w:rFonts w:ascii="Arial" w:hAnsi="Arial" w:cs="Arial"/>
          <w:szCs w:val="24"/>
          <w:lang w:val="es-EC"/>
        </w:rPr>
        <w:t>de grado de carácter complexivo,</w:t>
      </w:r>
      <w:r w:rsidRPr="006E76A3">
        <w:rPr>
          <w:rStyle w:val="Normal1"/>
          <w:rFonts w:ascii="Arial" w:hAnsi="Arial" w:cs="Arial"/>
          <w:szCs w:val="24"/>
          <w:lang w:val="es-EC"/>
        </w:rPr>
        <w:t xml:space="preserve"> </w:t>
      </w:r>
      <w:r w:rsidR="007D3DE9" w:rsidRPr="006E76A3">
        <w:rPr>
          <w:rStyle w:val="Normal1"/>
          <w:rFonts w:ascii="Arial" w:hAnsi="Arial" w:cs="Arial"/>
          <w:szCs w:val="24"/>
          <w:lang w:val="es-EC"/>
        </w:rPr>
        <w:t xml:space="preserve">el estudiante </w:t>
      </w:r>
      <w:r w:rsidRPr="006E76A3">
        <w:rPr>
          <w:rStyle w:val="Normal1"/>
          <w:rFonts w:ascii="Arial" w:hAnsi="Arial" w:cs="Arial"/>
          <w:szCs w:val="24"/>
          <w:lang w:val="es-EC"/>
        </w:rPr>
        <w:t>tendrá una segunda y última oportunidad para rendir</w:t>
      </w:r>
      <w:r w:rsidR="00BC71D6" w:rsidRPr="006E76A3">
        <w:rPr>
          <w:rStyle w:val="Normal1"/>
          <w:rFonts w:ascii="Arial" w:hAnsi="Arial" w:cs="Arial"/>
          <w:szCs w:val="24"/>
          <w:lang w:val="es-EC"/>
        </w:rPr>
        <w:t xml:space="preserve">lo nuevamente </w:t>
      </w:r>
      <w:r w:rsidR="007D3DE9" w:rsidRPr="006E76A3">
        <w:rPr>
          <w:rStyle w:val="Normal1"/>
          <w:rFonts w:ascii="Arial" w:hAnsi="Arial" w:cs="Arial"/>
          <w:szCs w:val="24"/>
          <w:lang w:val="es-EC"/>
        </w:rPr>
        <w:t xml:space="preserve">en el plazo máximo de 60 días, contados desde la fecha de registro de la calificación del primer examen. </w:t>
      </w:r>
      <w:r w:rsidRPr="006E76A3">
        <w:rPr>
          <w:rStyle w:val="Normal1"/>
          <w:rFonts w:ascii="Arial" w:hAnsi="Arial" w:cs="Arial"/>
          <w:szCs w:val="24"/>
          <w:lang w:val="es-EC"/>
        </w:rPr>
        <w:t xml:space="preserve"> </w:t>
      </w:r>
    </w:p>
    <w:p w:rsidR="00067F86" w:rsidRPr="006E333B" w:rsidRDefault="00540899" w:rsidP="006E76A3">
      <w:pPr>
        <w:pStyle w:val="Ttulo1"/>
        <w:shd w:val="clear" w:color="auto" w:fill="FFFFFF" w:themeFill="background1"/>
        <w:ind w:left="0"/>
        <w:rPr>
          <w:rStyle w:val="Normal1"/>
          <w:rFonts w:ascii="Arial" w:hAnsi="Arial" w:cs="Arial"/>
          <w:lang w:val="es-EC"/>
        </w:rPr>
      </w:pPr>
      <w:r w:rsidRPr="006E333B">
        <w:rPr>
          <w:rStyle w:val="Normal1"/>
          <w:rFonts w:ascii="Arial" w:hAnsi="Arial" w:cs="Arial"/>
          <w:lang w:val="es-EC"/>
        </w:rPr>
        <w:t>TÍTULO XIII</w:t>
      </w:r>
    </w:p>
    <w:p w:rsidR="00067F86" w:rsidRPr="006E333B" w:rsidRDefault="00067F86" w:rsidP="006E76A3">
      <w:pPr>
        <w:shd w:val="clear" w:color="auto" w:fill="FFFFFF" w:themeFill="background1"/>
        <w:tabs>
          <w:tab w:val="left" w:pos="453"/>
        </w:tabs>
        <w:ind w:right="2"/>
        <w:jc w:val="center"/>
        <w:rPr>
          <w:rStyle w:val="Normal1"/>
          <w:rFonts w:ascii="Arial" w:hAnsi="Arial" w:cs="Arial"/>
          <w:b/>
          <w:szCs w:val="24"/>
          <w:u w:val="single"/>
          <w:lang w:val="es-EC"/>
        </w:rPr>
      </w:pPr>
      <w:r w:rsidRPr="006E333B">
        <w:rPr>
          <w:rStyle w:val="Normal1"/>
          <w:rFonts w:ascii="Arial" w:hAnsi="Arial" w:cs="Arial"/>
          <w:b/>
          <w:szCs w:val="24"/>
          <w:u w:val="single"/>
          <w:lang w:val="es-EC"/>
        </w:rPr>
        <w:t>DEL TRABAJO DE TITULACIÓN DE GRADO</w:t>
      </w:r>
    </w:p>
    <w:p w:rsidR="004D62FD" w:rsidRPr="006E76A3" w:rsidRDefault="004D62FD" w:rsidP="006E76A3">
      <w:pPr>
        <w:shd w:val="clear" w:color="auto" w:fill="FFFFFF" w:themeFill="background1"/>
        <w:tabs>
          <w:tab w:val="left" w:pos="453"/>
        </w:tabs>
        <w:ind w:right="2"/>
        <w:jc w:val="center"/>
        <w:rPr>
          <w:rStyle w:val="Normal1"/>
          <w:rFonts w:ascii="Arial" w:hAnsi="Arial" w:cs="Arial"/>
          <w:szCs w:val="24"/>
          <w:lang w:val="es-EC"/>
        </w:rPr>
      </w:pPr>
    </w:p>
    <w:p w:rsidR="00067F86" w:rsidRPr="006E76A3" w:rsidRDefault="005F3A3F"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b/>
          <w:szCs w:val="24"/>
          <w:lang w:val="es-EC"/>
        </w:rPr>
        <w:t>Art.</w:t>
      </w:r>
      <w:r w:rsidR="009B73C8" w:rsidRPr="006E76A3">
        <w:rPr>
          <w:rStyle w:val="Normal1"/>
          <w:rFonts w:ascii="Arial" w:hAnsi="Arial" w:cs="Arial"/>
          <w:b/>
          <w:szCs w:val="24"/>
          <w:lang w:val="es-EC"/>
        </w:rPr>
        <w:t xml:space="preserve"> 86</w:t>
      </w:r>
      <w:r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7D3DE9" w:rsidRPr="006E76A3">
        <w:rPr>
          <w:rStyle w:val="Normal1"/>
          <w:rFonts w:ascii="Arial" w:hAnsi="Arial" w:cs="Arial"/>
          <w:b/>
          <w:szCs w:val="24"/>
          <w:lang w:val="es-EC"/>
        </w:rPr>
        <w:t xml:space="preserve"> Trabajo de t</w:t>
      </w:r>
      <w:r w:rsidR="00067F86" w:rsidRPr="006E76A3">
        <w:rPr>
          <w:rStyle w:val="Normal1"/>
          <w:rFonts w:ascii="Arial" w:hAnsi="Arial" w:cs="Arial"/>
          <w:b/>
          <w:szCs w:val="24"/>
          <w:lang w:val="es-EC"/>
        </w:rPr>
        <w:t>itulación de grado</w:t>
      </w:r>
      <w:r w:rsidR="00067F86" w:rsidRPr="006E76A3">
        <w:rPr>
          <w:rStyle w:val="Normal1"/>
          <w:rFonts w:ascii="Arial" w:hAnsi="Arial" w:cs="Arial"/>
          <w:szCs w:val="24"/>
          <w:lang w:val="es-EC"/>
        </w:rPr>
        <w:t>. Todo trabajo de titulación de grado deberá co</w:t>
      </w:r>
      <w:r w:rsidR="0071078F" w:rsidRPr="006E76A3">
        <w:rPr>
          <w:rStyle w:val="Normal1"/>
          <w:rFonts w:ascii="Arial" w:hAnsi="Arial" w:cs="Arial"/>
          <w:szCs w:val="24"/>
          <w:lang w:val="es-EC"/>
        </w:rPr>
        <w:t>nsistir en una propuesta teóric</w:t>
      </w:r>
      <w:r w:rsidR="003C0FF1">
        <w:rPr>
          <w:rStyle w:val="Normal1"/>
          <w:rFonts w:ascii="Arial" w:hAnsi="Arial" w:cs="Arial"/>
          <w:szCs w:val="24"/>
          <w:lang w:val="es-EC"/>
        </w:rPr>
        <w:t>a</w:t>
      </w:r>
      <w:r w:rsidR="006D603D" w:rsidRPr="006E76A3">
        <w:rPr>
          <w:rStyle w:val="Normal1"/>
          <w:rFonts w:ascii="Arial" w:hAnsi="Arial" w:cs="Arial"/>
          <w:szCs w:val="24"/>
          <w:lang w:val="es-EC"/>
        </w:rPr>
        <w:t xml:space="preserve">, </w:t>
      </w:r>
      <w:r w:rsidR="003C0FF1" w:rsidRPr="006E76A3">
        <w:rPr>
          <w:rStyle w:val="Normal1"/>
          <w:rFonts w:ascii="Arial" w:hAnsi="Arial" w:cs="Arial"/>
          <w:szCs w:val="24"/>
          <w:lang w:val="es-EC"/>
        </w:rPr>
        <w:t>teórico</w:t>
      </w:r>
      <w:r w:rsidR="0071078F" w:rsidRPr="006E76A3">
        <w:rPr>
          <w:rStyle w:val="Normal1"/>
          <w:rFonts w:ascii="Arial" w:hAnsi="Arial" w:cs="Arial"/>
          <w:szCs w:val="24"/>
          <w:lang w:val="es-EC"/>
        </w:rPr>
        <w:t>-</w:t>
      </w:r>
      <w:r w:rsidR="00067F86" w:rsidRPr="006E76A3">
        <w:rPr>
          <w:rStyle w:val="Normal1"/>
          <w:rFonts w:ascii="Arial" w:hAnsi="Arial" w:cs="Arial"/>
          <w:szCs w:val="24"/>
          <w:lang w:val="es-EC"/>
        </w:rPr>
        <w:t>práctica</w:t>
      </w:r>
      <w:r w:rsidR="0071078F" w:rsidRPr="006E76A3">
        <w:rPr>
          <w:rStyle w:val="Normal1"/>
          <w:rFonts w:ascii="Arial" w:hAnsi="Arial" w:cs="Arial"/>
          <w:szCs w:val="24"/>
          <w:lang w:val="es-EC"/>
        </w:rPr>
        <w:t xml:space="preserve"> o práctica</w:t>
      </w:r>
      <w:r w:rsidR="003C0FF1">
        <w:rPr>
          <w:rStyle w:val="Normal1"/>
          <w:rFonts w:ascii="Arial" w:hAnsi="Arial" w:cs="Arial"/>
          <w:szCs w:val="24"/>
          <w:lang w:val="es-EC"/>
        </w:rPr>
        <w:t>,</w:t>
      </w:r>
      <w:r w:rsidR="00067F86" w:rsidRPr="006E76A3">
        <w:rPr>
          <w:rStyle w:val="Normal1"/>
          <w:rFonts w:ascii="Arial" w:hAnsi="Arial" w:cs="Arial"/>
          <w:szCs w:val="24"/>
          <w:lang w:val="es-EC"/>
        </w:rPr>
        <w:t xml:space="preserve"> </w:t>
      </w:r>
      <w:r w:rsidR="006D603D" w:rsidRPr="006E76A3">
        <w:rPr>
          <w:rStyle w:val="Normal1"/>
          <w:rFonts w:ascii="Arial" w:hAnsi="Arial" w:cs="Arial"/>
          <w:szCs w:val="24"/>
          <w:lang w:val="es-EC"/>
        </w:rPr>
        <w:t>según las modalidades establecidas en cada plan de estudios</w:t>
      </w:r>
      <w:r w:rsidR="003C0FF1">
        <w:rPr>
          <w:rStyle w:val="Normal1"/>
          <w:rFonts w:ascii="Arial" w:hAnsi="Arial" w:cs="Arial"/>
          <w:szCs w:val="24"/>
          <w:lang w:val="es-EC"/>
        </w:rPr>
        <w:t>,</w:t>
      </w:r>
      <w:r w:rsidR="006D603D" w:rsidRPr="006E76A3">
        <w:rPr>
          <w:rStyle w:val="Normal1"/>
          <w:rFonts w:ascii="Arial" w:hAnsi="Arial" w:cs="Arial"/>
          <w:szCs w:val="24"/>
          <w:lang w:val="es-EC"/>
        </w:rPr>
        <w:t xml:space="preserve"> </w:t>
      </w:r>
      <w:r w:rsidR="00067F86" w:rsidRPr="006E76A3">
        <w:rPr>
          <w:rStyle w:val="Normal1"/>
          <w:rFonts w:ascii="Arial" w:hAnsi="Arial" w:cs="Arial"/>
          <w:szCs w:val="24"/>
          <w:lang w:val="es-EC"/>
        </w:rPr>
        <w:t>que contenga</w:t>
      </w:r>
      <w:r w:rsidR="006D603D" w:rsidRPr="006E76A3">
        <w:rPr>
          <w:rStyle w:val="Normal1"/>
          <w:rFonts w:ascii="Arial" w:hAnsi="Arial" w:cs="Arial"/>
          <w:szCs w:val="24"/>
          <w:lang w:val="es-EC"/>
        </w:rPr>
        <w:t>n</w:t>
      </w:r>
      <w:r w:rsidR="00067F86" w:rsidRPr="006E76A3">
        <w:rPr>
          <w:rStyle w:val="Normal1"/>
          <w:rFonts w:ascii="Arial" w:hAnsi="Arial" w:cs="Arial"/>
          <w:szCs w:val="24"/>
          <w:lang w:val="es-EC"/>
        </w:rPr>
        <w:t xml:space="preserve"> resultados de una investigación exploratoria diagnóstica, base conceptual, conclusiones y fuentes de consulta. Para garantizar su rigor académico, el trabajo de titulación deberá guardar correspondencia con los aprendizajes adquiridos en la carrera y utilizar un nivel de argumentación coherente con las convenciones </w:t>
      </w:r>
      <w:r w:rsidR="008156FD" w:rsidRPr="006E76A3">
        <w:rPr>
          <w:rStyle w:val="Normal1"/>
          <w:rFonts w:ascii="Arial" w:hAnsi="Arial" w:cs="Arial"/>
          <w:szCs w:val="24"/>
          <w:lang w:val="es-EC"/>
        </w:rPr>
        <w:t xml:space="preserve">académicas </w:t>
      </w:r>
      <w:r w:rsidR="00067F86" w:rsidRPr="006E76A3">
        <w:rPr>
          <w:rStyle w:val="Normal1"/>
          <w:rFonts w:ascii="Arial" w:hAnsi="Arial" w:cs="Arial"/>
          <w:szCs w:val="24"/>
          <w:lang w:val="es-EC"/>
        </w:rPr>
        <w:t>del respectivo campo del conoc</w:t>
      </w:r>
      <w:r w:rsidR="0071078F" w:rsidRPr="006E76A3">
        <w:rPr>
          <w:rStyle w:val="Normal1"/>
          <w:rFonts w:ascii="Arial" w:hAnsi="Arial" w:cs="Arial"/>
          <w:szCs w:val="24"/>
          <w:lang w:val="es-EC"/>
        </w:rPr>
        <w:t>imiento y el perfil de egresado</w:t>
      </w:r>
      <w:r w:rsidR="006D603D" w:rsidRPr="006E76A3">
        <w:rPr>
          <w:rStyle w:val="Normal1"/>
          <w:rFonts w:ascii="Arial" w:hAnsi="Arial" w:cs="Arial"/>
          <w:szCs w:val="24"/>
          <w:lang w:val="es-EC"/>
        </w:rPr>
        <w:t xml:space="preserve"> de la correspondiente unidad académica. </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El trab</w:t>
      </w:r>
      <w:r w:rsidR="00EF64B5" w:rsidRPr="006E76A3">
        <w:rPr>
          <w:rStyle w:val="Normal1"/>
          <w:rFonts w:ascii="Arial" w:hAnsi="Arial" w:cs="Arial"/>
          <w:szCs w:val="24"/>
          <w:lang w:val="es-EC"/>
        </w:rPr>
        <w:t>ajo de titulación deberá ser</w:t>
      </w:r>
      <w:r w:rsidR="003C0FF1">
        <w:rPr>
          <w:rStyle w:val="Normal1"/>
          <w:rFonts w:ascii="Arial" w:hAnsi="Arial" w:cs="Arial"/>
          <w:szCs w:val="24"/>
          <w:lang w:val="es-EC"/>
        </w:rPr>
        <w:t>,</w:t>
      </w:r>
      <w:r w:rsidRPr="006E76A3">
        <w:rPr>
          <w:rStyle w:val="Normal1"/>
          <w:rFonts w:ascii="Arial" w:hAnsi="Arial" w:cs="Arial"/>
          <w:szCs w:val="24"/>
          <w:lang w:val="es-EC"/>
        </w:rPr>
        <w:t xml:space="preserve"> </w:t>
      </w:r>
      <w:r w:rsidR="006D603D" w:rsidRPr="006E76A3">
        <w:rPr>
          <w:rStyle w:val="Normal1"/>
          <w:rFonts w:ascii="Arial" w:hAnsi="Arial" w:cs="Arial"/>
          <w:szCs w:val="24"/>
          <w:lang w:val="es-EC"/>
        </w:rPr>
        <w:t>por regla general</w:t>
      </w:r>
      <w:r w:rsidR="003C0FF1">
        <w:rPr>
          <w:rStyle w:val="Normal1"/>
          <w:rFonts w:ascii="Arial" w:hAnsi="Arial" w:cs="Arial"/>
          <w:szCs w:val="24"/>
          <w:lang w:val="es-EC"/>
        </w:rPr>
        <w:t>,</w:t>
      </w:r>
      <w:r w:rsidRPr="006E76A3">
        <w:rPr>
          <w:rStyle w:val="Normal1"/>
          <w:rFonts w:ascii="Arial" w:hAnsi="Arial" w:cs="Arial"/>
          <w:szCs w:val="24"/>
          <w:lang w:val="es-EC"/>
        </w:rPr>
        <w:t xml:space="preserve"> individual. </w:t>
      </w:r>
      <w:r w:rsidR="006D603D" w:rsidRPr="006E76A3">
        <w:rPr>
          <w:rStyle w:val="Normal1"/>
          <w:rFonts w:ascii="Arial" w:hAnsi="Arial" w:cs="Arial"/>
          <w:szCs w:val="24"/>
          <w:lang w:val="es-EC"/>
        </w:rPr>
        <w:t>En caso excepcional</w:t>
      </w:r>
      <w:r w:rsidR="003C0FF1">
        <w:rPr>
          <w:rStyle w:val="Normal1"/>
          <w:rFonts w:ascii="Arial" w:hAnsi="Arial" w:cs="Arial"/>
          <w:szCs w:val="24"/>
          <w:lang w:val="es-EC"/>
        </w:rPr>
        <w:t>,</w:t>
      </w:r>
      <w:r w:rsidR="006D603D" w:rsidRPr="006E76A3">
        <w:rPr>
          <w:rStyle w:val="Normal1"/>
          <w:rFonts w:ascii="Arial" w:hAnsi="Arial" w:cs="Arial"/>
          <w:szCs w:val="24"/>
          <w:lang w:val="es-EC"/>
        </w:rPr>
        <w:t xml:space="preserve"> si el </w:t>
      </w:r>
      <w:r w:rsidR="0071078F" w:rsidRPr="006E76A3">
        <w:rPr>
          <w:rStyle w:val="Normal1"/>
          <w:rFonts w:ascii="Arial" w:hAnsi="Arial" w:cs="Arial"/>
          <w:szCs w:val="24"/>
          <w:lang w:val="es-EC"/>
        </w:rPr>
        <w:t xml:space="preserve"> </w:t>
      </w:r>
      <w:r w:rsidRPr="006E76A3">
        <w:rPr>
          <w:rStyle w:val="Normal1"/>
          <w:rFonts w:ascii="Arial" w:hAnsi="Arial" w:cs="Arial"/>
          <w:szCs w:val="24"/>
          <w:lang w:val="es-EC"/>
        </w:rPr>
        <w:t xml:space="preserve"> proceso investigativo lo justifi</w:t>
      </w:r>
      <w:r w:rsidR="006D603D" w:rsidRPr="006E76A3">
        <w:rPr>
          <w:rStyle w:val="Normal1"/>
          <w:rFonts w:ascii="Arial" w:hAnsi="Arial" w:cs="Arial"/>
          <w:szCs w:val="24"/>
          <w:lang w:val="es-EC"/>
        </w:rPr>
        <w:t>ca</w:t>
      </w:r>
      <w:r w:rsidR="003C0FF1">
        <w:rPr>
          <w:rStyle w:val="Normal1"/>
          <w:rFonts w:ascii="Arial" w:hAnsi="Arial" w:cs="Arial"/>
          <w:szCs w:val="24"/>
          <w:lang w:val="es-EC"/>
        </w:rPr>
        <w:t>,</w:t>
      </w:r>
      <w:r w:rsidR="006D603D" w:rsidRPr="006E76A3">
        <w:rPr>
          <w:rStyle w:val="Normal1"/>
          <w:rFonts w:ascii="Arial" w:hAnsi="Arial" w:cs="Arial"/>
          <w:szCs w:val="24"/>
          <w:lang w:val="es-EC"/>
        </w:rPr>
        <w:t xml:space="preserve"> a criterio de </w:t>
      </w:r>
      <w:r w:rsidR="003C0FF1">
        <w:rPr>
          <w:rStyle w:val="Normal1"/>
          <w:rFonts w:ascii="Arial" w:hAnsi="Arial" w:cs="Arial"/>
          <w:szCs w:val="24"/>
          <w:lang w:val="es-EC"/>
        </w:rPr>
        <w:t xml:space="preserve">la </w:t>
      </w:r>
      <w:r w:rsidR="006D603D" w:rsidRPr="006E76A3">
        <w:rPr>
          <w:rStyle w:val="Normal1"/>
          <w:rFonts w:ascii="Arial" w:hAnsi="Arial" w:cs="Arial"/>
          <w:szCs w:val="24"/>
          <w:lang w:val="es-EC"/>
        </w:rPr>
        <w:t>unidad académica</w:t>
      </w:r>
      <w:r w:rsidRPr="006E76A3">
        <w:rPr>
          <w:rStyle w:val="Normal1"/>
          <w:rFonts w:ascii="Arial" w:hAnsi="Arial" w:cs="Arial"/>
          <w:szCs w:val="24"/>
          <w:lang w:val="es-EC"/>
        </w:rPr>
        <w:t xml:space="preserve">, podrán participar un máximo de dos </w:t>
      </w:r>
      <w:r w:rsidR="006D603D" w:rsidRPr="006E76A3">
        <w:rPr>
          <w:rStyle w:val="Normal1"/>
          <w:rFonts w:ascii="Arial" w:hAnsi="Arial" w:cs="Arial"/>
          <w:szCs w:val="24"/>
          <w:lang w:val="es-EC"/>
        </w:rPr>
        <w:t xml:space="preserve">estudiantes de la misma carrera o un tercero de otra carrera o institución de educación superior. </w:t>
      </w:r>
      <w:r w:rsidR="0071078F" w:rsidRPr="006E76A3">
        <w:rPr>
          <w:rStyle w:val="Normal1"/>
          <w:rFonts w:ascii="Arial" w:hAnsi="Arial" w:cs="Arial"/>
          <w:szCs w:val="24"/>
          <w:lang w:val="es-EC"/>
        </w:rPr>
        <w:t>En todo caso</w:t>
      </w:r>
      <w:r w:rsidR="003C0FF1">
        <w:rPr>
          <w:rStyle w:val="Normal1"/>
          <w:rFonts w:ascii="Arial" w:hAnsi="Arial" w:cs="Arial"/>
          <w:szCs w:val="24"/>
          <w:lang w:val="es-EC"/>
        </w:rPr>
        <w:t>,</w:t>
      </w:r>
      <w:r w:rsidR="0071078F" w:rsidRPr="006E76A3">
        <w:rPr>
          <w:rStyle w:val="Normal1"/>
          <w:rFonts w:ascii="Arial" w:hAnsi="Arial" w:cs="Arial"/>
          <w:szCs w:val="24"/>
          <w:lang w:val="es-EC"/>
        </w:rPr>
        <w:t xml:space="preserve"> el tema d</w:t>
      </w:r>
      <w:r w:rsidRPr="006E76A3">
        <w:rPr>
          <w:rStyle w:val="Normal1"/>
          <w:rFonts w:ascii="Arial" w:hAnsi="Arial" w:cs="Arial"/>
          <w:szCs w:val="24"/>
          <w:lang w:val="es-EC"/>
        </w:rPr>
        <w:t xml:space="preserve">e estudio deberá permitir la presentación </w:t>
      </w:r>
      <w:r w:rsidR="006D603D" w:rsidRPr="006E76A3">
        <w:rPr>
          <w:rStyle w:val="Normal1"/>
          <w:rFonts w:ascii="Arial" w:hAnsi="Arial" w:cs="Arial"/>
          <w:szCs w:val="24"/>
          <w:lang w:val="es-EC"/>
        </w:rPr>
        <w:t xml:space="preserve">y evaluación </w:t>
      </w:r>
      <w:r w:rsidRPr="006E76A3">
        <w:rPr>
          <w:rStyle w:val="Normal1"/>
          <w:rFonts w:ascii="Arial" w:hAnsi="Arial" w:cs="Arial"/>
          <w:szCs w:val="24"/>
          <w:lang w:val="es-EC"/>
        </w:rPr>
        <w:t>individual de los resultados de sus diferentes aspectos</w:t>
      </w:r>
      <w:r w:rsidR="006D603D" w:rsidRPr="006E76A3">
        <w:rPr>
          <w:rStyle w:val="Normal1"/>
          <w:rFonts w:ascii="Arial" w:hAnsi="Arial" w:cs="Arial"/>
          <w:szCs w:val="24"/>
          <w:lang w:val="es-EC"/>
        </w:rPr>
        <w:t xml:space="preserve">. </w:t>
      </w:r>
    </w:p>
    <w:p w:rsidR="00067F86" w:rsidRPr="006E76A3" w:rsidRDefault="009B73C8"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b/>
          <w:szCs w:val="24"/>
          <w:lang w:val="es-EC"/>
        </w:rPr>
        <w:t>Art. 87</w:t>
      </w:r>
      <w:r w:rsidR="005F3A3F"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5F3A3F" w:rsidRPr="006E76A3">
        <w:rPr>
          <w:rStyle w:val="Normal1"/>
          <w:rFonts w:ascii="Arial" w:hAnsi="Arial" w:cs="Arial"/>
          <w:b/>
          <w:szCs w:val="24"/>
          <w:lang w:val="es-EC"/>
        </w:rPr>
        <w:t xml:space="preserve"> Aprobación del plan.</w:t>
      </w:r>
      <w:r w:rsidR="00067F86" w:rsidRPr="006E76A3">
        <w:rPr>
          <w:rStyle w:val="Normal1"/>
          <w:rFonts w:ascii="Arial" w:hAnsi="Arial" w:cs="Arial"/>
          <w:szCs w:val="24"/>
          <w:lang w:val="es-EC"/>
        </w:rPr>
        <w:t xml:space="preserve"> El estudiante que </w:t>
      </w:r>
      <w:r w:rsidR="003C0FF1">
        <w:rPr>
          <w:rStyle w:val="Normal1"/>
          <w:rFonts w:ascii="Arial" w:hAnsi="Arial" w:cs="Arial"/>
          <w:szCs w:val="24"/>
          <w:lang w:val="es-EC"/>
        </w:rPr>
        <w:t>haya</w:t>
      </w:r>
      <w:r w:rsidR="003C0FF1" w:rsidRPr="006E76A3">
        <w:rPr>
          <w:rStyle w:val="Normal1"/>
          <w:rFonts w:ascii="Arial" w:hAnsi="Arial" w:cs="Arial"/>
          <w:szCs w:val="24"/>
          <w:lang w:val="es-EC"/>
        </w:rPr>
        <w:t xml:space="preserve"> </w:t>
      </w:r>
      <w:r w:rsidR="00067F86" w:rsidRPr="006E76A3">
        <w:rPr>
          <w:rStyle w:val="Normal1"/>
          <w:rFonts w:ascii="Arial" w:hAnsi="Arial" w:cs="Arial"/>
          <w:szCs w:val="24"/>
          <w:lang w:val="es-EC"/>
        </w:rPr>
        <w:t xml:space="preserve">cumplido con </w:t>
      </w:r>
      <w:r w:rsidR="008156FD" w:rsidRPr="006E76A3">
        <w:rPr>
          <w:rStyle w:val="Normal1"/>
          <w:rFonts w:ascii="Arial" w:hAnsi="Arial" w:cs="Arial"/>
          <w:szCs w:val="24"/>
          <w:lang w:val="es-EC"/>
        </w:rPr>
        <w:t>las horas correspondientes al</w:t>
      </w:r>
      <w:r w:rsidR="006D603D" w:rsidRPr="006E76A3">
        <w:rPr>
          <w:rStyle w:val="Normal1"/>
          <w:rFonts w:ascii="Arial" w:hAnsi="Arial" w:cs="Arial"/>
          <w:szCs w:val="24"/>
          <w:lang w:val="es-EC"/>
        </w:rPr>
        <w:t xml:space="preserve"> espacio curricular </w:t>
      </w:r>
      <w:r w:rsidR="00A70DE0">
        <w:rPr>
          <w:rStyle w:val="Normal1"/>
          <w:rFonts w:ascii="Arial" w:hAnsi="Arial" w:cs="Arial"/>
          <w:szCs w:val="24"/>
          <w:lang w:val="es-EC"/>
        </w:rPr>
        <w:t>destinado</w:t>
      </w:r>
      <w:r w:rsidR="00067F86" w:rsidRPr="006E76A3">
        <w:rPr>
          <w:rStyle w:val="Normal1"/>
          <w:rFonts w:ascii="Arial" w:hAnsi="Arial" w:cs="Arial"/>
          <w:szCs w:val="24"/>
          <w:lang w:val="es-EC"/>
        </w:rPr>
        <w:t xml:space="preserve"> a la </w:t>
      </w:r>
      <w:r w:rsidR="008156FD" w:rsidRPr="006E76A3">
        <w:rPr>
          <w:rStyle w:val="Normal1"/>
          <w:rFonts w:ascii="Arial" w:hAnsi="Arial" w:cs="Arial"/>
          <w:szCs w:val="24"/>
          <w:lang w:val="es-EC"/>
        </w:rPr>
        <w:t xml:space="preserve">elaboración del proyecto o plan de </w:t>
      </w:r>
      <w:r w:rsidR="003C0FF1" w:rsidRPr="006E76A3">
        <w:rPr>
          <w:rStyle w:val="Normal1"/>
          <w:rFonts w:ascii="Arial" w:hAnsi="Arial" w:cs="Arial"/>
          <w:szCs w:val="24"/>
          <w:lang w:val="es-EC"/>
        </w:rPr>
        <w:t>trabajo de</w:t>
      </w:r>
      <w:r w:rsidR="008156FD" w:rsidRPr="006E76A3">
        <w:rPr>
          <w:rStyle w:val="Normal1"/>
          <w:rFonts w:ascii="Arial" w:hAnsi="Arial" w:cs="Arial"/>
          <w:szCs w:val="24"/>
          <w:lang w:val="es-EC"/>
        </w:rPr>
        <w:t xml:space="preserve"> titulación,</w:t>
      </w:r>
      <w:r w:rsidR="00067F86" w:rsidRPr="006E76A3">
        <w:rPr>
          <w:rStyle w:val="Normal1"/>
          <w:rFonts w:ascii="Arial" w:hAnsi="Arial" w:cs="Arial"/>
          <w:szCs w:val="24"/>
          <w:lang w:val="es-EC"/>
        </w:rPr>
        <w:t xml:space="preserve"> solicitará por escrito a la máxima autoridad de la unidad académica la aprobación y sugerirá el nombre del profesor para dirigirlo. El plan deberá contener el cronograma de entregas parciales y final del trabajo de titulación.</w:t>
      </w:r>
    </w:p>
    <w:p w:rsidR="00067F86" w:rsidRPr="006E76A3" w:rsidRDefault="005F3A3F"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b/>
          <w:szCs w:val="24"/>
          <w:lang w:val="es-EC"/>
        </w:rPr>
        <w:t>Art.</w:t>
      </w:r>
      <w:r w:rsidR="009B73C8" w:rsidRPr="006E76A3">
        <w:rPr>
          <w:rStyle w:val="Normal1"/>
          <w:rFonts w:ascii="Arial" w:hAnsi="Arial" w:cs="Arial"/>
          <w:b/>
          <w:szCs w:val="24"/>
          <w:lang w:val="es-EC"/>
        </w:rPr>
        <w:t xml:space="preserve"> 88</w:t>
      </w:r>
      <w:r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067F86" w:rsidRPr="006E76A3">
        <w:rPr>
          <w:rStyle w:val="Normal1"/>
          <w:rFonts w:ascii="Arial" w:hAnsi="Arial" w:cs="Arial"/>
          <w:b/>
          <w:szCs w:val="24"/>
          <w:lang w:val="es-EC"/>
        </w:rPr>
        <w:t xml:space="preserve"> </w:t>
      </w:r>
      <w:r w:rsidR="00382CF6" w:rsidRPr="006E76A3">
        <w:rPr>
          <w:rStyle w:val="Normal1"/>
          <w:rFonts w:ascii="Arial" w:hAnsi="Arial" w:cs="Arial"/>
          <w:b/>
          <w:szCs w:val="24"/>
          <w:lang w:val="es-EC"/>
        </w:rPr>
        <w:t>Designación del director del trabajo de titulación</w:t>
      </w:r>
      <w:r w:rsidR="008156FD" w:rsidRPr="006E76A3">
        <w:rPr>
          <w:rStyle w:val="Normal1"/>
          <w:rFonts w:ascii="Arial" w:hAnsi="Arial" w:cs="Arial"/>
          <w:b/>
          <w:szCs w:val="24"/>
          <w:lang w:val="es-EC"/>
        </w:rPr>
        <w:t xml:space="preserve"> de grado</w:t>
      </w:r>
      <w:r w:rsidR="00067F86" w:rsidRPr="006E76A3">
        <w:rPr>
          <w:rStyle w:val="Normal1"/>
          <w:rFonts w:ascii="Arial" w:hAnsi="Arial" w:cs="Arial"/>
          <w:szCs w:val="24"/>
          <w:lang w:val="es-EC"/>
        </w:rPr>
        <w:t>. Una vez aprobado el proyecto o plan de trabajo de titulación</w:t>
      </w:r>
      <w:r w:rsidR="008156FD" w:rsidRPr="006E76A3">
        <w:rPr>
          <w:rStyle w:val="Normal1"/>
          <w:rFonts w:ascii="Arial" w:hAnsi="Arial" w:cs="Arial"/>
          <w:szCs w:val="24"/>
          <w:lang w:val="es-EC"/>
        </w:rPr>
        <w:t xml:space="preserve"> de grado</w:t>
      </w:r>
      <w:r w:rsidR="00067F86" w:rsidRPr="006E76A3">
        <w:rPr>
          <w:rStyle w:val="Normal1"/>
          <w:rFonts w:ascii="Arial" w:hAnsi="Arial" w:cs="Arial"/>
          <w:szCs w:val="24"/>
          <w:lang w:val="es-EC"/>
        </w:rPr>
        <w:t xml:space="preserve">, la máxima autoridad de la unidad académica </w:t>
      </w:r>
      <w:r w:rsidR="008156FD" w:rsidRPr="006E76A3">
        <w:rPr>
          <w:rStyle w:val="Normal1"/>
          <w:rFonts w:ascii="Arial" w:hAnsi="Arial" w:cs="Arial"/>
          <w:szCs w:val="24"/>
          <w:lang w:val="es-EC"/>
        </w:rPr>
        <w:t xml:space="preserve">designará </w:t>
      </w:r>
      <w:r w:rsidR="0071078F" w:rsidRPr="006E76A3">
        <w:rPr>
          <w:rStyle w:val="Normal1"/>
          <w:rFonts w:ascii="Arial" w:hAnsi="Arial" w:cs="Arial"/>
          <w:szCs w:val="24"/>
          <w:lang w:val="es-EC"/>
        </w:rPr>
        <w:t>a</w:t>
      </w:r>
      <w:r w:rsidR="00067F86" w:rsidRPr="006E76A3">
        <w:rPr>
          <w:rStyle w:val="Normal1"/>
          <w:rFonts w:ascii="Arial" w:hAnsi="Arial" w:cs="Arial"/>
          <w:szCs w:val="24"/>
          <w:lang w:val="es-EC"/>
        </w:rPr>
        <w:t>l director</w:t>
      </w:r>
      <w:r w:rsidR="003C0FF1">
        <w:rPr>
          <w:rStyle w:val="Normal1"/>
          <w:rFonts w:ascii="Arial" w:hAnsi="Arial" w:cs="Arial"/>
          <w:szCs w:val="24"/>
          <w:lang w:val="es-EC"/>
        </w:rPr>
        <w:t>,</w:t>
      </w:r>
      <w:r w:rsidR="00067F86" w:rsidRPr="006E76A3">
        <w:rPr>
          <w:rStyle w:val="Normal1"/>
          <w:rFonts w:ascii="Arial" w:hAnsi="Arial" w:cs="Arial"/>
          <w:szCs w:val="24"/>
          <w:lang w:val="es-EC"/>
        </w:rPr>
        <w:t xml:space="preserve"> que será un profesor de la carrera.</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Cuando el tema del trabajo de titulación lo requiera, se podrá designar como director a un profesor de otra unidad académica previo acuerdo con la máxima autoridad de la misma.</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El director tendrá las siguientes funciones: orientar y asesorar al estudiante sobre información bibliográfica, absolver oportunamente consultas sobre el contenido</w:t>
      </w:r>
      <w:r w:rsidR="003C0FF1">
        <w:rPr>
          <w:rStyle w:val="Normal1"/>
          <w:rFonts w:ascii="Arial" w:hAnsi="Arial" w:cs="Arial"/>
          <w:szCs w:val="24"/>
          <w:lang w:val="es-EC"/>
        </w:rPr>
        <w:t>,</w:t>
      </w:r>
      <w:r w:rsidRPr="006E76A3">
        <w:rPr>
          <w:rStyle w:val="Normal1"/>
          <w:rFonts w:ascii="Arial" w:hAnsi="Arial" w:cs="Arial"/>
          <w:szCs w:val="24"/>
          <w:lang w:val="es-EC"/>
        </w:rPr>
        <w:t xml:space="preserve"> así como de esquemas de redacción y versiones previas del trabajo, sugerir correcciones y enmiendas</w:t>
      </w:r>
      <w:r w:rsidR="003C0FF1">
        <w:rPr>
          <w:rStyle w:val="Normal1"/>
          <w:rFonts w:ascii="Arial" w:hAnsi="Arial" w:cs="Arial"/>
          <w:szCs w:val="24"/>
          <w:lang w:val="es-EC"/>
        </w:rPr>
        <w:t>,</w:t>
      </w:r>
      <w:r w:rsidRPr="006E76A3">
        <w:rPr>
          <w:rStyle w:val="Normal1"/>
          <w:rFonts w:ascii="Arial" w:hAnsi="Arial" w:cs="Arial"/>
          <w:szCs w:val="24"/>
          <w:lang w:val="es-EC"/>
        </w:rPr>
        <w:t xml:space="preserve"> cumplir los procedimientos administrativos y el cronogram</w:t>
      </w:r>
      <w:r w:rsidR="006D603D" w:rsidRPr="006E76A3">
        <w:rPr>
          <w:rStyle w:val="Normal1"/>
          <w:rFonts w:ascii="Arial" w:hAnsi="Arial" w:cs="Arial"/>
          <w:szCs w:val="24"/>
          <w:lang w:val="es-EC"/>
        </w:rPr>
        <w:t xml:space="preserve">a de trabajo que se establezca, </w:t>
      </w:r>
      <w:r w:rsidR="003C0FF1" w:rsidRPr="006E76A3">
        <w:rPr>
          <w:rStyle w:val="Normal1"/>
          <w:rFonts w:ascii="Arial" w:hAnsi="Arial" w:cs="Arial"/>
          <w:szCs w:val="24"/>
          <w:lang w:val="es-EC"/>
        </w:rPr>
        <w:t>y velar</w:t>
      </w:r>
      <w:r w:rsidR="006D603D" w:rsidRPr="006E76A3">
        <w:rPr>
          <w:rStyle w:val="Normal1"/>
          <w:rFonts w:ascii="Arial" w:hAnsi="Arial" w:cs="Arial"/>
          <w:szCs w:val="24"/>
          <w:lang w:val="es-EC"/>
        </w:rPr>
        <w:t xml:space="preserve"> por el cumplimiento de las normativas de derechos de autor.</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El director del trabajo de titulación llevará obligatoriamente un</w:t>
      </w:r>
      <w:r w:rsidR="00AB7CB2" w:rsidRPr="006E76A3">
        <w:rPr>
          <w:rStyle w:val="Normal1"/>
          <w:rFonts w:ascii="Arial" w:hAnsi="Arial" w:cs="Arial"/>
          <w:szCs w:val="24"/>
          <w:lang w:val="es-EC"/>
        </w:rPr>
        <w:t xml:space="preserve"> mecanismo de seguimiento</w:t>
      </w:r>
      <w:r w:rsidRPr="006E76A3">
        <w:rPr>
          <w:rStyle w:val="Normal1"/>
          <w:rFonts w:ascii="Arial" w:hAnsi="Arial" w:cs="Arial"/>
          <w:szCs w:val="24"/>
          <w:lang w:val="es-EC"/>
        </w:rPr>
        <w:t xml:space="preserve"> </w:t>
      </w:r>
      <w:r w:rsidRPr="006E76A3">
        <w:rPr>
          <w:rStyle w:val="Normal1"/>
          <w:rFonts w:ascii="Arial" w:hAnsi="Arial" w:cs="Arial"/>
          <w:szCs w:val="24"/>
          <w:lang w:val="es-EC"/>
        </w:rPr>
        <w:lastRenderedPageBreak/>
        <w:t>del asesoramiento al estudiante, elaborada por la unidad académica, en la que se establezcan los cronogramas de reuniones y</w:t>
      </w:r>
      <w:r w:rsidR="008156FD" w:rsidRPr="006E76A3">
        <w:rPr>
          <w:rStyle w:val="Normal1"/>
          <w:rFonts w:ascii="Arial" w:hAnsi="Arial" w:cs="Arial"/>
          <w:szCs w:val="24"/>
          <w:lang w:val="es-EC"/>
        </w:rPr>
        <w:t xml:space="preserve"> presentación tanto de adelanto</w:t>
      </w:r>
      <w:r w:rsidRPr="006E76A3">
        <w:rPr>
          <w:rStyle w:val="Normal1"/>
          <w:rFonts w:ascii="Arial" w:hAnsi="Arial" w:cs="Arial"/>
          <w:szCs w:val="24"/>
          <w:lang w:val="es-EC"/>
        </w:rPr>
        <w:t xml:space="preserve"> de</w:t>
      </w:r>
      <w:r w:rsidR="008156FD" w:rsidRPr="006E76A3">
        <w:rPr>
          <w:rStyle w:val="Normal1"/>
          <w:rFonts w:ascii="Arial" w:hAnsi="Arial" w:cs="Arial"/>
          <w:szCs w:val="24"/>
          <w:lang w:val="es-EC"/>
        </w:rPr>
        <w:t>l</w:t>
      </w:r>
      <w:r w:rsidRPr="006E76A3">
        <w:rPr>
          <w:rStyle w:val="Normal1"/>
          <w:rFonts w:ascii="Arial" w:hAnsi="Arial" w:cs="Arial"/>
          <w:szCs w:val="24"/>
          <w:lang w:val="es-EC"/>
        </w:rPr>
        <w:t xml:space="preserve"> trabajo como de correcciones y el producto final. </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Si</w:t>
      </w:r>
      <w:r w:rsidR="0071078F" w:rsidRPr="006E76A3">
        <w:rPr>
          <w:rStyle w:val="Normal1"/>
          <w:rFonts w:ascii="Arial" w:hAnsi="Arial" w:cs="Arial"/>
          <w:szCs w:val="24"/>
          <w:lang w:val="es-EC"/>
        </w:rPr>
        <w:t>, por razones atribuibles a</w:t>
      </w:r>
      <w:r w:rsidRPr="006E76A3">
        <w:rPr>
          <w:rStyle w:val="Normal1"/>
          <w:rFonts w:ascii="Arial" w:hAnsi="Arial" w:cs="Arial"/>
          <w:szCs w:val="24"/>
          <w:lang w:val="es-EC"/>
        </w:rPr>
        <w:t>l director del trabajo de titulación</w:t>
      </w:r>
      <w:r w:rsidR="0071078F" w:rsidRPr="006E76A3">
        <w:rPr>
          <w:rStyle w:val="Normal1"/>
          <w:rFonts w:ascii="Arial" w:hAnsi="Arial" w:cs="Arial"/>
          <w:szCs w:val="24"/>
          <w:lang w:val="es-EC"/>
        </w:rPr>
        <w:t xml:space="preserve">, este </w:t>
      </w:r>
      <w:r w:rsidRPr="006E76A3">
        <w:rPr>
          <w:rStyle w:val="Normal1"/>
          <w:rFonts w:ascii="Arial" w:hAnsi="Arial" w:cs="Arial"/>
          <w:szCs w:val="24"/>
          <w:lang w:val="es-EC"/>
        </w:rPr>
        <w:t>no cumpliera con el cronograma de reuniones o no presentara los informes de avance o el informe final dentro del cronograma aprobado por la u</w:t>
      </w:r>
      <w:r w:rsidR="00041FF3" w:rsidRPr="006E76A3">
        <w:rPr>
          <w:rStyle w:val="Normal1"/>
          <w:rFonts w:ascii="Arial" w:hAnsi="Arial" w:cs="Arial"/>
          <w:szCs w:val="24"/>
          <w:lang w:val="es-EC"/>
        </w:rPr>
        <w:t>nidad académica</w:t>
      </w:r>
      <w:r w:rsidR="003C0FF1">
        <w:rPr>
          <w:rStyle w:val="Normal1"/>
          <w:rFonts w:ascii="Arial" w:hAnsi="Arial" w:cs="Arial"/>
          <w:szCs w:val="24"/>
          <w:lang w:val="es-EC"/>
        </w:rPr>
        <w:t>,</w:t>
      </w:r>
      <w:r w:rsidR="00041FF3" w:rsidRPr="006E76A3">
        <w:rPr>
          <w:rStyle w:val="Normal1"/>
          <w:rFonts w:ascii="Arial" w:hAnsi="Arial" w:cs="Arial"/>
          <w:szCs w:val="24"/>
          <w:lang w:val="es-EC"/>
        </w:rPr>
        <w:t xml:space="preserve"> será sustituido, sin perjuicio de ser amonestado. </w:t>
      </w:r>
      <w:r w:rsidR="00AB7CB2" w:rsidRPr="006E76A3">
        <w:rPr>
          <w:rStyle w:val="Normal1"/>
          <w:rFonts w:ascii="Arial" w:hAnsi="Arial" w:cs="Arial"/>
          <w:szCs w:val="24"/>
          <w:lang w:val="es-EC"/>
        </w:rPr>
        <w:t xml:space="preserve">También </w:t>
      </w:r>
      <w:r w:rsidR="00AB7CB2" w:rsidRPr="00AE749E">
        <w:rPr>
          <w:rStyle w:val="Normal1"/>
          <w:rFonts w:ascii="Arial" w:hAnsi="Arial" w:cs="Arial"/>
          <w:szCs w:val="24"/>
          <w:shd w:val="clear" w:color="auto" w:fill="FFFFFF" w:themeFill="background1"/>
          <w:lang w:val="es-EC"/>
        </w:rPr>
        <w:t>podrá</w:t>
      </w:r>
      <w:r w:rsidR="00041FF3" w:rsidRPr="00AE749E">
        <w:rPr>
          <w:rStyle w:val="Normal1"/>
          <w:rFonts w:ascii="Arial" w:hAnsi="Arial" w:cs="Arial"/>
          <w:szCs w:val="24"/>
          <w:shd w:val="clear" w:color="auto" w:fill="FFFFFF" w:themeFill="background1"/>
          <w:lang w:val="es-EC"/>
        </w:rPr>
        <w:t xml:space="preserve"> ser sustituido </w:t>
      </w:r>
      <w:r w:rsidR="00AB7CB2" w:rsidRPr="00AE749E">
        <w:rPr>
          <w:rStyle w:val="Normal1"/>
          <w:rFonts w:ascii="Arial" w:hAnsi="Arial" w:cs="Arial"/>
          <w:szCs w:val="24"/>
          <w:shd w:val="clear" w:color="auto" w:fill="FFFFFF" w:themeFill="background1"/>
          <w:lang w:val="es-EC"/>
        </w:rPr>
        <w:t xml:space="preserve">por pedido justificado del </w:t>
      </w:r>
      <w:r w:rsidR="003C0FF1" w:rsidRPr="00AE749E">
        <w:rPr>
          <w:rStyle w:val="Normal1"/>
          <w:rFonts w:ascii="Arial" w:hAnsi="Arial" w:cs="Arial"/>
          <w:szCs w:val="24"/>
          <w:shd w:val="clear" w:color="auto" w:fill="FFFFFF" w:themeFill="background1"/>
          <w:lang w:val="es-EC"/>
        </w:rPr>
        <w:t>estudiante</w:t>
      </w:r>
      <w:r w:rsidR="003C0FF1">
        <w:rPr>
          <w:rStyle w:val="Normal1"/>
          <w:rFonts w:ascii="Arial" w:hAnsi="Arial" w:cs="Arial"/>
          <w:szCs w:val="24"/>
          <w:shd w:val="clear" w:color="auto" w:fill="FFFFFF" w:themeFill="background1"/>
          <w:lang w:val="es-EC"/>
        </w:rPr>
        <w:t>,</w:t>
      </w:r>
      <w:r w:rsidR="003C0FF1" w:rsidRPr="00AE749E">
        <w:rPr>
          <w:rStyle w:val="Normal1"/>
          <w:rFonts w:ascii="Arial" w:hAnsi="Arial" w:cs="Arial"/>
          <w:szCs w:val="24"/>
          <w:shd w:val="clear" w:color="auto" w:fill="FFFFFF" w:themeFill="background1"/>
          <w:lang w:val="es-EC"/>
        </w:rPr>
        <w:t xml:space="preserve"> a</w:t>
      </w:r>
      <w:r w:rsidR="00AB7CB2" w:rsidRPr="00AE749E">
        <w:rPr>
          <w:rStyle w:val="Normal1"/>
          <w:rFonts w:ascii="Arial" w:hAnsi="Arial" w:cs="Arial"/>
          <w:szCs w:val="24"/>
          <w:shd w:val="clear" w:color="auto" w:fill="FFFFFF" w:themeFill="background1"/>
          <w:lang w:val="es-EC"/>
        </w:rPr>
        <w:t xml:space="preserve"> </w:t>
      </w:r>
      <w:r w:rsidR="00AB7CB2" w:rsidRPr="003C0FF1">
        <w:rPr>
          <w:rStyle w:val="Normal1"/>
          <w:rFonts w:ascii="Arial" w:hAnsi="Arial" w:cs="Arial"/>
          <w:szCs w:val="24"/>
          <w:shd w:val="clear" w:color="auto" w:fill="FFFFFF" w:themeFill="background1"/>
          <w:lang w:val="es-EC"/>
        </w:rPr>
        <w:t>juici</w:t>
      </w:r>
      <w:r w:rsidR="003C0FF1">
        <w:rPr>
          <w:rStyle w:val="Normal1"/>
          <w:rFonts w:ascii="Arial" w:hAnsi="Arial" w:cs="Arial"/>
          <w:szCs w:val="24"/>
          <w:shd w:val="clear" w:color="auto" w:fill="FFFFFF" w:themeFill="background1"/>
          <w:lang w:val="es-EC"/>
        </w:rPr>
        <w:t xml:space="preserve">o de </w:t>
      </w:r>
      <w:r w:rsidR="00041FF3" w:rsidRPr="00AE749E">
        <w:rPr>
          <w:rStyle w:val="Normal1"/>
          <w:rFonts w:ascii="Arial" w:hAnsi="Arial" w:cs="Arial"/>
          <w:szCs w:val="24"/>
          <w:shd w:val="clear" w:color="auto" w:fill="FFFFFF" w:themeFill="background1"/>
          <w:lang w:val="es-EC"/>
        </w:rPr>
        <w:t>la unidad académica.</w:t>
      </w:r>
      <w:r w:rsidR="00041FF3" w:rsidRPr="006E76A3">
        <w:rPr>
          <w:rStyle w:val="Normal1"/>
          <w:rFonts w:ascii="Arial" w:hAnsi="Arial" w:cs="Arial"/>
          <w:szCs w:val="24"/>
          <w:lang w:val="es-EC"/>
        </w:rPr>
        <w:t xml:space="preserve">  </w:t>
      </w:r>
      <w:r w:rsidRPr="006E76A3">
        <w:rPr>
          <w:rStyle w:val="Normal1"/>
          <w:rFonts w:ascii="Arial" w:hAnsi="Arial" w:cs="Arial"/>
          <w:szCs w:val="24"/>
          <w:lang w:val="es-EC"/>
        </w:rPr>
        <w:t xml:space="preserve"> </w:t>
      </w:r>
    </w:p>
    <w:p w:rsidR="00067F86" w:rsidRPr="006E76A3" w:rsidRDefault="005F3A3F"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b/>
          <w:szCs w:val="24"/>
          <w:lang w:val="es-EC"/>
        </w:rPr>
        <w:t>Art.</w:t>
      </w:r>
      <w:r w:rsidR="00067F86" w:rsidRPr="006E76A3">
        <w:rPr>
          <w:rStyle w:val="Normal1"/>
          <w:rFonts w:ascii="Arial" w:hAnsi="Arial" w:cs="Arial"/>
          <w:b/>
          <w:szCs w:val="24"/>
          <w:lang w:val="es-EC"/>
        </w:rPr>
        <w:t xml:space="preserve"> </w:t>
      </w:r>
      <w:r w:rsidR="009B73C8" w:rsidRPr="006E76A3">
        <w:rPr>
          <w:rStyle w:val="Normal1"/>
          <w:rFonts w:ascii="Arial" w:hAnsi="Arial" w:cs="Arial"/>
          <w:b/>
          <w:szCs w:val="24"/>
          <w:lang w:val="es-EC"/>
        </w:rPr>
        <w:t>89</w:t>
      </w:r>
      <w:r w:rsidR="00067F86"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067F86" w:rsidRPr="006E76A3">
        <w:rPr>
          <w:rStyle w:val="Normal1"/>
          <w:rFonts w:ascii="Arial" w:hAnsi="Arial" w:cs="Arial"/>
          <w:b/>
          <w:szCs w:val="24"/>
          <w:lang w:val="es-EC"/>
        </w:rPr>
        <w:t xml:space="preserve"> </w:t>
      </w:r>
      <w:r w:rsidRPr="006E76A3">
        <w:rPr>
          <w:rStyle w:val="Normal1"/>
          <w:rFonts w:ascii="Arial" w:hAnsi="Arial" w:cs="Arial"/>
          <w:b/>
          <w:szCs w:val="24"/>
          <w:lang w:val="es-EC"/>
        </w:rPr>
        <w:t>Conformación</w:t>
      </w:r>
      <w:r w:rsidR="00067F86" w:rsidRPr="006E76A3">
        <w:rPr>
          <w:rStyle w:val="Normal1"/>
          <w:rFonts w:ascii="Arial" w:hAnsi="Arial" w:cs="Arial"/>
          <w:b/>
          <w:szCs w:val="24"/>
          <w:lang w:val="es-EC"/>
        </w:rPr>
        <w:t xml:space="preserve"> del tribunal</w:t>
      </w:r>
      <w:r w:rsidR="008156FD" w:rsidRPr="006E76A3">
        <w:rPr>
          <w:rStyle w:val="Normal1"/>
          <w:rFonts w:ascii="Arial" w:hAnsi="Arial" w:cs="Arial"/>
          <w:b/>
          <w:szCs w:val="24"/>
          <w:lang w:val="es-EC"/>
        </w:rPr>
        <w:t xml:space="preserve"> de grado para el trabajo de titulación</w:t>
      </w:r>
      <w:r w:rsidRPr="006E76A3">
        <w:rPr>
          <w:rStyle w:val="Normal1"/>
          <w:rFonts w:ascii="Arial" w:hAnsi="Arial" w:cs="Arial"/>
          <w:szCs w:val="24"/>
          <w:lang w:val="es-EC"/>
        </w:rPr>
        <w:t>.</w:t>
      </w:r>
      <w:r w:rsidR="00067F86" w:rsidRPr="006E76A3">
        <w:rPr>
          <w:rStyle w:val="Normal1"/>
          <w:rFonts w:ascii="Arial" w:hAnsi="Arial" w:cs="Arial"/>
          <w:szCs w:val="24"/>
          <w:lang w:val="es-EC"/>
        </w:rPr>
        <w:t xml:space="preserve"> Cuando el trabajo de titulación </w:t>
      </w:r>
      <w:r w:rsidR="003C0FF1">
        <w:rPr>
          <w:rStyle w:val="Normal1"/>
          <w:rFonts w:ascii="Arial" w:hAnsi="Arial" w:cs="Arial"/>
          <w:szCs w:val="24"/>
          <w:lang w:val="es-EC"/>
        </w:rPr>
        <w:t>haya</w:t>
      </w:r>
      <w:r w:rsidR="003C0FF1" w:rsidRPr="006E76A3">
        <w:rPr>
          <w:rStyle w:val="Normal1"/>
          <w:rFonts w:ascii="Arial" w:hAnsi="Arial" w:cs="Arial"/>
          <w:szCs w:val="24"/>
          <w:lang w:val="es-EC"/>
        </w:rPr>
        <w:t xml:space="preserve"> </w:t>
      </w:r>
      <w:r w:rsidR="00067F86" w:rsidRPr="006E76A3">
        <w:rPr>
          <w:rStyle w:val="Normal1"/>
          <w:rFonts w:ascii="Arial" w:hAnsi="Arial" w:cs="Arial"/>
          <w:szCs w:val="24"/>
          <w:lang w:val="es-EC"/>
        </w:rPr>
        <w:t>concluido, el director lo comunicará a la máxima autoridad de la unidad académica</w:t>
      </w:r>
      <w:r w:rsidR="003C0FF1">
        <w:rPr>
          <w:rStyle w:val="Normal1"/>
          <w:rFonts w:ascii="Arial" w:hAnsi="Arial" w:cs="Arial"/>
          <w:szCs w:val="24"/>
          <w:lang w:val="es-EC"/>
        </w:rPr>
        <w:t>,</w:t>
      </w:r>
      <w:r w:rsidR="00067F86" w:rsidRPr="006E76A3">
        <w:rPr>
          <w:rStyle w:val="Normal1"/>
          <w:rFonts w:ascii="Arial" w:hAnsi="Arial" w:cs="Arial"/>
          <w:szCs w:val="24"/>
          <w:lang w:val="es-EC"/>
        </w:rPr>
        <w:t xml:space="preserve"> para la designación de</w:t>
      </w:r>
      <w:r w:rsidR="008156FD" w:rsidRPr="006E76A3">
        <w:rPr>
          <w:rStyle w:val="Normal1"/>
          <w:rFonts w:ascii="Arial" w:hAnsi="Arial" w:cs="Arial"/>
          <w:szCs w:val="24"/>
          <w:lang w:val="es-EC"/>
        </w:rPr>
        <w:t xml:space="preserve"> un </w:t>
      </w:r>
      <w:r w:rsidR="00067F86" w:rsidRPr="006E76A3">
        <w:rPr>
          <w:rStyle w:val="Normal1"/>
          <w:rFonts w:ascii="Arial" w:hAnsi="Arial" w:cs="Arial"/>
          <w:szCs w:val="24"/>
          <w:lang w:val="es-EC"/>
        </w:rPr>
        <w:t xml:space="preserve">tribunal </w:t>
      </w:r>
      <w:r w:rsidR="008156FD" w:rsidRPr="006E76A3">
        <w:rPr>
          <w:rStyle w:val="Normal1"/>
          <w:rFonts w:ascii="Arial" w:hAnsi="Arial" w:cs="Arial"/>
          <w:szCs w:val="24"/>
          <w:lang w:val="es-EC"/>
        </w:rPr>
        <w:t xml:space="preserve">conformado por </w:t>
      </w:r>
      <w:r w:rsidR="00067F86" w:rsidRPr="006E76A3">
        <w:rPr>
          <w:rStyle w:val="Normal1"/>
          <w:rFonts w:ascii="Arial" w:hAnsi="Arial" w:cs="Arial"/>
          <w:szCs w:val="24"/>
          <w:lang w:val="es-EC"/>
        </w:rPr>
        <w:t>tres profesores de la carrera, uno de los cuales será el director previamente nombrado</w:t>
      </w:r>
      <w:r w:rsidR="00E43D98">
        <w:rPr>
          <w:rStyle w:val="Normal1"/>
          <w:rFonts w:ascii="Arial" w:hAnsi="Arial" w:cs="Arial"/>
          <w:szCs w:val="24"/>
          <w:lang w:val="es-EC"/>
        </w:rPr>
        <w:t xml:space="preserve"> </w:t>
      </w:r>
      <w:r w:rsidR="00072EBC">
        <w:rPr>
          <w:rStyle w:val="Normal1"/>
          <w:rFonts w:ascii="Arial" w:hAnsi="Arial" w:cs="Arial"/>
          <w:szCs w:val="24"/>
          <w:lang w:val="es-EC"/>
        </w:rPr>
        <w:t>y dos lectores</w:t>
      </w:r>
      <w:r w:rsidR="00E43D98">
        <w:rPr>
          <w:rStyle w:val="Normal1"/>
          <w:rFonts w:ascii="Arial" w:hAnsi="Arial" w:cs="Arial"/>
          <w:szCs w:val="24"/>
          <w:lang w:val="es-EC"/>
        </w:rPr>
        <w:t>,</w:t>
      </w:r>
      <w:r w:rsidR="00067F86" w:rsidRPr="006E76A3">
        <w:rPr>
          <w:rStyle w:val="Normal1"/>
          <w:rFonts w:ascii="Arial" w:hAnsi="Arial" w:cs="Arial"/>
          <w:szCs w:val="24"/>
          <w:lang w:val="es-EC"/>
        </w:rPr>
        <w:t xml:space="preserve"> con la finalidad de calificar el trabajo presentado por escrito y su defensa oral.</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Cuando el tema del trabajo de titulación lo requiera, se podrá designar como lector a un profesor de otra unidad académica</w:t>
      </w:r>
      <w:r w:rsidR="00EE6D00">
        <w:rPr>
          <w:rStyle w:val="Normal1"/>
          <w:rFonts w:ascii="Arial" w:hAnsi="Arial" w:cs="Arial"/>
          <w:szCs w:val="24"/>
          <w:lang w:val="es-EC"/>
        </w:rPr>
        <w:t>,</w:t>
      </w:r>
      <w:r w:rsidRPr="006E76A3">
        <w:rPr>
          <w:rStyle w:val="Normal1"/>
          <w:rFonts w:ascii="Arial" w:hAnsi="Arial" w:cs="Arial"/>
          <w:szCs w:val="24"/>
          <w:lang w:val="es-EC"/>
        </w:rPr>
        <w:t xml:space="preserve"> previo acuerdo con </w:t>
      </w:r>
      <w:r w:rsidR="00EE6D00">
        <w:rPr>
          <w:rStyle w:val="Normal1"/>
          <w:rFonts w:ascii="Arial" w:hAnsi="Arial" w:cs="Arial"/>
          <w:szCs w:val="24"/>
          <w:lang w:val="es-EC"/>
        </w:rPr>
        <w:t>su</w:t>
      </w:r>
      <w:r w:rsidR="00EE6D00" w:rsidRPr="006E76A3">
        <w:rPr>
          <w:rStyle w:val="Normal1"/>
          <w:rFonts w:ascii="Arial" w:hAnsi="Arial" w:cs="Arial"/>
          <w:szCs w:val="24"/>
          <w:lang w:val="es-EC"/>
        </w:rPr>
        <w:t xml:space="preserve"> </w:t>
      </w:r>
      <w:r w:rsidRPr="006E76A3">
        <w:rPr>
          <w:rStyle w:val="Normal1"/>
          <w:rFonts w:ascii="Arial" w:hAnsi="Arial" w:cs="Arial"/>
          <w:szCs w:val="24"/>
          <w:lang w:val="es-EC"/>
        </w:rPr>
        <w:t>máxima autoridad.</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Los lectores designados tendrán el plazo máximo de 15 días calendario para presentar sus informes y calificaciones</w:t>
      </w:r>
      <w:r w:rsidR="00EE6D00">
        <w:rPr>
          <w:rStyle w:val="Normal1"/>
          <w:rFonts w:ascii="Arial" w:hAnsi="Arial" w:cs="Arial"/>
          <w:szCs w:val="24"/>
          <w:lang w:val="es-EC"/>
        </w:rPr>
        <w:t>,</w:t>
      </w:r>
      <w:r w:rsidRPr="006E76A3">
        <w:rPr>
          <w:rStyle w:val="Normal1"/>
          <w:rFonts w:ascii="Arial" w:hAnsi="Arial" w:cs="Arial"/>
          <w:szCs w:val="24"/>
          <w:lang w:val="es-EC"/>
        </w:rPr>
        <w:t xml:space="preserve"> y no podrán sugerir modificaciones sustanciales al trabajo desarrollado por el estudiante, salvo acuerdo expreso entre el director y los lectores. En caso de no presentar el informe en el plazo establecido</w:t>
      </w:r>
      <w:r w:rsidR="00EE6D00">
        <w:rPr>
          <w:rStyle w:val="Normal1"/>
          <w:rFonts w:ascii="Arial" w:hAnsi="Arial" w:cs="Arial"/>
          <w:szCs w:val="24"/>
          <w:lang w:val="es-EC"/>
        </w:rPr>
        <w:t>,</w:t>
      </w:r>
      <w:r w:rsidRPr="006E76A3">
        <w:rPr>
          <w:rStyle w:val="Normal1"/>
          <w:rFonts w:ascii="Arial" w:hAnsi="Arial" w:cs="Arial"/>
          <w:szCs w:val="24"/>
          <w:lang w:val="es-EC"/>
        </w:rPr>
        <w:t xml:space="preserve"> el lector será sustituido. </w:t>
      </w:r>
    </w:p>
    <w:p w:rsidR="00067F86" w:rsidRPr="00E82E5D" w:rsidRDefault="009B73C8"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b/>
          <w:szCs w:val="24"/>
          <w:lang w:val="es-EC"/>
        </w:rPr>
        <w:t>Art. 90</w:t>
      </w:r>
      <w:r w:rsidR="005F3A3F"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067F86" w:rsidRPr="006E76A3">
        <w:rPr>
          <w:rStyle w:val="Normal1"/>
          <w:rFonts w:ascii="Arial" w:hAnsi="Arial" w:cs="Arial"/>
          <w:b/>
          <w:szCs w:val="24"/>
          <w:lang w:val="es-EC"/>
        </w:rPr>
        <w:t xml:space="preserve"> </w:t>
      </w:r>
      <w:r w:rsidR="005F3A3F" w:rsidRPr="006E76A3">
        <w:rPr>
          <w:rStyle w:val="Normal1"/>
          <w:rFonts w:ascii="Arial" w:hAnsi="Arial" w:cs="Arial"/>
          <w:b/>
          <w:szCs w:val="24"/>
          <w:lang w:val="es-EC"/>
        </w:rPr>
        <w:t xml:space="preserve"> Nota de aprobación</w:t>
      </w:r>
      <w:r w:rsidR="008156FD" w:rsidRPr="006E76A3">
        <w:rPr>
          <w:rStyle w:val="Normal1"/>
          <w:rFonts w:ascii="Arial" w:hAnsi="Arial" w:cs="Arial"/>
          <w:b/>
          <w:szCs w:val="24"/>
          <w:lang w:val="es-EC"/>
        </w:rPr>
        <w:t xml:space="preserve"> del trabajo de titulación de grado</w:t>
      </w:r>
      <w:r w:rsidR="008156FD" w:rsidRPr="006E76A3">
        <w:rPr>
          <w:rStyle w:val="Normal1"/>
          <w:rFonts w:ascii="Arial" w:hAnsi="Arial" w:cs="Arial"/>
          <w:szCs w:val="24"/>
          <w:lang w:val="es-EC"/>
        </w:rPr>
        <w:t xml:space="preserve">. </w:t>
      </w:r>
      <w:r w:rsidR="00067F86" w:rsidRPr="006E76A3">
        <w:rPr>
          <w:rStyle w:val="Normal1"/>
          <w:rFonts w:ascii="Arial" w:hAnsi="Arial" w:cs="Arial"/>
          <w:szCs w:val="24"/>
          <w:lang w:val="es-EC"/>
        </w:rPr>
        <w:t xml:space="preserve">La nota mínima para que tanto el trabajo de titulación como su defensa oral queden </w:t>
      </w:r>
      <w:r w:rsidR="00067F86" w:rsidRPr="00F640B2">
        <w:rPr>
          <w:rStyle w:val="Normal1"/>
          <w:rFonts w:ascii="Arial" w:hAnsi="Arial" w:cs="Arial"/>
          <w:szCs w:val="24"/>
          <w:shd w:val="clear" w:color="auto" w:fill="FFFFFF" w:themeFill="background1"/>
          <w:lang w:val="es-EC"/>
        </w:rPr>
        <w:t>aprobados será</w:t>
      </w:r>
      <w:r w:rsidR="00EE6D00">
        <w:rPr>
          <w:rStyle w:val="Normal1"/>
          <w:rFonts w:ascii="Arial" w:hAnsi="Arial" w:cs="Arial"/>
          <w:szCs w:val="24"/>
          <w:shd w:val="clear" w:color="auto" w:fill="FFFFFF" w:themeFill="background1"/>
          <w:lang w:val="es-EC"/>
        </w:rPr>
        <w:t xml:space="preserve"> de</w:t>
      </w:r>
      <w:r w:rsidR="00067F86" w:rsidRPr="00F640B2">
        <w:rPr>
          <w:rStyle w:val="Normal1"/>
          <w:rFonts w:ascii="Arial" w:hAnsi="Arial" w:cs="Arial"/>
          <w:szCs w:val="24"/>
          <w:shd w:val="clear" w:color="auto" w:fill="FFFFFF" w:themeFill="background1"/>
          <w:lang w:val="es-EC"/>
        </w:rPr>
        <w:t xml:space="preserve"> </w:t>
      </w:r>
      <w:r w:rsidR="00A70DE0" w:rsidRPr="00F640B2">
        <w:rPr>
          <w:rStyle w:val="Normal1"/>
          <w:rFonts w:ascii="Arial" w:hAnsi="Arial" w:cs="Arial"/>
          <w:szCs w:val="24"/>
          <w:shd w:val="clear" w:color="auto" w:fill="FFFFFF" w:themeFill="background1"/>
          <w:lang w:val="es-EC"/>
        </w:rPr>
        <w:t>catorce sobre veinte</w:t>
      </w:r>
      <w:r w:rsidR="00067F86" w:rsidRPr="00F640B2">
        <w:rPr>
          <w:rStyle w:val="Normal1"/>
          <w:rFonts w:ascii="Arial" w:hAnsi="Arial" w:cs="Arial"/>
          <w:szCs w:val="24"/>
          <w:shd w:val="clear" w:color="auto" w:fill="FFFFFF" w:themeFill="background1"/>
          <w:lang w:val="es-EC"/>
        </w:rPr>
        <w:t xml:space="preserve"> </w:t>
      </w:r>
      <w:r w:rsidR="00EE6D00">
        <w:rPr>
          <w:rStyle w:val="Normal1"/>
          <w:rFonts w:ascii="Arial" w:hAnsi="Arial" w:cs="Arial"/>
          <w:szCs w:val="24"/>
          <w:shd w:val="clear" w:color="auto" w:fill="FFFFFF" w:themeFill="background1"/>
          <w:lang w:val="es-EC"/>
        </w:rPr>
        <w:t xml:space="preserve">puntos </w:t>
      </w:r>
      <w:r w:rsidR="00067F86" w:rsidRPr="00F640B2">
        <w:rPr>
          <w:rStyle w:val="Normal1"/>
          <w:rFonts w:ascii="Arial" w:hAnsi="Arial" w:cs="Arial"/>
          <w:szCs w:val="24"/>
          <w:shd w:val="clear" w:color="auto" w:fill="FFFFFF" w:themeFill="background1"/>
          <w:lang w:val="es-EC"/>
        </w:rPr>
        <w:t>(</w:t>
      </w:r>
      <w:r w:rsidR="00A70DE0" w:rsidRPr="00F640B2">
        <w:rPr>
          <w:rStyle w:val="Normal1"/>
          <w:rFonts w:ascii="Arial" w:hAnsi="Arial" w:cs="Arial"/>
          <w:szCs w:val="24"/>
          <w:shd w:val="clear" w:color="auto" w:fill="FFFFFF" w:themeFill="background1"/>
          <w:lang w:val="es-EC"/>
        </w:rPr>
        <w:t>14</w:t>
      </w:r>
      <w:r w:rsidR="00067F86" w:rsidRPr="00F640B2">
        <w:rPr>
          <w:rStyle w:val="Normal1"/>
          <w:rFonts w:ascii="Arial" w:hAnsi="Arial" w:cs="Arial"/>
          <w:szCs w:val="24"/>
          <w:shd w:val="clear" w:color="auto" w:fill="FFFFFF" w:themeFill="background1"/>
          <w:lang w:val="es-EC"/>
        </w:rPr>
        <w:t>/</w:t>
      </w:r>
      <w:r w:rsidR="00A70DE0" w:rsidRPr="00F640B2">
        <w:rPr>
          <w:rStyle w:val="Normal1"/>
          <w:rFonts w:ascii="Arial" w:hAnsi="Arial" w:cs="Arial"/>
          <w:szCs w:val="24"/>
          <w:shd w:val="clear" w:color="auto" w:fill="FFFFFF" w:themeFill="background1"/>
          <w:lang w:val="es-EC"/>
        </w:rPr>
        <w:t>2</w:t>
      </w:r>
      <w:r w:rsidR="00067F86" w:rsidRPr="00F640B2">
        <w:rPr>
          <w:rStyle w:val="Normal1"/>
          <w:rFonts w:ascii="Arial" w:hAnsi="Arial" w:cs="Arial"/>
          <w:szCs w:val="24"/>
          <w:shd w:val="clear" w:color="auto" w:fill="FFFFFF" w:themeFill="background1"/>
          <w:lang w:val="es-EC"/>
        </w:rPr>
        <w:t xml:space="preserve">0) </w:t>
      </w:r>
      <w:r w:rsidR="00067F86" w:rsidRPr="00717622">
        <w:rPr>
          <w:rStyle w:val="Normal1"/>
          <w:rFonts w:ascii="Arial" w:hAnsi="Arial" w:cs="Arial"/>
          <w:szCs w:val="24"/>
          <w:shd w:val="clear" w:color="auto" w:fill="FFFFFF" w:themeFill="background1"/>
          <w:lang w:val="es-EC"/>
        </w:rPr>
        <w:t>Esta nota se obtendrá</w:t>
      </w:r>
      <w:r w:rsidR="0071078F" w:rsidRPr="00717622">
        <w:rPr>
          <w:rStyle w:val="Normal1"/>
          <w:rFonts w:ascii="Arial" w:hAnsi="Arial" w:cs="Arial"/>
          <w:szCs w:val="24"/>
          <w:shd w:val="clear" w:color="auto" w:fill="FFFFFF" w:themeFill="background1"/>
          <w:lang w:val="es-EC"/>
        </w:rPr>
        <w:t xml:space="preserve"> calculando </w:t>
      </w:r>
      <w:r w:rsidR="00067F86" w:rsidRPr="00717622">
        <w:rPr>
          <w:rStyle w:val="Normal1"/>
          <w:rFonts w:ascii="Arial" w:hAnsi="Arial" w:cs="Arial"/>
          <w:szCs w:val="24"/>
          <w:shd w:val="clear" w:color="auto" w:fill="FFFFFF" w:themeFill="background1"/>
          <w:lang w:val="es-EC"/>
        </w:rPr>
        <w:t xml:space="preserve">el promedio </w:t>
      </w:r>
      <w:r w:rsidR="00067F86" w:rsidRPr="00EE6D00">
        <w:rPr>
          <w:rStyle w:val="Normal1"/>
          <w:rFonts w:ascii="Arial" w:hAnsi="Arial" w:cs="Arial"/>
          <w:szCs w:val="24"/>
          <w:shd w:val="clear" w:color="auto" w:fill="FFFFFF" w:themeFill="background1"/>
          <w:lang w:val="es-EC"/>
        </w:rPr>
        <w:t xml:space="preserve">de aquellas conferidas </w:t>
      </w:r>
      <w:r w:rsidR="00067F86" w:rsidRPr="00E82E5D">
        <w:rPr>
          <w:rStyle w:val="Normal1"/>
          <w:rFonts w:ascii="Arial" w:hAnsi="Arial" w:cs="Arial"/>
          <w:szCs w:val="24"/>
          <w:lang w:val="es-EC"/>
        </w:rPr>
        <w:t>por cada miembro del tribunal.</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 xml:space="preserve">Si el trabajo de titulación escrito no </w:t>
      </w:r>
      <w:r w:rsidR="00EE6D00">
        <w:rPr>
          <w:rStyle w:val="Normal1"/>
          <w:rFonts w:ascii="Arial" w:hAnsi="Arial" w:cs="Arial"/>
          <w:szCs w:val="24"/>
          <w:lang w:val="es-EC"/>
        </w:rPr>
        <w:t>es</w:t>
      </w:r>
      <w:r w:rsidR="00EE6D00" w:rsidRPr="006E76A3">
        <w:rPr>
          <w:rStyle w:val="Normal1"/>
          <w:rFonts w:ascii="Arial" w:hAnsi="Arial" w:cs="Arial"/>
          <w:szCs w:val="24"/>
          <w:lang w:val="es-EC"/>
        </w:rPr>
        <w:t xml:space="preserve"> </w:t>
      </w:r>
      <w:r w:rsidRPr="006E76A3">
        <w:rPr>
          <w:rStyle w:val="Normal1"/>
          <w:rFonts w:ascii="Arial" w:hAnsi="Arial" w:cs="Arial"/>
          <w:szCs w:val="24"/>
          <w:lang w:val="es-EC"/>
        </w:rPr>
        <w:t>aprobado</w:t>
      </w:r>
      <w:r w:rsidR="00EE6D00">
        <w:rPr>
          <w:rStyle w:val="Normal1"/>
          <w:rFonts w:ascii="Arial" w:hAnsi="Arial" w:cs="Arial"/>
          <w:szCs w:val="24"/>
          <w:lang w:val="es-EC"/>
        </w:rPr>
        <w:t>,</w:t>
      </w:r>
      <w:r w:rsidRPr="006E76A3">
        <w:rPr>
          <w:rStyle w:val="Normal1"/>
          <w:rFonts w:ascii="Arial" w:hAnsi="Arial" w:cs="Arial"/>
          <w:szCs w:val="24"/>
          <w:lang w:val="es-EC"/>
        </w:rPr>
        <w:t xml:space="preserve"> se concederá al candidato un último y definitivo plazo de </w:t>
      </w:r>
      <w:r w:rsidR="00EE6D00">
        <w:rPr>
          <w:rStyle w:val="Normal1"/>
          <w:rFonts w:ascii="Arial" w:hAnsi="Arial" w:cs="Arial"/>
          <w:szCs w:val="24"/>
          <w:lang w:val="es-EC"/>
        </w:rPr>
        <w:t>90</w:t>
      </w:r>
      <w:r w:rsidR="00EE6D00" w:rsidRPr="006E76A3">
        <w:rPr>
          <w:rStyle w:val="Normal1"/>
          <w:rFonts w:ascii="Arial" w:hAnsi="Arial" w:cs="Arial"/>
          <w:szCs w:val="24"/>
          <w:lang w:val="es-EC"/>
        </w:rPr>
        <w:t xml:space="preserve"> </w:t>
      </w:r>
      <w:r w:rsidRPr="006E76A3">
        <w:rPr>
          <w:rStyle w:val="Normal1"/>
          <w:rFonts w:ascii="Arial" w:hAnsi="Arial" w:cs="Arial"/>
          <w:szCs w:val="24"/>
          <w:lang w:val="es-EC"/>
        </w:rPr>
        <w:t>días</w:t>
      </w:r>
      <w:r w:rsidR="00EE6D00">
        <w:rPr>
          <w:rStyle w:val="Normal1"/>
          <w:rFonts w:ascii="Arial" w:hAnsi="Arial" w:cs="Arial"/>
          <w:szCs w:val="24"/>
          <w:lang w:val="es-EC"/>
        </w:rPr>
        <w:t>,</w:t>
      </w:r>
      <w:r w:rsidR="0071078F" w:rsidRPr="006E76A3">
        <w:rPr>
          <w:rStyle w:val="Normal1"/>
          <w:rFonts w:ascii="Arial" w:hAnsi="Arial" w:cs="Arial"/>
          <w:szCs w:val="24"/>
          <w:lang w:val="es-EC"/>
        </w:rPr>
        <w:t xml:space="preserve"> contados desde la fecha de suscripción del acta de la defensa oral</w:t>
      </w:r>
      <w:r w:rsidR="00621B95" w:rsidRPr="006E76A3">
        <w:rPr>
          <w:rStyle w:val="Normal1"/>
          <w:rFonts w:ascii="Arial" w:hAnsi="Arial" w:cs="Arial"/>
          <w:szCs w:val="24"/>
          <w:lang w:val="es-EC"/>
        </w:rPr>
        <w:t>,</w:t>
      </w:r>
      <w:r w:rsidRPr="006E76A3">
        <w:rPr>
          <w:rStyle w:val="Normal1"/>
          <w:rFonts w:ascii="Arial" w:hAnsi="Arial" w:cs="Arial"/>
          <w:szCs w:val="24"/>
          <w:lang w:val="es-EC"/>
        </w:rPr>
        <w:t xml:space="preserve"> para volver a presentarlo con las correcciones sugeridas</w:t>
      </w:r>
      <w:r w:rsidR="00EE6D00">
        <w:rPr>
          <w:rStyle w:val="Normal1"/>
          <w:rFonts w:ascii="Arial" w:hAnsi="Arial" w:cs="Arial"/>
          <w:szCs w:val="24"/>
          <w:lang w:val="es-EC"/>
        </w:rPr>
        <w:t xml:space="preserve"> </w:t>
      </w:r>
      <w:r w:rsidR="00C21D7F">
        <w:rPr>
          <w:rStyle w:val="Normal1"/>
          <w:rFonts w:ascii="Arial" w:hAnsi="Arial" w:cs="Arial"/>
          <w:szCs w:val="24"/>
          <w:lang w:val="es-EC"/>
        </w:rPr>
        <w:t xml:space="preserve">ya </w:t>
      </w:r>
      <w:r w:rsidR="00C21D7F" w:rsidRPr="006E76A3">
        <w:rPr>
          <w:rStyle w:val="Normal1"/>
          <w:rFonts w:ascii="Arial" w:hAnsi="Arial" w:cs="Arial"/>
          <w:szCs w:val="24"/>
          <w:lang w:val="es-EC"/>
        </w:rPr>
        <w:t>incorporadas</w:t>
      </w:r>
      <w:r w:rsidRPr="006E76A3">
        <w:rPr>
          <w:rStyle w:val="Normal1"/>
          <w:rFonts w:ascii="Arial" w:hAnsi="Arial" w:cs="Arial"/>
          <w:szCs w:val="24"/>
          <w:lang w:val="es-EC"/>
        </w:rPr>
        <w:t>.</w:t>
      </w:r>
    </w:p>
    <w:p w:rsidR="00067F86" w:rsidRPr="006E76A3" w:rsidRDefault="005F3A3F"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b/>
          <w:szCs w:val="24"/>
          <w:lang w:val="es-EC"/>
        </w:rPr>
        <w:t>Art. 9</w:t>
      </w:r>
      <w:r w:rsidR="009B73C8" w:rsidRPr="006E76A3">
        <w:rPr>
          <w:rStyle w:val="Normal1"/>
          <w:rFonts w:ascii="Arial" w:hAnsi="Arial" w:cs="Arial"/>
          <w:b/>
          <w:szCs w:val="24"/>
          <w:lang w:val="es-EC"/>
        </w:rPr>
        <w:t>1</w:t>
      </w:r>
      <w:r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Pr="006E76A3">
        <w:rPr>
          <w:rStyle w:val="Normal1"/>
          <w:rFonts w:ascii="Arial" w:hAnsi="Arial" w:cs="Arial"/>
          <w:b/>
          <w:szCs w:val="24"/>
          <w:lang w:val="es-EC"/>
        </w:rPr>
        <w:t xml:space="preserve"> Plazo.</w:t>
      </w:r>
      <w:r w:rsidR="00067F86" w:rsidRPr="006E76A3">
        <w:rPr>
          <w:rStyle w:val="Normal1"/>
          <w:rFonts w:ascii="Arial" w:hAnsi="Arial" w:cs="Arial"/>
          <w:szCs w:val="24"/>
          <w:lang w:val="es-EC"/>
        </w:rPr>
        <w:t xml:space="preserve"> El plazo para la presentación del</w:t>
      </w:r>
      <w:r w:rsidR="00001208" w:rsidRPr="006E76A3">
        <w:rPr>
          <w:rStyle w:val="Normal1"/>
          <w:rFonts w:ascii="Arial" w:hAnsi="Arial" w:cs="Arial"/>
          <w:szCs w:val="24"/>
          <w:lang w:val="es-EC"/>
        </w:rPr>
        <w:t xml:space="preserve"> trabajo de titulación finalizado</w:t>
      </w:r>
      <w:r w:rsidR="00067F86" w:rsidRPr="006E76A3">
        <w:rPr>
          <w:rStyle w:val="Normal1"/>
          <w:rFonts w:ascii="Arial" w:hAnsi="Arial" w:cs="Arial"/>
          <w:szCs w:val="24"/>
          <w:lang w:val="es-EC"/>
        </w:rPr>
        <w:t xml:space="preserve"> será el último día del período académico de culminación del plan de estudios. En caso de no concluir el trabajo de titulación, el estudiante podrá solicitar a la máxima autoridad de la unidad académica una prórroga de hasta dos períodos académicos ordinarios</w:t>
      </w:r>
      <w:r w:rsidR="0071078F" w:rsidRPr="006E76A3">
        <w:rPr>
          <w:rStyle w:val="Normal1"/>
          <w:rFonts w:ascii="Arial" w:hAnsi="Arial" w:cs="Arial"/>
          <w:szCs w:val="24"/>
          <w:lang w:val="es-EC"/>
        </w:rPr>
        <w:t xml:space="preserve">, por </w:t>
      </w:r>
      <w:r w:rsidR="00067F86" w:rsidRPr="006E76A3">
        <w:rPr>
          <w:rStyle w:val="Normal1"/>
          <w:rFonts w:ascii="Arial" w:hAnsi="Arial" w:cs="Arial"/>
          <w:szCs w:val="24"/>
          <w:lang w:val="es-EC"/>
        </w:rPr>
        <w:t xml:space="preserve">el primero de los cuales no </w:t>
      </w:r>
      <w:r w:rsidR="0071078F" w:rsidRPr="006E76A3">
        <w:rPr>
          <w:rStyle w:val="Normal1"/>
          <w:rFonts w:ascii="Arial" w:hAnsi="Arial" w:cs="Arial"/>
          <w:szCs w:val="24"/>
          <w:lang w:val="es-EC"/>
        </w:rPr>
        <w:t xml:space="preserve">deberá pagar valor alguno; por </w:t>
      </w:r>
      <w:r w:rsidR="00EE6D00" w:rsidRPr="006E76A3">
        <w:rPr>
          <w:rStyle w:val="Normal1"/>
          <w:rFonts w:ascii="Arial" w:hAnsi="Arial" w:cs="Arial"/>
          <w:szCs w:val="24"/>
          <w:lang w:val="es-EC"/>
        </w:rPr>
        <w:t>el segundo</w:t>
      </w:r>
      <w:r w:rsidR="00EE6D00">
        <w:rPr>
          <w:rStyle w:val="Normal1"/>
          <w:rFonts w:ascii="Arial" w:hAnsi="Arial" w:cs="Arial"/>
          <w:szCs w:val="24"/>
          <w:lang w:val="es-EC"/>
        </w:rPr>
        <w:t>,</w:t>
      </w:r>
      <w:r w:rsidR="00067F86" w:rsidRPr="006E76A3">
        <w:rPr>
          <w:rStyle w:val="Normal1"/>
          <w:rFonts w:ascii="Arial" w:hAnsi="Arial" w:cs="Arial"/>
          <w:szCs w:val="24"/>
          <w:lang w:val="es-EC"/>
        </w:rPr>
        <w:t xml:space="preserve"> deberá cancelar los valores establecidos por la </w:t>
      </w:r>
      <w:r w:rsidR="00EE6D00">
        <w:rPr>
          <w:rStyle w:val="Normal1"/>
          <w:rFonts w:ascii="Arial" w:hAnsi="Arial" w:cs="Arial"/>
          <w:szCs w:val="24"/>
          <w:lang w:val="es-EC"/>
        </w:rPr>
        <w:t>universidad</w:t>
      </w:r>
      <w:r w:rsidR="00067F86" w:rsidRPr="006E76A3">
        <w:rPr>
          <w:rStyle w:val="Normal1"/>
          <w:rFonts w:ascii="Arial" w:hAnsi="Arial" w:cs="Arial"/>
          <w:szCs w:val="24"/>
          <w:lang w:val="es-EC"/>
        </w:rPr>
        <w:t>, correspondientes a la mat</w:t>
      </w:r>
      <w:r w:rsidR="00EF64B5" w:rsidRPr="006E76A3">
        <w:rPr>
          <w:rStyle w:val="Normal1"/>
          <w:rFonts w:ascii="Arial" w:hAnsi="Arial" w:cs="Arial"/>
          <w:szCs w:val="24"/>
          <w:lang w:val="es-EC"/>
        </w:rPr>
        <w:t>rícula y al respectivo arancel.</w:t>
      </w:r>
      <w:r w:rsidR="00067F86" w:rsidRPr="006E76A3">
        <w:rPr>
          <w:rStyle w:val="Normal1"/>
          <w:rFonts w:ascii="Arial" w:hAnsi="Arial" w:cs="Arial"/>
          <w:szCs w:val="24"/>
          <w:lang w:val="es-EC"/>
        </w:rPr>
        <w:t xml:space="preserve"> </w:t>
      </w:r>
    </w:p>
    <w:p w:rsidR="00001208" w:rsidRPr="006E76A3" w:rsidRDefault="005F3A3F"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b/>
          <w:szCs w:val="24"/>
          <w:lang w:val="es-EC"/>
        </w:rPr>
        <w:t>Art.</w:t>
      </w:r>
      <w:r w:rsidR="00067F86" w:rsidRPr="006E76A3">
        <w:rPr>
          <w:rStyle w:val="Normal1"/>
          <w:rFonts w:ascii="Arial" w:hAnsi="Arial" w:cs="Arial"/>
          <w:b/>
          <w:szCs w:val="24"/>
          <w:lang w:val="es-EC"/>
        </w:rPr>
        <w:t xml:space="preserve"> </w:t>
      </w:r>
      <w:r w:rsidR="009B73C8" w:rsidRPr="006E76A3">
        <w:rPr>
          <w:rStyle w:val="Normal1"/>
          <w:rFonts w:ascii="Arial" w:hAnsi="Arial" w:cs="Arial"/>
          <w:b/>
          <w:szCs w:val="24"/>
          <w:lang w:val="es-EC"/>
        </w:rPr>
        <w:t>92</w:t>
      </w:r>
      <w:r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067F86" w:rsidRPr="006E76A3">
        <w:rPr>
          <w:rStyle w:val="Normal1"/>
          <w:rFonts w:ascii="Arial" w:hAnsi="Arial" w:cs="Arial"/>
          <w:b/>
          <w:szCs w:val="24"/>
          <w:lang w:val="es-EC"/>
        </w:rPr>
        <w:t xml:space="preserve"> Entrega del trabajo de titulación</w:t>
      </w:r>
      <w:r w:rsidR="00EF6126" w:rsidRPr="006E76A3">
        <w:rPr>
          <w:rStyle w:val="Normal1"/>
          <w:rFonts w:ascii="Arial" w:hAnsi="Arial" w:cs="Arial"/>
          <w:b/>
          <w:szCs w:val="24"/>
          <w:lang w:val="es-EC"/>
        </w:rPr>
        <w:t xml:space="preserve"> de grado</w:t>
      </w:r>
      <w:r w:rsidR="00001208" w:rsidRPr="006E76A3">
        <w:rPr>
          <w:rStyle w:val="Normal1"/>
          <w:rFonts w:ascii="Arial" w:hAnsi="Arial" w:cs="Arial"/>
          <w:szCs w:val="24"/>
          <w:lang w:val="es-EC"/>
        </w:rPr>
        <w:t>. El trabajo de titulación observará las normas técnicas de presentación de trabajos académicos y deberá ser entregado en el número de copias en físico o digital que determine la unidad académica.</w:t>
      </w:r>
    </w:p>
    <w:p w:rsidR="00001208" w:rsidRPr="006E76A3" w:rsidRDefault="00001208"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Una vez aprobada la defensa del trabajo</w:t>
      </w:r>
      <w:r w:rsidR="00EE6D00">
        <w:rPr>
          <w:rStyle w:val="Normal1"/>
          <w:rFonts w:ascii="Arial" w:hAnsi="Arial" w:cs="Arial"/>
          <w:szCs w:val="24"/>
          <w:lang w:val="es-EC"/>
        </w:rPr>
        <w:t>,</w:t>
      </w:r>
      <w:r w:rsidRPr="006E76A3">
        <w:rPr>
          <w:rStyle w:val="Normal1"/>
          <w:rFonts w:ascii="Arial" w:hAnsi="Arial" w:cs="Arial"/>
          <w:szCs w:val="24"/>
          <w:lang w:val="es-EC"/>
        </w:rPr>
        <w:t xml:space="preserve"> una copia en digital irá a la Biblioteca de la </w:t>
      </w:r>
      <w:r w:rsidR="00EE6D00">
        <w:rPr>
          <w:rStyle w:val="Normal1"/>
          <w:rFonts w:ascii="Arial" w:hAnsi="Arial" w:cs="Arial"/>
          <w:szCs w:val="24"/>
          <w:lang w:val="es-EC"/>
        </w:rPr>
        <w:t>u</w:t>
      </w:r>
      <w:r w:rsidR="002E49C5">
        <w:rPr>
          <w:rStyle w:val="Normal1"/>
          <w:rFonts w:ascii="Arial" w:hAnsi="Arial" w:cs="Arial"/>
          <w:szCs w:val="24"/>
          <w:lang w:val="es-EC"/>
        </w:rPr>
        <w:t>niversidad</w:t>
      </w:r>
      <w:r w:rsidRPr="006E76A3">
        <w:rPr>
          <w:rStyle w:val="Normal1"/>
          <w:rFonts w:ascii="Arial" w:hAnsi="Arial" w:cs="Arial"/>
          <w:szCs w:val="24"/>
          <w:lang w:val="es-EC"/>
        </w:rPr>
        <w:t xml:space="preserve">, otra al archivo de la unidad académica y otra al director del trabajo de titulación. </w:t>
      </w:r>
    </w:p>
    <w:p w:rsidR="00067F86" w:rsidRPr="006E333B" w:rsidRDefault="00EE6D00" w:rsidP="006E76A3">
      <w:pPr>
        <w:shd w:val="clear" w:color="auto" w:fill="FFFFFF" w:themeFill="background1"/>
        <w:tabs>
          <w:tab w:val="left" w:pos="453"/>
        </w:tabs>
        <w:ind w:right="2"/>
        <w:jc w:val="center"/>
        <w:rPr>
          <w:rFonts w:ascii="Arial" w:hAnsi="Arial" w:cs="Arial"/>
          <w:b/>
          <w:sz w:val="24"/>
          <w:szCs w:val="24"/>
          <w:lang w:val="es-EC"/>
        </w:rPr>
      </w:pPr>
      <w:r w:rsidRPr="006E333B">
        <w:rPr>
          <w:rFonts w:ascii="Arial" w:hAnsi="Arial" w:cs="Arial"/>
          <w:b/>
          <w:sz w:val="24"/>
          <w:szCs w:val="24"/>
          <w:lang w:val="es-EC"/>
        </w:rPr>
        <w:t xml:space="preserve">TÍTULO </w:t>
      </w:r>
      <w:r w:rsidR="00540899" w:rsidRPr="006E333B">
        <w:rPr>
          <w:rFonts w:ascii="Arial" w:hAnsi="Arial" w:cs="Arial"/>
          <w:b/>
          <w:sz w:val="24"/>
          <w:szCs w:val="24"/>
          <w:lang w:val="es-EC"/>
        </w:rPr>
        <w:t>XIV</w:t>
      </w:r>
    </w:p>
    <w:p w:rsidR="00067F86" w:rsidRPr="006E333B" w:rsidRDefault="00067F86" w:rsidP="006E76A3">
      <w:pPr>
        <w:shd w:val="clear" w:color="auto" w:fill="FFFFFF" w:themeFill="background1"/>
        <w:ind w:right="2"/>
        <w:jc w:val="center"/>
        <w:rPr>
          <w:rFonts w:ascii="Arial" w:hAnsi="Arial" w:cs="Arial"/>
          <w:b/>
          <w:sz w:val="24"/>
          <w:szCs w:val="24"/>
          <w:u w:val="single"/>
          <w:lang w:val="es-EC"/>
        </w:rPr>
      </w:pPr>
      <w:r w:rsidRPr="006E333B">
        <w:rPr>
          <w:rFonts w:ascii="Arial" w:hAnsi="Arial" w:cs="Arial"/>
          <w:b/>
          <w:sz w:val="24"/>
          <w:szCs w:val="24"/>
          <w:u w:val="single"/>
          <w:lang w:val="es-EC"/>
        </w:rPr>
        <w:t xml:space="preserve">TRABAJO DE TITULACIÓN PARA PROGRAMAS DE ESPECIALIZACIONES, </w:t>
      </w:r>
      <w:r w:rsidRPr="006E333B">
        <w:rPr>
          <w:rFonts w:ascii="Arial" w:hAnsi="Arial" w:cs="Arial"/>
          <w:b/>
          <w:sz w:val="24"/>
          <w:szCs w:val="24"/>
          <w:u w:val="single"/>
          <w:lang w:val="es-EC"/>
        </w:rPr>
        <w:lastRenderedPageBreak/>
        <w:t xml:space="preserve">MAESTRÍAS Y ESPECIALIDADES MÉDICAS </w:t>
      </w:r>
    </w:p>
    <w:p w:rsidR="00084815" w:rsidRPr="006E76A3" w:rsidRDefault="00084815" w:rsidP="006E76A3">
      <w:pPr>
        <w:shd w:val="clear" w:color="auto" w:fill="FFFFFF" w:themeFill="background1"/>
        <w:ind w:right="2"/>
        <w:jc w:val="center"/>
        <w:rPr>
          <w:rFonts w:ascii="Arial" w:hAnsi="Arial" w:cs="Arial"/>
          <w:sz w:val="24"/>
          <w:szCs w:val="24"/>
          <w:lang w:val="es-EC"/>
        </w:rPr>
      </w:pPr>
    </w:p>
    <w:p w:rsidR="00067F86" w:rsidRPr="006E76A3" w:rsidRDefault="00CE0794"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b/>
          <w:szCs w:val="24"/>
          <w:lang w:val="es-EC"/>
        </w:rPr>
        <w:t>Art. 9</w:t>
      </w:r>
      <w:r w:rsidR="009B73C8" w:rsidRPr="006E76A3">
        <w:rPr>
          <w:rStyle w:val="Normal1"/>
          <w:rFonts w:ascii="Arial" w:hAnsi="Arial" w:cs="Arial"/>
          <w:b/>
          <w:szCs w:val="24"/>
          <w:lang w:val="es-EC"/>
        </w:rPr>
        <w:t>3</w:t>
      </w:r>
      <w:r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067F86" w:rsidRPr="006E76A3">
        <w:rPr>
          <w:rStyle w:val="Normal1"/>
          <w:rFonts w:ascii="Arial" w:hAnsi="Arial" w:cs="Arial"/>
          <w:b/>
          <w:szCs w:val="24"/>
          <w:lang w:val="es-EC"/>
        </w:rPr>
        <w:t xml:space="preserve"> Tra</w:t>
      </w:r>
      <w:r w:rsidR="00CE1E73" w:rsidRPr="006E76A3">
        <w:rPr>
          <w:rStyle w:val="Normal1"/>
          <w:rFonts w:ascii="Arial" w:hAnsi="Arial" w:cs="Arial"/>
          <w:b/>
          <w:szCs w:val="24"/>
          <w:lang w:val="es-EC"/>
        </w:rPr>
        <w:t>bajo de titulación de programas</w:t>
      </w:r>
      <w:r w:rsidRPr="006E76A3">
        <w:rPr>
          <w:rStyle w:val="Normal1"/>
          <w:rFonts w:ascii="Arial" w:hAnsi="Arial" w:cs="Arial"/>
          <w:szCs w:val="24"/>
          <w:lang w:val="es-EC"/>
        </w:rPr>
        <w:t>.</w:t>
      </w:r>
      <w:r w:rsidR="00067F86" w:rsidRPr="006E76A3">
        <w:rPr>
          <w:rStyle w:val="Normal1"/>
          <w:rFonts w:ascii="Arial" w:hAnsi="Arial" w:cs="Arial"/>
          <w:szCs w:val="24"/>
          <w:lang w:val="es-EC"/>
        </w:rPr>
        <w:t xml:space="preserve"> Se entiende por t</w:t>
      </w:r>
      <w:r w:rsidR="00CE1E73" w:rsidRPr="006E76A3">
        <w:rPr>
          <w:rStyle w:val="Normal1"/>
          <w:rFonts w:ascii="Arial" w:hAnsi="Arial" w:cs="Arial"/>
          <w:szCs w:val="24"/>
          <w:lang w:val="es-EC"/>
        </w:rPr>
        <w:t>rabajo de titulación de programas</w:t>
      </w:r>
      <w:r w:rsidR="00A20569" w:rsidRPr="006E76A3">
        <w:rPr>
          <w:rStyle w:val="Normal1"/>
          <w:rFonts w:ascii="Arial" w:hAnsi="Arial" w:cs="Arial"/>
          <w:szCs w:val="24"/>
          <w:lang w:val="es-EC"/>
        </w:rPr>
        <w:t xml:space="preserve"> de posgrado</w:t>
      </w:r>
      <w:r w:rsidR="00067F86" w:rsidRPr="006E76A3">
        <w:rPr>
          <w:rStyle w:val="Normal1"/>
          <w:rFonts w:ascii="Arial" w:hAnsi="Arial" w:cs="Arial"/>
          <w:szCs w:val="24"/>
          <w:lang w:val="es-EC"/>
        </w:rPr>
        <w:t xml:space="preserve"> </w:t>
      </w:r>
      <w:r w:rsidR="00EE6D00">
        <w:rPr>
          <w:rStyle w:val="Normal1"/>
          <w:rFonts w:ascii="Arial" w:hAnsi="Arial" w:cs="Arial"/>
          <w:szCs w:val="24"/>
          <w:lang w:val="es-EC"/>
        </w:rPr>
        <w:t xml:space="preserve">a </w:t>
      </w:r>
      <w:r w:rsidR="00067F86" w:rsidRPr="006E76A3">
        <w:rPr>
          <w:rStyle w:val="Normal1"/>
          <w:rFonts w:ascii="Arial" w:hAnsi="Arial" w:cs="Arial"/>
          <w:szCs w:val="24"/>
          <w:lang w:val="es-EC"/>
        </w:rPr>
        <w:t>aquella investigación ceñida al método científico del respectivo ámbito académico, que sea original, ya sea por su aporte teórico o por la novedad del tema y de los materiales investigados, o por la singularidad del método aplicado, o por la peculiaridad de las conclusiones. Incluirá un componente de investigación de carácter descriptivo, analítico o correlacional y</w:t>
      </w:r>
      <w:r w:rsidR="00EE6D00">
        <w:rPr>
          <w:rStyle w:val="Normal1"/>
          <w:rFonts w:ascii="Arial" w:hAnsi="Arial" w:cs="Arial"/>
          <w:szCs w:val="24"/>
          <w:lang w:val="es-EC"/>
        </w:rPr>
        <w:t>,</w:t>
      </w:r>
      <w:r w:rsidR="00067F86" w:rsidRPr="006E76A3">
        <w:rPr>
          <w:rStyle w:val="Normal1"/>
          <w:rFonts w:ascii="Arial" w:hAnsi="Arial" w:cs="Arial"/>
          <w:szCs w:val="24"/>
          <w:lang w:val="es-EC"/>
        </w:rPr>
        <w:t xml:space="preserve"> por </w:t>
      </w:r>
      <w:r w:rsidR="00EE6D00">
        <w:rPr>
          <w:rStyle w:val="Normal1"/>
          <w:rFonts w:ascii="Arial" w:hAnsi="Arial" w:cs="Arial"/>
          <w:szCs w:val="24"/>
          <w:lang w:val="es-EC"/>
        </w:rPr>
        <w:t xml:space="preserve">lo </w:t>
      </w:r>
      <w:r w:rsidR="00067F86" w:rsidRPr="006E76A3">
        <w:rPr>
          <w:rStyle w:val="Normal1"/>
          <w:rFonts w:ascii="Arial" w:hAnsi="Arial" w:cs="Arial"/>
          <w:szCs w:val="24"/>
          <w:lang w:val="es-EC"/>
        </w:rPr>
        <w:t>tanto</w:t>
      </w:r>
      <w:r w:rsidR="00EE6D00">
        <w:rPr>
          <w:rStyle w:val="Normal1"/>
          <w:rFonts w:ascii="Arial" w:hAnsi="Arial" w:cs="Arial"/>
          <w:szCs w:val="24"/>
          <w:lang w:val="es-EC"/>
        </w:rPr>
        <w:t>,</w:t>
      </w:r>
      <w:r w:rsidR="00067F86" w:rsidRPr="006E76A3">
        <w:rPr>
          <w:rStyle w:val="Normal1"/>
          <w:rFonts w:ascii="Arial" w:hAnsi="Arial" w:cs="Arial"/>
          <w:szCs w:val="24"/>
          <w:lang w:val="es-EC"/>
        </w:rPr>
        <w:t xml:space="preserve"> contendrá como mínimo la determinación del tema, el problema, el marco teórico referencial, la metodología pertinente y las conclusiones y recomendaciones. Su elaboración deberá guardar correspondencia con las convenciones</w:t>
      </w:r>
      <w:r w:rsidR="00883314" w:rsidRPr="006E76A3">
        <w:rPr>
          <w:rStyle w:val="Normal1"/>
          <w:rFonts w:ascii="Arial" w:hAnsi="Arial" w:cs="Arial"/>
          <w:szCs w:val="24"/>
          <w:lang w:val="es-EC"/>
        </w:rPr>
        <w:t xml:space="preserve"> académicas</w:t>
      </w:r>
      <w:r w:rsidR="00067F86" w:rsidRPr="006E76A3">
        <w:rPr>
          <w:rStyle w:val="Normal1"/>
          <w:rFonts w:ascii="Arial" w:hAnsi="Arial" w:cs="Arial"/>
          <w:szCs w:val="24"/>
          <w:lang w:val="es-EC"/>
        </w:rPr>
        <w:t xml:space="preserve"> del campo respectivo. </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El trabajo de titulación</w:t>
      </w:r>
      <w:r w:rsidR="00621B95" w:rsidRPr="006E76A3">
        <w:rPr>
          <w:rStyle w:val="Normal1"/>
          <w:rFonts w:ascii="Arial" w:hAnsi="Arial" w:cs="Arial"/>
          <w:szCs w:val="24"/>
          <w:lang w:val="es-EC"/>
        </w:rPr>
        <w:t xml:space="preserve"> deberá s</w:t>
      </w:r>
      <w:r w:rsidRPr="006E76A3">
        <w:rPr>
          <w:rStyle w:val="Normal1"/>
          <w:rFonts w:ascii="Arial" w:hAnsi="Arial" w:cs="Arial"/>
          <w:szCs w:val="24"/>
          <w:lang w:val="es-EC"/>
        </w:rPr>
        <w:t>er</w:t>
      </w:r>
      <w:r w:rsidR="00EE6D00">
        <w:rPr>
          <w:rStyle w:val="Normal1"/>
          <w:rFonts w:ascii="Arial" w:hAnsi="Arial" w:cs="Arial"/>
          <w:szCs w:val="24"/>
          <w:lang w:val="es-EC"/>
        </w:rPr>
        <w:t>,</w:t>
      </w:r>
      <w:r w:rsidR="00A20569" w:rsidRPr="006E76A3">
        <w:rPr>
          <w:rStyle w:val="Normal1"/>
          <w:rFonts w:ascii="Arial" w:hAnsi="Arial" w:cs="Arial"/>
          <w:szCs w:val="24"/>
          <w:lang w:val="es-EC"/>
        </w:rPr>
        <w:t xml:space="preserve"> por regla general</w:t>
      </w:r>
      <w:r w:rsidR="00EE6D00">
        <w:rPr>
          <w:rStyle w:val="Normal1"/>
          <w:rFonts w:ascii="Arial" w:hAnsi="Arial" w:cs="Arial"/>
          <w:szCs w:val="24"/>
          <w:lang w:val="es-EC"/>
        </w:rPr>
        <w:t>,</w:t>
      </w:r>
      <w:r w:rsidRPr="006E76A3">
        <w:rPr>
          <w:rStyle w:val="Normal1"/>
          <w:rFonts w:ascii="Arial" w:hAnsi="Arial" w:cs="Arial"/>
          <w:szCs w:val="24"/>
          <w:lang w:val="es-EC"/>
        </w:rPr>
        <w:t xml:space="preserve"> individual.</w:t>
      </w:r>
      <w:r w:rsidR="00621B95" w:rsidRPr="006E76A3">
        <w:rPr>
          <w:rStyle w:val="Normal1"/>
          <w:rFonts w:ascii="Arial" w:hAnsi="Arial" w:cs="Arial"/>
          <w:szCs w:val="24"/>
          <w:lang w:val="es-EC"/>
        </w:rPr>
        <w:t xml:space="preserve"> En caso </w:t>
      </w:r>
      <w:r w:rsidR="00A20569" w:rsidRPr="006E76A3">
        <w:rPr>
          <w:rStyle w:val="Normal1"/>
          <w:rFonts w:ascii="Arial" w:hAnsi="Arial" w:cs="Arial"/>
          <w:szCs w:val="24"/>
          <w:lang w:val="es-EC"/>
        </w:rPr>
        <w:t>excepcional</w:t>
      </w:r>
      <w:r w:rsidR="00EE6D00">
        <w:rPr>
          <w:rStyle w:val="Normal1"/>
          <w:rFonts w:ascii="Arial" w:hAnsi="Arial" w:cs="Arial"/>
          <w:szCs w:val="24"/>
          <w:lang w:val="es-EC"/>
        </w:rPr>
        <w:t>,</w:t>
      </w:r>
      <w:r w:rsidR="00A20569" w:rsidRPr="006E76A3">
        <w:rPr>
          <w:rStyle w:val="Normal1"/>
          <w:rFonts w:ascii="Arial" w:hAnsi="Arial" w:cs="Arial"/>
          <w:szCs w:val="24"/>
          <w:lang w:val="es-EC"/>
        </w:rPr>
        <w:t xml:space="preserve"> si el proceso investigativo lo justifica</w:t>
      </w:r>
      <w:r w:rsidR="00EE6D00">
        <w:rPr>
          <w:rStyle w:val="Normal1"/>
          <w:rFonts w:ascii="Arial" w:hAnsi="Arial" w:cs="Arial"/>
          <w:szCs w:val="24"/>
          <w:lang w:val="es-EC"/>
        </w:rPr>
        <w:t>,</w:t>
      </w:r>
      <w:r w:rsidR="00A20569" w:rsidRPr="006E76A3">
        <w:rPr>
          <w:rStyle w:val="Normal1"/>
          <w:rFonts w:ascii="Arial" w:hAnsi="Arial" w:cs="Arial"/>
          <w:szCs w:val="24"/>
          <w:lang w:val="es-EC"/>
        </w:rPr>
        <w:t xml:space="preserve"> a criterio de la unidad académica, podrán participar un máximo de dos estudiantes del mismo programa. En todo caso</w:t>
      </w:r>
      <w:r w:rsidR="00EE6D00">
        <w:rPr>
          <w:rStyle w:val="Normal1"/>
          <w:rFonts w:ascii="Arial" w:hAnsi="Arial" w:cs="Arial"/>
          <w:szCs w:val="24"/>
          <w:lang w:val="es-EC"/>
        </w:rPr>
        <w:t>,</w:t>
      </w:r>
      <w:r w:rsidR="00A20569" w:rsidRPr="006E76A3">
        <w:rPr>
          <w:rStyle w:val="Normal1"/>
          <w:rFonts w:ascii="Arial" w:hAnsi="Arial" w:cs="Arial"/>
          <w:szCs w:val="24"/>
          <w:lang w:val="es-EC"/>
        </w:rPr>
        <w:t xml:space="preserve"> el tema de estudio deberá permitir la</w:t>
      </w:r>
      <w:r w:rsidRPr="006E76A3">
        <w:rPr>
          <w:rStyle w:val="Normal1"/>
          <w:rFonts w:ascii="Arial" w:hAnsi="Arial" w:cs="Arial"/>
          <w:szCs w:val="24"/>
          <w:lang w:val="es-EC"/>
        </w:rPr>
        <w:t xml:space="preserve"> presentación</w:t>
      </w:r>
      <w:r w:rsidR="00A20569" w:rsidRPr="006E76A3">
        <w:rPr>
          <w:rStyle w:val="Normal1"/>
          <w:rFonts w:ascii="Arial" w:hAnsi="Arial" w:cs="Arial"/>
          <w:szCs w:val="24"/>
          <w:lang w:val="es-EC"/>
        </w:rPr>
        <w:t xml:space="preserve"> y evaluación </w:t>
      </w:r>
      <w:r w:rsidRPr="006E76A3">
        <w:rPr>
          <w:rStyle w:val="Normal1"/>
          <w:rFonts w:ascii="Arial" w:hAnsi="Arial" w:cs="Arial"/>
          <w:szCs w:val="24"/>
          <w:lang w:val="es-EC"/>
        </w:rPr>
        <w:t xml:space="preserve">individual de </w:t>
      </w:r>
      <w:r w:rsidR="00CF4840" w:rsidRPr="006E76A3">
        <w:rPr>
          <w:rStyle w:val="Normal1"/>
          <w:rFonts w:ascii="Arial" w:hAnsi="Arial" w:cs="Arial"/>
          <w:szCs w:val="24"/>
          <w:lang w:val="es-EC"/>
        </w:rPr>
        <w:t xml:space="preserve">los resultados en </w:t>
      </w:r>
      <w:r w:rsidRPr="006E76A3">
        <w:rPr>
          <w:rStyle w:val="Normal1"/>
          <w:rFonts w:ascii="Arial" w:hAnsi="Arial" w:cs="Arial"/>
          <w:szCs w:val="24"/>
          <w:lang w:val="es-EC"/>
        </w:rPr>
        <w:t>sus diferentes aspectos.</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De presentarse materiales no escritos, como audiovisuales u otros, sólo podrán aceptarse en calidad de anexos al texto es</w:t>
      </w:r>
      <w:r w:rsidR="00A20569" w:rsidRPr="006E76A3">
        <w:rPr>
          <w:rStyle w:val="Normal1"/>
          <w:rFonts w:ascii="Arial" w:hAnsi="Arial" w:cs="Arial"/>
          <w:szCs w:val="24"/>
          <w:lang w:val="es-EC"/>
        </w:rPr>
        <w:t>crito.</w:t>
      </w:r>
    </w:p>
    <w:p w:rsidR="00067F86" w:rsidRPr="006E76A3" w:rsidRDefault="009B73C8"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b/>
          <w:szCs w:val="24"/>
          <w:lang w:val="es-EC"/>
        </w:rPr>
        <w:t>Art. 94</w:t>
      </w:r>
      <w:r w:rsidR="00067F86"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CE0794" w:rsidRPr="006E76A3">
        <w:rPr>
          <w:rStyle w:val="Normal1"/>
          <w:rFonts w:ascii="Arial" w:hAnsi="Arial" w:cs="Arial"/>
          <w:b/>
          <w:szCs w:val="24"/>
          <w:lang w:val="es-EC"/>
        </w:rPr>
        <w:t xml:space="preserve"> Aprobación del plan</w:t>
      </w:r>
      <w:r w:rsidR="004702BB" w:rsidRPr="006E76A3">
        <w:rPr>
          <w:rStyle w:val="Normal1"/>
          <w:rFonts w:ascii="Arial" w:hAnsi="Arial" w:cs="Arial"/>
          <w:b/>
          <w:szCs w:val="24"/>
          <w:lang w:val="es-EC"/>
        </w:rPr>
        <w:t xml:space="preserve">. </w:t>
      </w:r>
      <w:r w:rsidR="00EF6126" w:rsidRPr="006E76A3">
        <w:rPr>
          <w:rStyle w:val="Normal1"/>
          <w:rFonts w:ascii="Arial" w:hAnsi="Arial" w:cs="Arial"/>
          <w:szCs w:val="24"/>
          <w:lang w:val="es-EC"/>
        </w:rPr>
        <w:t>El estudiante que hubiera cumplido con las horas correspondientes a</w:t>
      </w:r>
      <w:r w:rsidR="00432457" w:rsidRPr="006E76A3">
        <w:rPr>
          <w:rStyle w:val="Normal1"/>
          <w:rFonts w:ascii="Arial" w:hAnsi="Arial" w:cs="Arial"/>
          <w:szCs w:val="24"/>
          <w:lang w:val="es-EC"/>
        </w:rPr>
        <w:t>l espacio curricular</w:t>
      </w:r>
      <w:r w:rsidR="00EE6D00">
        <w:rPr>
          <w:rStyle w:val="Normal1"/>
          <w:rFonts w:ascii="Arial" w:hAnsi="Arial" w:cs="Arial"/>
          <w:szCs w:val="24"/>
          <w:lang w:val="es-EC"/>
        </w:rPr>
        <w:t>,</w:t>
      </w:r>
      <w:r w:rsidR="00432457" w:rsidRPr="006E76A3">
        <w:rPr>
          <w:rStyle w:val="Normal1"/>
          <w:rFonts w:ascii="Arial" w:hAnsi="Arial" w:cs="Arial"/>
          <w:szCs w:val="24"/>
          <w:lang w:val="es-EC"/>
        </w:rPr>
        <w:t xml:space="preserve"> destinado</w:t>
      </w:r>
      <w:r w:rsidR="00EF6126" w:rsidRPr="006E76A3">
        <w:rPr>
          <w:rStyle w:val="Normal1"/>
          <w:rFonts w:ascii="Arial" w:hAnsi="Arial" w:cs="Arial"/>
          <w:szCs w:val="24"/>
          <w:lang w:val="es-EC"/>
        </w:rPr>
        <w:t xml:space="preserve"> a la elaboración del proyecto o plan de trabajo de titulación</w:t>
      </w:r>
      <w:r w:rsidR="00EE6D00">
        <w:rPr>
          <w:rStyle w:val="Normal1"/>
          <w:rFonts w:ascii="Arial" w:hAnsi="Arial" w:cs="Arial"/>
          <w:szCs w:val="24"/>
          <w:lang w:val="es-EC"/>
        </w:rPr>
        <w:t>,</w:t>
      </w:r>
      <w:r w:rsidR="00067F86" w:rsidRPr="006E76A3">
        <w:rPr>
          <w:rStyle w:val="Normal1"/>
          <w:rFonts w:ascii="Arial" w:hAnsi="Arial" w:cs="Arial"/>
          <w:szCs w:val="24"/>
          <w:lang w:val="es-EC"/>
        </w:rPr>
        <w:t xml:space="preserve"> solicitará por escrito a la máxima autoridad de la unidad académica la aprobación oficial del tema del trabajo y sugerirá </w:t>
      </w:r>
      <w:r w:rsidR="000E0BFF" w:rsidRPr="006E76A3">
        <w:rPr>
          <w:rStyle w:val="Normal1"/>
          <w:rFonts w:ascii="Arial" w:hAnsi="Arial" w:cs="Arial"/>
          <w:szCs w:val="24"/>
          <w:lang w:val="es-EC"/>
        </w:rPr>
        <w:t>el nombre del profesor para dirigirlo</w:t>
      </w:r>
      <w:r w:rsidR="00067F86" w:rsidRPr="006E76A3">
        <w:rPr>
          <w:rStyle w:val="Normal1"/>
          <w:rFonts w:ascii="Arial" w:hAnsi="Arial" w:cs="Arial"/>
          <w:szCs w:val="24"/>
          <w:lang w:val="es-EC"/>
        </w:rPr>
        <w:t>. El plan deberá contener el cronograma de entregas parciales y final del trabajo de titulación.</w:t>
      </w:r>
    </w:p>
    <w:p w:rsidR="00067F86" w:rsidRPr="006E76A3" w:rsidRDefault="009B73C8"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Fonts w:ascii="Arial" w:hAnsi="Arial" w:cs="Arial"/>
          <w:b/>
          <w:sz w:val="24"/>
          <w:szCs w:val="24"/>
          <w:lang w:val="es-EC"/>
        </w:rPr>
        <w:t>Art. 95</w:t>
      </w:r>
      <w:r w:rsidR="00067F86"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067F86" w:rsidRPr="006E76A3">
        <w:rPr>
          <w:rStyle w:val="Normal1"/>
          <w:rFonts w:ascii="Arial" w:hAnsi="Arial" w:cs="Arial"/>
          <w:b/>
          <w:szCs w:val="24"/>
          <w:lang w:val="es-EC"/>
        </w:rPr>
        <w:t xml:space="preserve"> Designación del director</w:t>
      </w:r>
      <w:r w:rsidR="00382CF6" w:rsidRPr="006E76A3">
        <w:rPr>
          <w:rStyle w:val="Normal1"/>
          <w:rFonts w:ascii="Arial" w:hAnsi="Arial" w:cs="Arial"/>
          <w:b/>
          <w:szCs w:val="24"/>
          <w:lang w:val="es-EC"/>
        </w:rPr>
        <w:t xml:space="preserve"> del trabajo de titulación</w:t>
      </w:r>
      <w:r w:rsidR="00CE0794" w:rsidRPr="006E76A3">
        <w:rPr>
          <w:rStyle w:val="Normal1"/>
          <w:rFonts w:ascii="Arial" w:hAnsi="Arial" w:cs="Arial"/>
          <w:szCs w:val="24"/>
          <w:lang w:val="es-EC"/>
        </w:rPr>
        <w:t>.</w:t>
      </w:r>
      <w:r w:rsidR="00067F86" w:rsidRPr="006E76A3">
        <w:rPr>
          <w:rStyle w:val="Normal1"/>
          <w:rFonts w:ascii="Arial" w:hAnsi="Arial" w:cs="Arial"/>
          <w:szCs w:val="24"/>
          <w:lang w:val="es-EC"/>
        </w:rPr>
        <w:t xml:space="preserve"> Una vez aprobado el proyecto o plan de</w:t>
      </w:r>
      <w:r w:rsidR="00D04E8A" w:rsidRPr="006E76A3">
        <w:rPr>
          <w:rStyle w:val="Normal1"/>
          <w:rFonts w:ascii="Arial" w:hAnsi="Arial" w:cs="Arial"/>
          <w:szCs w:val="24"/>
          <w:lang w:val="es-EC"/>
        </w:rPr>
        <w:t>l</w:t>
      </w:r>
      <w:r w:rsidR="00067F86" w:rsidRPr="006E76A3">
        <w:rPr>
          <w:rStyle w:val="Normal1"/>
          <w:rFonts w:ascii="Arial" w:hAnsi="Arial" w:cs="Arial"/>
          <w:szCs w:val="24"/>
          <w:lang w:val="es-EC"/>
        </w:rPr>
        <w:t xml:space="preserve"> trabajo de titulación por parte de la máxima autoridad de la unidad académica, esta </w:t>
      </w:r>
      <w:r w:rsidR="002606F4" w:rsidRPr="006E76A3">
        <w:rPr>
          <w:rStyle w:val="Normal1"/>
          <w:rFonts w:ascii="Arial" w:hAnsi="Arial" w:cs="Arial"/>
          <w:szCs w:val="24"/>
          <w:lang w:val="es-EC"/>
        </w:rPr>
        <w:t>designará a</w:t>
      </w:r>
      <w:r w:rsidR="00067F86" w:rsidRPr="006E76A3">
        <w:rPr>
          <w:rStyle w:val="Normal1"/>
          <w:rFonts w:ascii="Arial" w:hAnsi="Arial" w:cs="Arial"/>
          <w:szCs w:val="24"/>
          <w:lang w:val="es-EC"/>
        </w:rPr>
        <w:t xml:space="preserve">l director. </w:t>
      </w:r>
    </w:p>
    <w:p w:rsidR="00067F86" w:rsidRPr="00AE749E" w:rsidRDefault="00067F86" w:rsidP="00AE749E">
      <w:pPr>
        <w:tabs>
          <w:tab w:val="left" w:pos="453"/>
        </w:tabs>
        <w:spacing w:after="240"/>
        <w:ind w:right="2"/>
        <w:jc w:val="both"/>
        <w:rPr>
          <w:rStyle w:val="Normal1"/>
          <w:rFonts w:ascii="Arial" w:hAnsi="Arial" w:cs="Arial"/>
          <w:color w:val="auto"/>
          <w:szCs w:val="24"/>
          <w:lang w:val="es-EC"/>
        </w:rPr>
      </w:pPr>
      <w:r w:rsidRPr="006E76A3">
        <w:rPr>
          <w:rStyle w:val="Normal1"/>
          <w:rFonts w:ascii="Arial" w:hAnsi="Arial" w:cs="Arial"/>
          <w:szCs w:val="24"/>
          <w:lang w:val="es-EC"/>
        </w:rPr>
        <w:t xml:space="preserve">Las funciones del director de los trabajos de titulación para programas de especialización, maestrías y especialidades médicas, serán las mismas consagradas en el </w:t>
      </w:r>
      <w:r w:rsidR="00AE749E">
        <w:rPr>
          <w:rStyle w:val="Normal1"/>
          <w:rFonts w:ascii="Arial" w:hAnsi="Arial" w:cs="Arial"/>
          <w:szCs w:val="24"/>
          <w:lang w:val="es-EC"/>
        </w:rPr>
        <w:t xml:space="preserve">artículo 88 de este </w:t>
      </w:r>
      <w:r w:rsidR="00EE6D00">
        <w:rPr>
          <w:rStyle w:val="Normal1"/>
          <w:rFonts w:ascii="Arial" w:hAnsi="Arial" w:cs="Arial"/>
          <w:szCs w:val="24"/>
          <w:lang w:val="es-EC"/>
        </w:rPr>
        <w:t>reglamento</w:t>
      </w:r>
      <w:r w:rsidR="00AE749E">
        <w:rPr>
          <w:rStyle w:val="Normal1"/>
          <w:rFonts w:ascii="Arial" w:hAnsi="Arial" w:cs="Arial"/>
          <w:szCs w:val="24"/>
          <w:lang w:val="es-EC"/>
        </w:rPr>
        <w:t xml:space="preserve">. </w:t>
      </w:r>
    </w:p>
    <w:p w:rsidR="00067F86" w:rsidRPr="006E76A3" w:rsidRDefault="00067F86" w:rsidP="006E76A3">
      <w:pPr>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Cuando el tema del trabajo de titulación lo requiera, se podrá designar como director a un profesor de otra unidad académica</w:t>
      </w:r>
      <w:r w:rsidR="00EE6D00">
        <w:rPr>
          <w:rStyle w:val="Normal1"/>
          <w:rFonts w:ascii="Arial" w:hAnsi="Arial" w:cs="Arial"/>
          <w:szCs w:val="24"/>
          <w:lang w:val="es-EC"/>
        </w:rPr>
        <w:t>,</w:t>
      </w:r>
      <w:r w:rsidRPr="006E76A3">
        <w:rPr>
          <w:rStyle w:val="Normal1"/>
          <w:rFonts w:ascii="Arial" w:hAnsi="Arial" w:cs="Arial"/>
          <w:szCs w:val="24"/>
          <w:lang w:val="es-EC"/>
        </w:rPr>
        <w:t xml:space="preserve"> previo acuerdo con </w:t>
      </w:r>
      <w:r w:rsidR="00EE6D00">
        <w:rPr>
          <w:rStyle w:val="Normal1"/>
          <w:rFonts w:ascii="Arial" w:hAnsi="Arial" w:cs="Arial"/>
          <w:szCs w:val="24"/>
          <w:lang w:val="es-EC"/>
        </w:rPr>
        <w:t>su</w:t>
      </w:r>
      <w:r w:rsidR="00EE6D00" w:rsidRPr="006E76A3">
        <w:rPr>
          <w:rStyle w:val="Normal1"/>
          <w:rFonts w:ascii="Arial" w:hAnsi="Arial" w:cs="Arial"/>
          <w:szCs w:val="24"/>
          <w:lang w:val="es-EC"/>
        </w:rPr>
        <w:t xml:space="preserve"> </w:t>
      </w:r>
      <w:r w:rsidRPr="006E76A3">
        <w:rPr>
          <w:rStyle w:val="Normal1"/>
          <w:rFonts w:ascii="Arial" w:hAnsi="Arial" w:cs="Arial"/>
          <w:szCs w:val="24"/>
          <w:lang w:val="es-EC"/>
        </w:rPr>
        <w:t>máxima autoridad.</w:t>
      </w:r>
    </w:p>
    <w:p w:rsidR="00382CF6" w:rsidRPr="006E76A3" w:rsidRDefault="00382CF6" w:rsidP="006E76A3">
      <w:pPr>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 xml:space="preserve">El director del trabajo de titulación llevará obligatoriamente </w:t>
      </w:r>
      <w:r w:rsidR="00626DCD" w:rsidRPr="006E76A3">
        <w:rPr>
          <w:rStyle w:val="Normal1"/>
          <w:rFonts w:ascii="Arial" w:hAnsi="Arial" w:cs="Arial"/>
          <w:szCs w:val="24"/>
          <w:lang w:val="es-EC"/>
        </w:rPr>
        <w:t xml:space="preserve">un mecanismo </w:t>
      </w:r>
      <w:r w:rsidR="00EE6D00">
        <w:rPr>
          <w:rStyle w:val="Normal1"/>
          <w:rFonts w:ascii="Arial" w:hAnsi="Arial" w:cs="Arial"/>
          <w:szCs w:val="24"/>
          <w:lang w:val="es-EC"/>
        </w:rPr>
        <w:t>de</w:t>
      </w:r>
      <w:r w:rsidR="00EE6D00" w:rsidRPr="006E76A3">
        <w:rPr>
          <w:rStyle w:val="Normal1"/>
          <w:rFonts w:ascii="Arial" w:hAnsi="Arial" w:cs="Arial"/>
          <w:szCs w:val="24"/>
          <w:lang w:val="es-EC"/>
        </w:rPr>
        <w:t xml:space="preserve"> </w:t>
      </w:r>
      <w:r w:rsidR="00626DCD" w:rsidRPr="006E76A3">
        <w:rPr>
          <w:rStyle w:val="Normal1"/>
          <w:rFonts w:ascii="Arial" w:hAnsi="Arial" w:cs="Arial"/>
          <w:szCs w:val="24"/>
          <w:lang w:val="es-EC"/>
        </w:rPr>
        <w:t xml:space="preserve">seguimiento del asesoramiento </w:t>
      </w:r>
      <w:r w:rsidR="00EE6D00" w:rsidRPr="006E76A3">
        <w:rPr>
          <w:rStyle w:val="Normal1"/>
          <w:rFonts w:ascii="Arial" w:hAnsi="Arial" w:cs="Arial"/>
          <w:szCs w:val="24"/>
          <w:lang w:val="es-EC"/>
        </w:rPr>
        <w:t>al estudiante</w:t>
      </w:r>
      <w:r w:rsidR="00EE6D00">
        <w:rPr>
          <w:rStyle w:val="Normal1"/>
          <w:rFonts w:ascii="Arial" w:hAnsi="Arial" w:cs="Arial"/>
          <w:szCs w:val="24"/>
          <w:lang w:val="es-EC"/>
        </w:rPr>
        <w:t>,</w:t>
      </w:r>
      <w:r w:rsidR="00EE6D00" w:rsidRPr="006E76A3">
        <w:rPr>
          <w:rStyle w:val="Normal1"/>
          <w:rFonts w:ascii="Arial" w:hAnsi="Arial" w:cs="Arial"/>
          <w:szCs w:val="24"/>
          <w:lang w:val="es-EC"/>
        </w:rPr>
        <w:t xml:space="preserve"> elaborad</w:t>
      </w:r>
      <w:r w:rsidR="00EE6D00">
        <w:rPr>
          <w:rStyle w:val="Normal1"/>
          <w:rFonts w:ascii="Arial" w:hAnsi="Arial" w:cs="Arial"/>
          <w:szCs w:val="24"/>
          <w:lang w:val="es-EC"/>
        </w:rPr>
        <w:t>o</w:t>
      </w:r>
      <w:r w:rsidRPr="006E76A3">
        <w:rPr>
          <w:rStyle w:val="Normal1"/>
          <w:rFonts w:ascii="Arial" w:hAnsi="Arial" w:cs="Arial"/>
          <w:szCs w:val="24"/>
          <w:lang w:val="es-EC"/>
        </w:rPr>
        <w:t xml:space="preserve"> por la unidad académica, en la que se establezcan los cronogramas de reuniones y presentación tanto de adelantos de trabajo como de co</w:t>
      </w:r>
      <w:r w:rsidR="00626DCD" w:rsidRPr="006E76A3">
        <w:rPr>
          <w:rStyle w:val="Normal1"/>
          <w:rFonts w:ascii="Arial" w:hAnsi="Arial" w:cs="Arial"/>
          <w:szCs w:val="24"/>
          <w:lang w:val="es-EC"/>
        </w:rPr>
        <w:t xml:space="preserve">rrecciones y el producto final y los mecanismos </w:t>
      </w:r>
      <w:r w:rsidR="00EE6D00">
        <w:rPr>
          <w:rStyle w:val="Normal1"/>
          <w:rFonts w:ascii="Arial" w:hAnsi="Arial" w:cs="Arial"/>
          <w:szCs w:val="24"/>
          <w:lang w:val="es-EC"/>
        </w:rPr>
        <w:t>de</w:t>
      </w:r>
      <w:r w:rsidR="00EE6D00" w:rsidRPr="006E76A3">
        <w:rPr>
          <w:rStyle w:val="Normal1"/>
          <w:rFonts w:ascii="Arial" w:hAnsi="Arial" w:cs="Arial"/>
          <w:szCs w:val="24"/>
          <w:lang w:val="es-EC"/>
        </w:rPr>
        <w:t xml:space="preserve"> </w:t>
      </w:r>
      <w:r w:rsidR="00626DCD" w:rsidRPr="006E76A3">
        <w:rPr>
          <w:rStyle w:val="Normal1"/>
          <w:rFonts w:ascii="Arial" w:hAnsi="Arial" w:cs="Arial"/>
          <w:szCs w:val="24"/>
          <w:lang w:val="es-EC"/>
        </w:rPr>
        <w:t xml:space="preserve">seguimiento que el tutor establezca. </w:t>
      </w:r>
    </w:p>
    <w:p w:rsidR="00382CF6" w:rsidRPr="006E76A3" w:rsidRDefault="00382CF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 xml:space="preserve">Si </w:t>
      </w:r>
      <w:r w:rsidR="002606F4" w:rsidRPr="006E76A3">
        <w:rPr>
          <w:rStyle w:val="Normal1"/>
          <w:rFonts w:ascii="Arial" w:hAnsi="Arial" w:cs="Arial"/>
          <w:szCs w:val="24"/>
          <w:lang w:val="es-EC"/>
        </w:rPr>
        <w:t>por razones atribuibles a</w:t>
      </w:r>
      <w:r w:rsidRPr="006E76A3">
        <w:rPr>
          <w:rStyle w:val="Normal1"/>
          <w:rFonts w:ascii="Arial" w:hAnsi="Arial" w:cs="Arial"/>
          <w:szCs w:val="24"/>
          <w:lang w:val="es-EC"/>
        </w:rPr>
        <w:t>l director del trabajo de titulación</w:t>
      </w:r>
      <w:r w:rsidR="002606F4" w:rsidRPr="006E76A3">
        <w:rPr>
          <w:rStyle w:val="Normal1"/>
          <w:rFonts w:ascii="Arial" w:hAnsi="Arial" w:cs="Arial"/>
          <w:szCs w:val="24"/>
          <w:lang w:val="es-EC"/>
        </w:rPr>
        <w:t>, éste</w:t>
      </w:r>
      <w:r w:rsidRPr="006E76A3">
        <w:rPr>
          <w:rStyle w:val="Normal1"/>
          <w:rFonts w:ascii="Arial" w:hAnsi="Arial" w:cs="Arial"/>
          <w:szCs w:val="24"/>
          <w:lang w:val="es-EC"/>
        </w:rPr>
        <w:t xml:space="preserve"> no cumpliera con el cronograma de reuniones o no </w:t>
      </w:r>
      <w:r w:rsidR="00C21D7F">
        <w:rPr>
          <w:rStyle w:val="Normal1"/>
          <w:rFonts w:ascii="Arial" w:hAnsi="Arial" w:cs="Arial"/>
          <w:szCs w:val="24"/>
          <w:lang w:val="es-EC"/>
        </w:rPr>
        <w:t>presentara</w:t>
      </w:r>
      <w:r w:rsidRPr="006E76A3">
        <w:rPr>
          <w:rStyle w:val="Normal1"/>
          <w:rFonts w:ascii="Arial" w:hAnsi="Arial" w:cs="Arial"/>
          <w:szCs w:val="24"/>
          <w:lang w:val="es-EC"/>
        </w:rPr>
        <w:t xml:space="preserve"> los informes de avance o el informe final dentro del cronograma aprobado por la u</w:t>
      </w:r>
      <w:r w:rsidR="00432457" w:rsidRPr="006E76A3">
        <w:rPr>
          <w:rStyle w:val="Normal1"/>
          <w:rFonts w:ascii="Arial" w:hAnsi="Arial" w:cs="Arial"/>
          <w:szCs w:val="24"/>
          <w:lang w:val="es-EC"/>
        </w:rPr>
        <w:t>nidad académica</w:t>
      </w:r>
      <w:r w:rsidR="00EE6D00">
        <w:rPr>
          <w:rStyle w:val="Normal1"/>
          <w:rFonts w:ascii="Arial" w:hAnsi="Arial" w:cs="Arial"/>
          <w:szCs w:val="24"/>
          <w:lang w:val="es-EC"/>
        </w:rPr>
        <w:t>,</w:t>
      </w:r>
      <w:r w:rsidR="00432457" w:rsidRPr="006E76A3">
        <w:rPr>
          <w:rStyle w:val="Normal1"/>
          <w:rFonts w:ascii="Arial" w:hAnsi="Arial" w:cs="Arial"/>
          <w:szCs w:val="24"/>
          <w:lang w:val="es-EC"/>
        </w:rPr>
        <w:t xml:space="preserve"> será sustituido, sin perjuicio de ser amonestado. También podrá ser sustituido por pedido justificado del estudiante</w:t>
      </w:r>
      <w:r w:rsidR="00EE6D00">
        <w:rPr>
          <w:rStyle w:val="Normal1"/>
          <w:rFonts w:ascii="Arial" w:hAnsi="Arial" w:cs="Arial"/>
          <w:szCs w:val="24"/>
          <w:lang w:val="es-EC"/>
        </w:rPr>
        <w:t>,</w:t>
      </w:r>
      <w:r w:rsidR="00432457" w:rsidRPr="006E76A3">
        <w:rPr>
          <w:rStyle w:val="Normal1"/>
          <w:rFonts w:ascii="Arial" w:hAnsi="Arial" w:cs="Arial"/>
          <w:szCs w:val="24"/>
          <w:lang w:val="es-EC"/>
        </w:rPr>
        <w:t xml:space="preserve"> a juicio de la unidad académica. </w:t>
      </w:r>
    </w:p>
    <w:p w:rsidR="00067F86" w:rsidRPr="006E76A3" w:rsidRDefault="009B73C8"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Fonts w:ascii="Arial" w:hAnsi="Arial" w:cs="Arial"/>
          <w:b/>
          <w:sz w:val="24"/>
          <w:szCs w:val="24"/>
          <w:lang w:val="es-EC"/>
        </w:rPr>
        <w:t>Art. 96</w:t>
      </w:r>
      <w:r w:rsidR="00CE0794"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CE0794" w:rsidRPr="006E76A3">
        <w:rPr>
          <w:rStyle w:val="Normal1"/>
          <w:rFonts w:ascii="Arial" w:hAnsi="Arial" w:cs="Arial"/>
          <w:b/>
          <w:szCs w:val="24"/>
          <w:lang w:val="es-EC"/>
        </w:rPr>
        <w:t xml:space="preserve"> Conformación del tribunal</w:t>
      </w:r>
      <w:r w:rsidR="00883314" w:rsidRPr="006E76A3">
        <w:rPr>
          <w:rStyle w:val="Normal1"/>
          <w:rFonts w:ascii="Arial" w:hAnsi="Arial" w:cs="Arial"/>
          <w:b/>
          <w:szCs w:val="24"/>
          <w:lang w:val="es-EC"/>
        </w:rPr>
        <w:t xml:space="preserve"> del trabajo de titulación</w:t>
      </w:r>
      <w:r w:rsidR="00CE0794" w:rsidRPr="006E76A3">
        <w:rPr>
          <w:rStyle w:val="Normal1"/>
          <w:rFonts w:ascii="Arial" w:hAnsi="Arial" w:cs="Arial"/>
          <w:szCs w:val="24"/>
          <w:lang w:val="es-EC"/>
        </w:rPr>
        <w:t>.</w:t>
      </w:r>
      <w:r w:rsidR="00067F86" w:rsidRPr="006E76A3">
        <w:rPr>
          <w:rStyle w:val="Normal1"/>
          <w:rFonts w:ascii="Arial" w:hAnsi="Arial" w:cs="Arial"/>
          <w:szCs w:val="24"/>
          <w:lang w:val="es-EC"/>
        </w:rPr>
        <w:t xml:space="preserve"> Cuando</w:t>
      </w:r>
      <w:r w:rsidR="002606F4" w:rsidRPr="006E76A3">
        <w:rPr>
          <w:rStyle w:val="Normal1"/>
          <w:rFonts w:ascii="Arial" w:hAnsi="Arial" w:cs="Arial"/>
          <w:szCs w:val="24"/>
          <w:lang w:val="es-EC"/>
        </w:rPr>
        <w:t xml:space="preserve"> el director del </w:t>
      </w:r>
      <w:r w:rsidR="002606F4" w:rsidRPr="006E76A3">
        <w:rPr>
          <w:rStyle w:val="Normal1"/>
          <w:rFonts w:ascii="Arial" w:hAnsi="Arial" w:cs="Arial"/>
          <w:szCs w:val="24"/>
          <w:lang w:val="es-EC"/>
        </w:rPr>
        <w:lastRenderedPageBreak/>
        <w:t>trabajo de</w:t>
      </w:r>
      <w:r w:rsidR="00866C07" w:rsidRPr="006E76A3">
        <w:rPr>
          <w:rStyle w:val="Normal1"/>
          <w:rFonts w:ascii="Arial" w:hAnsi="Arial" w:cs="Arial"/>
          <w:szCs w:val="24"/>
          <w:lang w:val="es-EC"/>
        </w:rPr>
        <w:t xml:space="preserve"> </w:t>
      </w:r>
      <w:r w:rsidR="00067F86" w:rsidRPr="006E76A3">
        <w:rPr>
          <w:rStyle w:val="Normal1"/>
          <w:rFonts w:ascii="Arial" w:hAnsi="Arial" w:cs="Arial"/>
          <w:szCs w:val="24"/>
          <w:lang w:val="es-EC"/>
        </w:rPr>
        <w:t xml:space="preserve">titulación </w:t>
      </w:r>
      <w:r w:rsidR="00EE6D00">
        <w:rPr>
          <w:rStyle w:val="Normal1"/>
          <w:rFonts w:ascii="Arial" w:hAnsi="Arial" w:cs="Arial"/>
          <w:szCs w:val="24"/>
          <w:lang w:val="es-EC"/>
        </w:rPr>
        <w:t>certifique</w:t>
      </w:r>
      <w:r w:rsidR="00EE6D00" w:rsidRPr="006E76A3">
        <w:rPr>
          <w:rStyle w:val="Normal1"/>
          <w:rFonts w:ascii="Arial" w:hAnsi="Arial" w:cs="Arial"/>
          <w:szCs w:val="24"/>
          <w:lang w:val="es-EC"/>
        </w:rPr>
        <w:t xml:space="preserve"> </w:t>
      </w:r>
      <w:r w:rsidR="00866C07" w:rsidRPr="006E76A3">
        <w:rPr>
          <w:rStyle w:val="Normal1"/>
          <w:rFonts w:ascii="Arial" w:hAnsi="Arial" w:cs="Arial"/>
          <w:szCs w:val="24"/>
          <w:lang w:val="es-EC"/>
        </w:rPr>
        <w:t xml:space="preserve">por escrito que se encuentra </w:t>
      </w:r>
      <w:r w:rsidR="00067F86" w:rsidRPr="006E76A3">
        <w:rPr>
          <w:rStyle w:val="Normal1"/>
          <w:rFonts w:ascii="Arial" w:hAnsi="Arial" w:cs="Arial"/>
          <w:szCs w:val="24"/>
          <w:lang w:val="es-EC"/>
        </w:rPr>
        <w:t xml:space="preserve">concluido, la máxima autoridad de la unidad académica designará un tribunal </w:t>
      </w:r>
      <w:r w:rsidR="00883314" w:rsidRPr="006E76A3">
        <w:rPr>
          <w:rStyle w:val="Normal1"/>
          <w:rFonts w:ascii="Arial" w:hAnsi="Arial" w:cs="Arial"/>
          <w:szCs w:val="24"/>
          <w:lang w:val="es-EC"/>
        </w:rPr>
        <w:t xml:space="preserve">conformado por </w:t>
      </w:r>
      <w:r w:rsidR="00067F86" w:rsidRPr="006E76A3">
        <w:rPr>
          <w:rStyle w:val="Normal1"/>
          <w:rFonts w:ascii="Arial" w:hAnsi="Arial" w:cs="Arial"/>
          <w:szCs w:val="24"/>
          <w:lang w:val="es-EC"/>
        </w:rPr>
        <w:t>tres profesores, uno de los cuales será el mismo director del trabajo de titulación, con la finalidad de calificar la versión escrita y la defensa pública.</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Cuando el tema del trabajo de titulación lo requiera, se podrá designar como lector a un profesor de otra unidad académica</w:t>
      </w:r>
      <w:r w:rsidR="00EE6D00">
        <w:rPr>
          <w:rStyle w:val="Normal1"/>
          <w:rFonts w:ascii="Arial" w:hAnsi="Arial" w:cs="Arial"/>
          <w:szCs w:val="24"/>
          <w:lang w:val="es-EC"/>
        </w:rPr>
        <w:t>,</w:t>
      </w:r>
      <w:r w:rsidRPr="006E76A3">
        <w:rPr>
          <w:rStyle w:val="Normal1"/>
          <w:rFonts w:ascii="Arial" w:hAnsi="Arial" w:cs="Arial"/>
          <w:szCs w:val="24"/>
          <w:lang w:val="es-EC"/>
        </w:rPr>
        <w:t xml:space="preserve"> previo acuerdo con </w:t>
      </w:r>
      <w:r w:rsidR="00EE6D00">
        <w:rPr>
          <w:rStyle w:val="Normal1"/>
          <w:rFonts w:ascii="Arial" w:hAnsi="Arial" w:cs="Arial"/>
          <w:szCs w:val="24"/>
          <w:lang w:val="es-EC"/>
        </w:rPr>
        <w:t>su</w:t>
      </w:r>
      <w:r w:rsidR="00EE6D00" w:rsidRPr="006E76A3">
        <w:rPr>
          <w:rStyle w:val="Normal1"/>
          <w:rFonts w:ascii="Arial" w:hAnsi="Arial" w:cs="Arial"/>
          <w:szCs w:val="24"/>
          <w:lang w:val="es-EC"/>
        </w:rPr>
        <w:t xml:space="preserve"> </w:t>
      </w:r>
      <w:r w:rsidRPr="006E76A3">
        <w:rPr>
          <w:rStyle w:val="Normal1"/>
          <w:rFonts w:ascii="Arial" w:hAnsi="Arial" w:cs="Arial"/>
          <w:szCs w:val="24"/>
          <w:lang w:val="es-EC"/>
        </w:rPr>
        <w:t>máxima autoridad.</w:t>
      </w:r>
    </w:p>
    <w:p w:rsidR="00382CF6" w:rsidRPr="006E76A3" w:rsidRDefault="009B73C8"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Fonts w:ascii="Arial" w:hAnsi="Arial" w:cs="Arial"/>
          <w:b/>
          <w:sz w:val="24"/>
          <w:szCs w:val="24"/>
          <w:lang w:val="es-EC"/>
        </w:rPr>
        <w:t>Art. 97</w:t>
      </w:r>
      <w:r w:rsidR="00CE0794" w:rsidRPr="006E76A3">
        <w:rPr>
          <w:rFonts w:ascii="Arial" w:hAnsi="Arial" w:cs="Arial"/>
          <w:b/>
          <w:sz w:val="24"/>
          <w:szCs w:val="24"/>
          <w:lang w:val="es-EC"/>
        </w:rPr>
        <w:t>.</w:t>
      </w:r>
      <w:r w:rsidR="00F35F17" w:rsidRPr="006E76A3">
        <w:rPr>
          <w:rFonts w:ascii="Arial" w:hAnsi="Arial" w:cs="Arial"/>
          <w:b/>
          <w:sz w:val="24"/>
          <w:szCs w:val="24"/>
          <w:lang w:val="es-EC"/>
        </w:rPr>
        <w:t>-</w:t>
      </w:r>
      <w:r w:rsidR="00CE0794" w:rsidRPr="006E76A3">
        <w:rPr>
          <w:rStyle w:val="Normal1"/>
          <w:rFonts w:ascii="Arial" w:hAnsi="Arial" w:cs="Arial"/>
          <w:szCs w:val="24"/>
          <w:lang w:val="es-EC"/>
        </w:rPr>
        <w:t xml:space="preserve"> </w:t>
      </w:r>
      <w:r w:rsidR="00CE0794" w:rsidRPr="006E76A3">
        <w:rPr>
          <w:rStyle w:val="Normal1"/>
          <w:rFonts w:ascii="Arial" w:hAnsi="Arial" w:cs="Arial"/>
          <w:b/>
          <w:szCs w:val="24"/>
          <w:lang w:val="es-EC"/>
        </w:rPr>
        <w:t>Nota de aprobación</w:t>
      </w:r>
      <w:r w:rsidR="00883314" w:rsidRPr="006E76A3">
        <w:rPr>
          <w:rStyle w:val="Normal1"/>
          <w:rFonts w:ascii="Arial" w:hAnsi="Arial" w:cs="Arial"/>
          <w:b/>
          <w:szCs w:val="24"/>
          <w:lang w:val="es-EC"/>
        </w:rPr>
        <w:t xml:space="preserve"> del trabajo de titulación</w:t>
      </w:r>
      <w:r w:rsidR="00CE0794" w:rsidRPr="006E76A3">
        <w:rPr>
          <w:rStyle w:val="Normal1"/>
          <w:rFonts w:ascii="Arial" w:hAnsi="Arial" w:cs="Arial"/>
          <w:b/>
          <w:szCs w:val="24"/>
          <w:lang w:val="es-EC"/>
        </w:rPr>
        <w:t>.</w:t>
      </w:r>
      <w:r w:rsidR="00382CF6" w:rsidRPr="006E76A3">
        <w:rPr>
          <w:rStyle w:val="Normal1"/>
          <w:rFonts w:ascii="Arial" w:hAnsi="Arial" w:cs="Arial"/>
          <w:szCs w:val="24"/>
          <w:lang w:val="es-EC"/>
        </w:rPr>
        <w:t xml:space="preserve"> </w:t>
      </w:r>
      <w:r w:rsidR="00382CF6" w:rsidRPr="00790195">
        <w:rPr>
          <w:rStyle w:val="Normal1"/>
          <w:rFonts w:ascii="Arial" w:hAnsi="Arial" w:cs="Arial"/>
          <w:sz w:val="22"/>
          <w:lang w:val="es-EC"/>
        </w:rPr>
        <w:t xml:space="preserve">La nota mínima para que tanto el trabajo de titulación como su defensa oral queden aprobados será </w:t>
      </w:r>
      <w:r w:rsidR="00704C43" w:rsidRPr="00790195">
        <w:rPr>
          <w:rStyle w:val="Normal1"/>
          <w:rFonts w:ascii="Arial" w:hAnsi="Arial" w:cs="Arial"/>
          <w:sz w:val="22"/>
          <w:lang w:val="es-EC"/>
        </w:rPr>
        <w:t xml:space="preserve">de </w:t>
      </w:r>
      <w:r w:rsidR="00C21D7F" w:rsidRPr="00086D67">
        <w:rPr>
          <w:rStyle w:val="Normal1"/>
          <w:rFonts w:ascii="Arial" w:hAnsi="Arial" w:cs="Arial"/>
          <w:sz w:val="22"/>
          <w:shd w:val="clear" w:color="auto" w:fill="FFFFFF" w:themeFill="background1"/>
          <w:lang w:val="es-EC"/>
        </w:rPr>
        <w:t>dieciséis</w:t>
      </w:r>
      <w:r w:rsidR="00C21D7F" w:rsidRPr="00790195">
        <w:rPr>
          <w:rStyle w:val="Normal1"/>
          <w:rFonts w:ascii="Arial" w:hAnsi="Arial" w:cs="Arial"/>
          <w:sz w:val="22"/>
          <w:shd w:val="clear" w:color="auto" w:fill="FFFFFF" w:themeFill="background1"/>
          <w:lang w:val="es-EC"/>
        </w:rPr>
        <w:t xml:space="preserve"> sobre</w:t>
      </w:r>
      <w:r w:rsidR="00382CF6" w:rsidRPr="00F640B2">
        <w:rPr>
          <w:rStyle w:val="Normal1"/>
          <w:rFonts w:ascii="Arial" w:hAnsi="Arial" w:cs="Arial"/>
          <w:szCs w:val="24"/>
          <w:shd w:val="clear" w:color="auto" w:fill="FFFFFF" w:themeFill="background1"/>
          <w:lang w:val="es-EC"/>
        </w:rPr>
        <w:t xml:space="preserve"> </w:t>
      </w:r>
      <w:r w:rsidR="00A70DE0" w:rsidRPr="00E83E8B">
        <w:rPr>
          <w:rStyle w:val="Normal1"/>
          <w:rFonts w:ascii="Arial" w:hAnsi="Arial" w:cs="Arial"/>
          <w:sz w:val="22"/>
          <w:shd w:val="clear" w:color="auto" w:fill="FFFFFF" w:themeFill="background1"/>
          <w:lang w:val="es-EC"/>
        </w:rPr>
        <w:t>v</w:t>
      </w:r>
      <w:r w:rsidR="00086D67" w:rsidRPr="00E83E8B">
        <w:rPr>
          <w:rStyle w:val="Normal1"/>
          <w:rFonts w:ascii="Arial" w:hAnsi="Arial" w:cs="Arial"/>
          <w:sz w:val="22"/>
          <w:shd w:val="clear" w:color="auto" w:fill="FFFFFF" w:themeFill="background1"/>
          <w:lang w:val="es-EC"/>
        </w:rPr>
        <w:t xml:space="preserve">einte </w:t>
      </w:r>
      <w:r w:rsidR="00704C43">
        <w:rPr>
          <w:rStyle w:val="Normal1"/>
          <w:rFonts w:ascii="Arial" w:hAnsi="Arial" w:cs="Arial"/>
          <w:szCs w:val="24"/>
          <w:shd w:val="clear" w:color="auto" w:fill="FFFFFF" w:themeFill="background1"/>
          <w:lang w:val="es-EC"/>
        </w:rPr>
        <w:t xml:space="preserve">puntos </w:t>
      </w:r>
      <w:r w:rsidR="00382CF6" w:rsidRPr="00F640B2">
        <w:rPr>
          <w:rStyle w:val="Normal1"/>
          <w:rFonts w:ascii="Arial" w:hAnsi="Arial" w:cs="Arial"/>
          <w:szCs w:val="24"/>
          <w:shd w:val="clear" w:color="auto" w:fill="FFFFFF" w:themeFill="background1"/>
          <w:lang w:val="es-EC"/>
        </w:rPr>
        <w:t>(</w:t>
      </w:r>
      <w:r w:rsidR="00A70DE0" w:rsidRPr="00F640B2">
        <w:rPr>
          <w:rStyle w:val="Normal1"/>
          <w:rFonts w:ascii="Arial" w:hAnsi="Arial" w:cs="Arial"/>
          <w:szCs w:val="24"/>
          <w:shd w:val="clear" w:color="auto" w:fill="FFFFFF" w:themeFill="background1"/>
          <w:lang w:val="es-EC"/>
        </w:rPr>
        <w:t>16</w:t>
      </w:r>
      <w:r w:rsidR="00382CF6" w:rsidRPr="00F640B2">
        <w:rPr>
          <w:rStyle w:val="Normal1"/>
          <w:rFonts w:ascii="Arial" w:hAnsi="Arial" w:cs="Arial"/>
          <w:szCs w:val="24"/>
          <w:shd w:val="clear" w:color="auto" w:fill="FFFFFF" w:themeFill="background1"/>
          <w:lang w:val="es-EC"/>
        </w:rPr>
        <w:t>/</w:t>
      </w:r>
      <w:r w:rsidR="00A70DE0" w:rsidRPr="00F640B2">
        <w:rPr>
          <w:rStyle w:val="Normal1"/>
          <w:rFonts w:ascii="Arial" w:hAnsi="Arial" w:cs="Arial"/>
          <w:szCs w:val="24"/>
          <w:shd w:val="clear" w:color="auto" w:fill="FFFFFF" w:themeFill="background1"/>
          <w:lang w:val="es-EC"/>
        </w:rPr>
        <w:t>2</w:t>
      </w:r>
      <w:r w:rsidR="00382CF6" w:rsidRPr="00F640B2">
        <w:rPr>
          <w:rStyle w:val="Normal1"/>
          <w:rFonts w:ascii="Arial" w:hAnsi="Arial" w:cs="Arial"/>
          <w:szCs w:val="24"/>
          <w:shd w:val="clear" w:color="auto" w:fill="FFFFFF" w:themeFill="background1"/>
          <w:lang w:val="es-EC"/>
        </w:rPr>
        <w:t>0)</w:t>
      </w:r>
      <w:r w:rsidR="00704C43">
        <w:rPr>
          <w:rStyle w:val="Normal1"/>
          <w:rFonts w:ascii="Arial" w:hAnsi="Arial" w:cs="Arial"/>
          <w:szCs w:val="24"/>
          <w:shd w:val="clear" w:color="auto" w:fill="FFFFFF" w:themeFill="background1"/>
          <w:lang w:val="es-EC"/>
        </w:rPr>
        <w:t>.</w:t>
      </w:r>
      <w:r w:rsidR="00382CF6" w:rsidRPr="00F640B2">
        <w:rPr>
          <w:rStyle w:val="Normal1"/>
          <w:rFonts w:ascii="Arial" w:hAnsi="Arial" w:cs="Arial"/>
          <w:szCs w:val="24"/>
          <w:shd w:val="clear" w:color="auto" w:fill="FFFFFF" w:themeFill="background1"/>
          <w:lang w:val="es-EC"/>
        </w:rPr>
        <w:t xml:space="preserve"> </w:t>
      </w:r>
      <w:r w:rsidR="00866C07" w:rsidRPr="00717622">
        <w:rPr>
          <w:rStyle w:val="Normal1"/>
          <w:rFonts w:ascii="Arial" w:hAnsi="Arial" w:cs="Arial"/>
          <w:szCs w:val="24"/>
          <w:shd w:val="clear" w:color="auto" w:fill="FFFFFF" w:themeFill="background1"/>
          <w:lang w:val="es-EC"/>
        </w:rPr>
        <w:t xml:space="preserve">Esta nota se </w:t>
      </w:r>
      <w:r w:rsidR="00704C43" w:rsidRPr="00704C43">
        <w:rPr>
          <w:rStyle w:val="Normal1"/>
          <w:rFonts w:ascii="Arial" w:hAnsi="Arial" w:cs="Arial"/>
          <w:szCs w:val="24"/>
          <w:shd w:val="clear" w:color="auto" w:fill="FFFFFF" w:themeFill="background1"/>
          <w:lang w:val="es-EC"/>
        </w:rPr>
        <w:t>obtendrá calculando</w:t>
      </w:r>
      <w:r w:rsidR="00382CF6" w:rsidRPr="00717622">
        <w:rPr>
          <w:rStyle w:val="Normal1"/>
          <w:rFonts w:ascii="Arial" w:hAnsi="Arial" w:cs="Arial"/>
          <w:szCs w:val="24"/>
          <w:shd w:val="clear" w:color="auto" w:fill="FFFFFF" w:themeFill="background1"/>
          <w:lang w:val="es-EC"/>
        </w:rPr>
        <w:t xml:space="preserve"> </w:t>
      </w:r>
      <w:r w:rsidR="00E52F54" w:rsidRPr="00717622">
        <w:rPr>
          <w:rStyle w:val="Normal1"/>
          <w:rFonts w:ascii="Arial" w:hAnsi="Arial" w:cs="Arial"/>
          <w:szCs w:val="24"/>
          <w:shd w:val="clear" w:color="auto" w:fill="FFFFFF" w:themeFill="background1"/>
          <w:lang w:val="es-EC"/>
        </w:rPr>
        <w:t xml:space="preserve">el promedio </w:t>
      </w:r>
      <w:r w:rsidR="00382CF6" w:rsidRPr="00704C43">
        <w:rPr>
          <w:rStyle w:val="Normal1"/>
          <w:rFonts w:ascii="Arial" w:hAnsi="Arial" w:cs="Arial"/>
          <w:szCs w:val="24"/>
          <w:shd w:val="clear" w:color="auto" w:fill="FFFFFF" w:themeFill="background1"/>
          <w:lang w:val="es-EC"/>
        </w:rPr>
        <w:t>de aquellas conferidas por cada</w:t>
      </w:r>
      <w:r w:rsidR="00382CF6" w:rsidRPr="00E82E5D">
        <w:rPr>
          <w:rStyle w:val="Normal1"/>
          <w:rFonts w:ascii="Arial" w:hAnsi="Arial" w:cs="Arial"/>
          <w:szCs w:val="24"/>
          <w:lang w:val="es-EC"/>
        </w:rPr>
        <w:t xml:space="preserve"> miembro del tribunal.</w:t>
      </w:r>
    </w:p>
    <w:p w:rsidR="00382CF6" w:rsidRPr="006E76A3" w:rsidRDefault="00382CF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 xml:space="preserve">Si el trabajo de titulación escrito no </w:t>
      </w:r>
      <w:r w:rsidR="00704C43">
        <w:rPr>
          <w:rStyle w:val="Normal1"/>
          <w:rFonts w:ascii="Arial" w:hAnsi="Arial" w:cs="Arial"/>
          <w:szCs w:val="24"/>
          <w:lang w:val="es-EC"/>
        </w:rPr>
        <w:t>es</w:t>
      </w:r>
      <w:r w:rsidR="00704C43" w:rsidRPr="006E76A3">
        <w:rPr>
          <w:rStyle w:val="Normal1"/>
          <w:rFonts w:ascii="Arial" w:hAnsi="Arial" w:cs="Arial"/>
          <w:szCs w:val="24"/>
          <w:lang w:val="es-EC"/>
        </w:rPr>
        <w:t xml:space="preserve"> </w:t>
      </w:r>
      <w:r w:rsidRPr="006E76A3">
        <w:rPr>
          <w:rStyle w:val="Normal1"/>
          <w:rFonts w:ascii="Arial" w:hAnsi="Arial" w:cs="Arial"/>
          <w:szCs w:val="24"/>
          <w:lang w:val="es-EC"/>
        </w:rPr>
        <w:t>aprobado</w:t>
      </w:r>
      <w:r w:rsidR="00704C43">
        <w:rPr>
          <w:rStyle w:val="Normal1"/>
          <w:rFonts w:ascii="Arial" w:hAnsi="Arial" w:cs="Arial"/>
          <w:szCs w:val="24"/>
          <w:lang w:val="es-EC"/>
        </w:rPr>
        <w:t>,</w:t>
      </w:r>
      <w:r w:rsidRPr="006E76A3">
        <w:rPr>
          <w:rStyle w:val="Normal1"/>
          <w:rFonts w:ascii="Arial" w:hAnsi="Arial" w:cs="Arial"/>
          <w:szCs w:val="24"/>
          <w:lang w:val="es-EC"/>
        </w:rPr>
        <w:t xml:space="preserve"> se concederá al candidato un último y definitivo plazo de </w:t>
      </w:r>
      <w:r w:rsidR="00704C43">
        <w:rPr>
          <w:rStyle w:val="Normal1"/>
          <w:rFonts w:ascii="Arial" w:hAnsi="Arial" w:cs="Arial"/>
          <w:color w:val="auto"/>
          <w:szCs w:val="24"/>
          <w:lang w:val="es-EC"/>
        </w:rPr>
        <w:t>90</w:t>
      </w:r>
      <w:r w:rsidR="00704C43" w:rsidRPr="006E76A3">
        <w:rPr>
          <w:rStyle w:val="Normal1"/>
          <w:rFonts w:ascii="Arial" w:hAnsi="Arial" w:cs="Arial"/>
          <w:color w:val="auto"/>
          <w:szCs w:val="24"/>
          <w:lang w:val="es-EC"/>
        </w:rPr>
        <w:t xml:space="preserve"> </w:t>
      </w:r>
      <w:r w:rsidRPr="006E76A3">
        <w:rPr>
          <w:rStyle w:val="Normal1"/>
          <w:rFonts w:ascii="Arial" w:hAnsi="Arial" w:cs="Arial"/>
          <w:color w:val="auto"/>
          <w:szCs w:val="24"/>
          <w:lang w:val="es-EC"/>
        </w:rPr>
        <w:t>días</w:t>
      </w:r>
      <w:r w:rsidR="00E52F54" w:rsidRPr="006E76A3">
        <w:rPr>
          <w:rStyle w:val="Normal1"/>
          <w:rFonts w:ascii="Arial" w:hAnsi="Arial" w:cs="Arial"/>
          <w:color w:val="auto"/>
          <w:szCs w:val="24"/>
          <w:lang w:val="es-EC"/>
        </w:rPr>
        <w:t xml:space="preserve">, </w:t>
      </w:r>
      <w:r w:rsidR="00E52F54" w:rsidRPr="006E76A3">
        <w:rPr>
          <w:rStyle w:val="Normal1"/>
          <w:rFonts w:ascii="Arial" w:hAnsi="Arial" w:cs="Arial"/>
          <w:szCs w:val="24"/>
          <w:lang w:val="es-EC"/>
        </w:rPr>
        <w:t>contados a partir de la fecha de suscripción del acta de la defensa oral</w:t>
      </w:r>
      <w:r w:rsidR="00704C43">
        <w:rPr>
          <w:rStyle w:val="Normal1"/>
          <w:rFonts w:ascii="Arial" w:hAnsi="Arial" w:cs="Arial"/>
          <w:szCs w:val="24"/>
          <w:lang w:val="es-EC"/>
        </w:rPr>
        <w:t>,</w:t>
      </w:r>
      <w:r w:rsidRPr="006E76A3">
        <w:rPr>
          <w:rStyle w:val="Normal1"/>
          <w:rFonts w:ascii="Arial" w:hAnsi="Arial" w:cs="Arial"/>
          <w:szCs w:val="24"/>
          <w:lang w:val="es-EC"/>
        </w:rPr>
        <w:t xml:space="preserve"> para volver a presentarlo con las correcciones sugeridas</w:t>
      </w:r>
      <w:r w:rsidR="00704C43">
        <w:rPr>
          <w:rStyle w:val="Normal1"/>
          <w:rFonts w:ascii="Arial" w:hAnsi="Arial" w:cs="Arial"/>
          <w:szCs w:val="24"/>
          <w:lang w:val="es-EC"/>
        </w:rPr>
        <w:t xml:space="preserve"> ya</w:t>
      </w:r>
      <w:r w:rsidRPr="006E76A3">
        <w:rPr>
          <w:rStyle w:val="Normal1"/>
          <w:rFonts w:ascii="Arial" w:hAnsi="Arial" w:cs="Arial"/>
          <w:szCs w:val="24"/>
          <w:lang w:val="es-EC"/>
        </w:rPr>
        <w:t xml:space="preserve"> incorporadas.</w:t>
      </w:r>
    </w:p>
    <w:p w:rsidR="00067F86" w:rsidRPr="006E76A3" w:rsidRDefault="009B73C8"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Fonts w:ascii="Arial" w:hAnsi="Arial" w:cs="Arial"/>
          <w:b/>
          <w:sz w:val="24"/>
          <w:szCs w:val="24"/>
          <w:lang w:val="es-EC"/>
        </w:rPr>
        <w:t>Art. 98</w:t>
      </w:r>
      <w:r w:rsidR="00CE0794"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067F86" w:rsidRPr="006E76A3">
        <w:rPr>
          <w:rStyle w:val="Normal1"/>
          <w:rFonts w:ascii="Arial" w:hAnsi="Arial" w:cs="Arial"/>
          <w:b/>
          <w:szCs w:val="24"/>
          <w:lang w:val="es-EC"/>
        </w:rPr>
        <w:t xml:space="preserve"> </w:t>
      </w:r>
      <w:r w:rsidR="00CE0794" w:rsidRPr="006E76A3">
        <w:rPr>
          <w:rStyle w:val="Normal1"/>
          <w:rFonts w:ascii="Arial" w:hAnsi="Arial" w:cs="Arial"/>
          <w:b/>
          <w:szCs w:val="24"/>
          <w:lang w:val="es-EC"/>
        </w:rPr>
        <w:t>Plazo</w:t>
      </w:r>
      <w:r w:rsidR="00CE0794" w:rsidRPr="006E76A3">
        <w:rPr>
          <w:rStyle w:val="Normal1"/>
          <w:rFonts w:ascii="Arial" w:hAnsi="Arial" w:cs="Arial"/>
          <w:szCs w:val="24"/>
          <w:lang w:val="es-EC"/>
        </w:rPr>
        <w:t>.</w:t>
      </w:r>
      <w:r w:rsidR="00067F86" w:rsidRPr="006E76A3">
        <w:rPr>
          <w:rStyle w:val="Normal1"/>
          <w:rFonts w:ascii="Arial" w:hAnsi="Arial" w:cs="Arial"/>
          <w:szCs w:val="24"/>
          <w:lang w:val="es-EC"/>
        </w:rPr>
        <w:t xml:space="preserve"> El plazo para la presentación del</w:t>
      </w:r>
      <w:r w:rsidR="008D3E45" w:rsidRPr="006E76A3">
        <w:rPr>
          <w:rStyle w:val="Normal1"/>
          <w:rFonts w:ascii="Arial" w:hAnsi="Arial" w:cs="Arial"/>
          <w:szCs w:val="24"/>
          <w:lang w:val="es-EC"/>
        </w:rPr>
        <w:t xml:space="preserve"> trabajo de titulación finalizado</w:t>
      </w:r>
      <w:r w:rsidR="00067F86" w:rsidRPr="006E76A3">
        <w:rPr>
          <w:rStyle w:val="Normal1"/>
          <w:rFonts w:ascii="Arial" w:hAnsi="Arial" w:cs="Arial"/>
          <w:szCs w:val="24"/>
          <w:lang w:val="es-EC"/>
        </w:rPr>
        <w:t xml:space="preserve"> será el último día del período académico de culminación del plan de estudios. De no concluir el trabajo de titulación</w:t>
      </w:r>
      <w:r w:rsidR="00704C43">
        <w:rPr>
          <w:rStyle w:val="Normal1"/>
          <w:rFonts w:ascii="Arial" w:hAnsi="Arial" w:cs="Arial"/>
          <w:szCs w:val="24"/>
          <w:lang w:val="es-EC"/>
        </w:rPr>
        <w:t>,</w:t>
      </w:r>
      <w:r w:rsidR="00067F86" w:rsidRPr="006E76A3">
        <w:rPr>
          <w:rStyle w:val="Normal1"/>
          <w:rFonts w:ascii="Arial" w:hAnsi="Arial" w:cs="Arial"/>
          <w:szCs w:val="24"/>
          <w:lang w:val="es-EC"/>
        </w:rPr>
        <w:t xml:space="preserve"> el estudiante podrá solicitar una prórroga de dos periodos académicos, </w:t>
      </w:r>
      <w:r w:rsidR="00E52F54" w:rsidRPr="006E76A3">
        <w:rPr>
          <w:rStyle w:val="Normal1"/>
          <w:rFonts w:ascii="Arial" w:hAnsi="Arial" w:cs="Arial"/>
          <w:szCs w:val="24"/>
          <w:lang w:val="es-EC"/>
        </w:rPr>
        <w:t xml:space="preserve">por </w:t>
      </w:r>
      <w:r w:rsidR="00067F86" w:rsidRPr="006E76A3">
        <w:rPr>
          <w:rStyle w:val="Normal1"/>
          <w:rFonts w:ascii="Arial" w:hAnsi="Arial" w:cs="Arial"/>
          <w:szCs w:val="24"/>
          <w:lang w:val="es-EC"/>
        </w:rPr>
        <w:t>el primero de los cuales no</w:t>
      </w:r>
      <w:r w:rsidR="00E52F54" w:rsidRPr="006E76A3">
        <w:rPr>
          <w:rStyle w:val="Normal1"/>
          <w:rFonts w:ascii="Arial" w:hAnsi="Arial" w:cs="Arial"/>
          <w:szCs w:val="24"/>
          <w:lang w:val="es-EC"/>
        </w:rPr>
        <w:t xml:space="preserve"> deberá pagar valor alguno</w:t>
      </w:r>
      <w:r w:rsidR="000177D6" w:rsidRPr="006E76A3">
        <w:rPr>
          <w:rStyle w:val="Normal1"/>
          <w:rFonts w:ascii="Arial" w:hAnsi="Arial" w:cs="Arial"/>
          <w:szCs w:val="24"/>
          <w:lang w:val="es-EC"/>
        </w:rPr>
        <w:t>;</w:t>
      </w:r>
      <w:r w:rsidR="00E52F54" w:rsidRPr="006E76A3">
        <w:rPr>
          <w:rStyle w:val="Normal1"/>
          <w:rFonts w:ascii="Arial" w:hAnsi="Arial" w:cs="Arial"/>
          <w:szCs w:val="24"/>
          <w:lang w:val="es-EC"/>
        </w:rPr>
        <w:t xml:space="preserve"> por </w:t>
      </w:r>
      <w:r w:rsidR="00067F86" w:rsidRPr="006E76A3">
        <w:rPr>
          <w:rStyle w:val="Normal1"/>
          <w:rFonts w:ascii="Arial" w:hAnsi="Arial" w:cs="Arial"/>
          <w:szCs w:val="24"/>
          <w:lang w:val="es-EC"/>
        </w:rPr>
        <w:t>el segundo</w:t>
      </w:r>
      <w:r w:rsidR="00704C43">
        <w:rPr>
          <w:rStyle w:val="Normal1"/>
          <w:rFonts w:ascii="Arial" w:hAnsi="Arial" w:cs="Arial"/>
          <w:szCs w:val="24"/>
          <w:lang w:val="es-EC"/>
        </w:rPr>
        <w:t>,</w:t>
      </w:r>
      <w:r w:rsidR="00067F86" w:rsidRPr="006E76A3">
        <w:rPr>
          <w:rStyle w:val="Normal1"/>
          <w:rFonts w:ascii="Arial" w:hAnsi="Arial" w:cs="Arial"/>
          <w:szCs w:val="24"/>
          <w:lang w:val="es-EC"/>
        </w:rPr>
        <w:t xml:space="preserve"> deberá cancela</w:t>
      </w:r>
      <w:r w:rsidR="000177D6" w:rsidRPr="006E76A3">
        <w:rPr>
          <w:rStyle w:val="Normal1"/>
          <w:rFonts w:ascii="Arial" w:hAnsi="Arial" w:cs="Arial"/>
          <w:szCs w:val="24"/>
          <w:lang w:val="es-EC"/>
        </w:rPr>
        <w:t xml:space="preserve">r los valores </w:t>
      </w:r>
      <w:r w:rsidR="003334AF" w:rsidRPr="006E76A3">
        <w:rPr>
          <w:rStyle w:val="Normal1"/>
          <w:rFonts w:ascii="Arial" w:hAnsi="Arial" w:cs="Arial"/>
          <w:szCs w:val="24"/>
          <w:lang w:val="es-EC"/>
        </w:rPr>
        <w:t xml:space="preserve">establecidos por la </w:t>
      </w:r>
      <w:r w:rsidR="00704C43">
        <w:rPr>
          <w:rStyle w:val="Normal1"/>
          <w:rFonts w:ascii="Arial" w:hAnsi="Arial" w:cs="Arial"/>
          <w:szCs w:val="24"/>
          <w:lang w:val="es-EC"/>
        </w:rPr>
        <w:t>universidad,</w:t>
      </w:r>
      <w:r w:rsidR="00704C43" w:rsidRPr="006E76A3">
        <w:rPr>
          <w:rStyle w:val="Normal1"/>
          <w:rFonts w:ascii="Arial" w:hAnsi="Arial" w:cs="Arial"/>
          <w:szCs w:val="24"/>
          <w:lang w:val="es-EC"/>
        </w:rPr>
        <w:t xml:space="preserve"> </w:t>
      </w:r>
      <w:r w:rsidR="003334AF" w:rsidRPr="006E76A3">
        <w:rPr>
          <w:rStyle w:val="Normal1"/>
          <w:rFonts w:ascii="Arial" w:hAnsi="Arial" w:cs="Arial"/>
          <w:szCs w:val="24"/>
          <w:lang w:val="es-EC"/>
        </w:rPr>
        <w:t>correspondiente</w:t>
      </w:r>
      <w:r w:rsidR="00704C43">
        <w:rPr>
          <w:rStyle w:val="Normal1"/>
          <w:rFonts w:ascii="Arial" w:hAnsi="Arial" w:cs="Arial"/>
          <w:szCs w:val="24"/>
          <w:lang w:val="es-EC"/>
        </w:rPr>
        <w:t>s</w:t>
      </w:r>
      <w:r w:rsidR="003334AF" w:rsidRPr="006E76A3">
        <w:rPr>
          <w:rStyle w:val="Normal1"/>
          <w:rFonts w:ascii="Arial" w:hAnsi="Arial" w:cs="Arial"/>
          <w:szCs w:val="24"/>
          <w:lang w:val="es-EC"/>
        </w:rPr>
        <w:t xml:space="preserve"> a la </w:t>
      </w:r>
      <w:r w:rsidR="00067F86" w:rsidRPr="006E76A3">
        <w:rPr>
          <w:rStyle w:val="Normal1"/>
          <w:rFonts w:ascii="Arial" w:hAnsi="Arial" w:cs="Arial"/>
          <w:szCs w:val="24"/>
          <w:lang w:val="es-EC"/>
        </w:rPr>
        <w:t>matrícula y</w:t>
      </w:r>
      <w:r w:rsidR="003334AF" w:rsidRPr="006E76A3">
        <w:rPr>
          <w:rStyle w:val="Normal1"/>
          <w:rFonts w:ascii="Arial" w:hAnsi="Arial" w:cs="Arial"/>
          <w:szCs w:val="24"/>
          <w:lang w:val="es-EC"/>
        </w:rPr>
        <w:t xml:space="preserve"> al respectivo arancel</w:t>
      </w:r>
      <w:r w:rsidR="00067F86" w:rsidRPr="006E76A3">
        <w:rPr>
          <w:rStyle w:val="Normal1"/>
          <w:rFonts w:ascii="Arial" w:hAnsi="Arial" w:cs="Arial"/>
          <w:szCs w:val="24"/>
          <w:lang w:val="es-EC"/>
        </w:rPr>
        <w:t>.</w:t>
      </w:r>
    </w:p>
    <w:p w:rsidR="00067F86" w:rsidRPr="006E76A3" w:rsidRDefault="009B73C8"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Fonts w:ascii="Arial" w:hAnsi="Arial" w:cs="Arial"/>
          <w:b/>
          <w:sz w:val="24"/>
          <w:szCs w:val="24"/>
          <w:lang w:val="es-EC"/>
        </w:rPr>
        <w:t>Art. 99</w:t>
      </w:r>
      <w:r w:rsidR="00CE0794" w:rsidRPr="006E76A3">
        <w:rPr>
          <w:rFonts w:ascii="Arial" w:hAnsi="Arial" w:cs="Arial"/>
          <w:b/>
          <w:sz w:val="24"/>
          <w:szCs w:val="24"/>
          <w:lang w:val="es-EC"/>
        </w:rPr>
        <w:t>.</w:t>
      </w:r>
      <w:r w:rsidR="00F35F17" w:rsidRPr="006E76A3">
        <w:rPr>
          <w:rFonts w:ascii="Arial" w:hAnsi="Arial" w:cs="Arial"/>
          <w:b/>
          <w:sz w:val="24"/>
          <w:szCs w:val="24"/>
          <w:lang w:val="es-EC"/>
        </w:rPr>
        <w:t>-</w:t>
      </w:r>
      <w:r w:rsidR="00CE0794" w:rsidRPr="006E76A3">
        <w:rPr>
          <w:rFonts w:ascii="Arial" w:hAnsi="Arial" w:cs="Arial"/>
          <w:b/>
          <w:sz w:val="24"/>
          <w:szCs w:val="24"/>
          <w:lang w:val="es-EC"/>
        </w:rPr>
        <w:t xml:space="preserve"> </w:t>
      </w:r>
      <w:r w:rsidR="00001208" w:rsidRPr="006E76A3">
        <w:rPr>
          <w:rStyle w:val="Normal1"/>
          <w:rFonts w:ascii="Arial" w:hAnsi="Arial" w:cs="Arial"/>
          <w:b/>
          <w:szCs w:val="24"/>
          <w:lang w:val="es-EC"/>
        </w:rPr>
        <w:t>Entrega del trabajo de titulación</w:t>
      </w:r>
      <w:r w:rsidR="00001208" w:rsidRPr="006E76A3">
        <w:rPr>
          <w:rStyle w:val="Normal1"/>
          <w:rFonts w:ascii="Arial" w:hAnsi="Arial" w:cs="Arial"/>
          <w:szCs w:val="24"/>
          <w:lang w:val="es-EC"/>
        </w:rPr>
        <w:t>.</w:t>
      </w:r>
      <w:r w:rsidR="00067F86" w:rsidRPr="006E76A3">
        <w:rPr>
          <w:rStyle w:val="Normal1"/>
          <w:rFonts w:ascii="Arial" w:hAnsi="Arial" w:cs="Arial"/>
          <w:szCs w:val="24"/>
          <w:lang w:val="es-EC"/>
        </w:rPr>
        <w:t xml:space="preserve"> El trabajo de titulación observará las normas técnicas de presentación de trabajos académicos y deberá ser entregado </w:t>
      </w:r>
      <w:r w:rsidR="00704C43">
        <w:rPr>
          <w:rStyle w:val="Normal1"/>
          <w:rFonts w:ascii="Arial" w:hAnsi="Arial" w:cs="Arial"/>
          <w:szCs w:val="24"/>
          <w:lang w:val="es-EC"/>
        </w:rPr>
        <w:t>con</w:t>
      </w:r>
      <w:r w:rsidR="00704C43" w:rsidRPr="006E76A3">
        <w:rPr>
          <w:rStyle w:val="Normal1"/>
          <w:rFonts w:ascii="Arial" w:hAnsi="Arial" w:cs="Arial"/>
          <w:szCs w:val="24"/>
          <w:lang w:val="es-EC"/>
        </w:rPr>
        <w:t xml:space="preserve"> </w:t>
      </w:r>
      <w:r w:rsidR="00067F86" w:rsidRPr="006E76A3">
        <w:rPr>
          <w:rStyle w:val="Normal1"/>
          <w:rFonts w:ascii="Arial" w:hAnsi="Arial" w:cs="Arial"/>
          <w:szCs w:val="24"/>
          <w:lang w:val="es-EC"/>
        </w:rPr>
        <w:t>el número de copias en físico o digital que determine la unidad académica.</w:t>
      </w:r>
    </w:p>
    <w:p w:rsidR="00084815" w:rsidRPr="006E76A3" w:rsidRDefault="00067F86" w:rsidP="006E76A3">
      <w:pPr>
        <w:shd w:val="clear" w:color="auto" w:fill="FFFFFF" w:themeFill="background1"/>
        <w:tabs>
          <w:tab w:val="left" w:pos="453"/>
        </w:tabs>
        <w:spacing w:after="240"/>
        <w:ind w:right="2"/>
        <w:jc w:val="both"/>
        <w:rPr>
          <w:rStyle w:val="Normal1"/>
          <w:rFonts w:ascii="Arial" w:hAnsi="Arial" w:cs="Arial"/>
          <w:b/>
          <w:szCs w:val="24"/>
          <w:lang w:val="es-EC"/>
        </w:rPr>
      </w:pPr>
      <w:r w:rsidRPr="006E76A3">
        <w:rPr>
          <w:rStyle w:val="Normal1"/>
          <w:rFonts w:ascii="Arial" w:hAnsi="Arial" w:cs="Arial"/>
          <w:szCs w:val="24"/>
          <w:lang w:val="es-EC"/>
        </w:rPr>
        <w:t>Una vez aprobada la defensa del trabajo</w:t>
      </w:r>
      <w:r w:rsidR="00704C43">
        <w:rPr>
          <w:rStyle w:val="Normal1"/>
          <w:rFonts w:ascii="Arial" w:hAnsi="Arial" w:cs="Arial"/>
          <w:szCs w:val="24"/>
          <w:lang w:val="es-EC"/>
        </w:rPr>
        <w:t>,</w:t>
      </w:r>
      <w:r w:rsidRPr="006E76A3">
        <w:rPr>
          <w:rStyle w:val="Normal1"/>
          <w:rFonts w:ascii="Arial" w:hAnsi="Arial" w:cs="Arial"/>
          <w:szCs w:val="24"/>
          <w:lang w:val="es-EC"/>
        </w:rPr>
        <w:t xml:space="preserve"> una copia en digital irá a la Biblioteca de la </w:t>
      </w:r>
      <w:r w:rsidR="00704C43">
        <w:rPr>
          <w:rStyle w:val="Normal1"/>
          <w:rFonts w:ascii="Arial" w:hAnsi="Arial" w:cs="Arial"/>
          <w:szCs w:val="24"/>
          <w:lang w:val="es-EC"/>
        </w:rPr>
        <w:t>u</w:t>
      </w:r>
      <w:r w:rsidR="002E49C5">
        <w:rPr>
          <w:rStyle w:val="Normal1"/>
          <w:rFonts w:ascii="Arial" w:hAnsi="Arial" w:cs="Arial"/>
          <w:szCs w:val="24"/>
          <w:lang w:val="es-EC"/>
        </w:rPr>
        <w:t>niversidad</w:t>
      </w:r>
      <w:r w:rsidRPr="006E76A3">
        <w:rPr>
          <w:rStyle w:val="Normal1"/>
          <w:rFonts w:ascii="Arial" w:hAnsi="Arial" w:cs="Arial"/>
          <w:szCs w:val="24"/>
          <w:lang w:val="es-EC"/>
        </w:rPr>
        <w:t xml:space="preserve">, otra al archivo de la unidad académica y otra al director del trabajo de titulación. </w:t>
      </w:r>
    </w:p>
    <w:p w:rsidR="00067F86" w:rsidRPr="006E333B" w:rsidRDefault="00540899" w:rsidP="006E76A3">
      <w:pPr>
        <w:pStyle w:val="Ttulo1"/>
        <w:shd w:val="clear" w:color="auto" w:fill="FFFFFF" w:themeFill="background1"/>
        <w:ind w:left="0"/>
        <w:rPr>
          <w:rStyle w:val="Normal1"/>
          <w:rFonts w:ascii="Arial" w:hAnsi="Arial" w:cs="Arial"/>
          <w:lang w:val="es-EC"/>
        </w:rPr>
      </w:pPr>
      <w:r w:rsidRPr="006E333B">
        <w:rPr>
          <w:rStyle w:val="Normal1"/>
          <w:rFonts w:ascii="Arial" w:hAnsi="Arial" w:cs="Arial"/>
          <w:lang w:val="es-EC"/>
        </w:rPr>
        <w:t>TÍTULO XV</w:t>
      </w:r>
    </w:p>
    <w:p w:rsidR="00067F86" w:rsidRPr="006E333B" w:rsidRDefault="00382CF6" w:rsidP="006E76A3">
      <w:pPr>
        <w:shd w:val="clear" w:color="auto" w:fill="FFFFFF" w:themeFill="background1"/>
        <w:tabs>
          <w:tab w:val="left" w:pos="453"/>
        </w:tabs>
        <w:ind w:right="2"/>
        <w:jc w:val="center"/>
        <w:rPr>
          <w:rStyle w:val="Normal1"/>
          <w:rFonts w:ascii="Arial" w:hAnsi="Arial" w:cs="Arial"/>
          <w:b/>
          <w:szCs w:val="24"/>
          <w:u w:val="single"/>
          <w:lang w:val="es-EC"/>
        </w:rPr>
      </w:pPr>
      <w:r w:rsidRPr="006E333B">
        <w:rPr>
          <w:rStyle w:val="Normal1"/>
          <w:rFonts w:ascii="Arial" w:hAnsi="Arial" w:cs="Arial"/>
          <w:b/>
          <w:szCs w:val="24"/>
          <w:u w:val="single"/>
          <w:lang w:val="es-EC"/>
        </w:rPr>
        <w:t>DE LA NOTA DE GRADUACIÓN</w:t>
      </w:r>
    </w:p>
    <w:p w:rsidR="00084815" w:rsidRPr="006E76A3" w:rsidRDefault="00084815" w:rsidP="006E76A3">
      <w:pPr>
        <w:shd w:val="clear" w:color="auto" w:fill="FFFFFF" w:themeFill="background1"/>
        <w:tabs>
          <w:tab w:val="left" w:pos="453"/>
        </w:tabs>
        <w:ind w:right="2"/>
        <w:jc w:val="center"/>
        <w:rPr>
          <w:rStyle w:val="Normal1"/>
          <w:rFonts w:ascii="Arial" w:hAnsi="Arial" w:cs="Arial"/>
          <w:szCs w:val="24"/>
          <w:lang w:val="es-EC"/>
        </w:rPr>
      </w:pPr>
    </w:p>
    <w:p w:rsidR="00067F86" w:rsidRPr="006E76A3" w:rsidRDefault="00CE0794"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Fonts w:ascii="Arial" w:hAnsi="Arial" w:cs="Arial"/>
          <w:b/>
          <w:sz w:val="24"/>
          <w:szCs w:val="24"/>
          <w:lang w:val="es-EC"/>
        </w:rPr>
        <w:t>Art. 10</w:t>
      </w:r>
      <w:r w:rsidR="009B73C8" w:rsidRPr="006E76A3">
        <w:rPr>
          <w:rFonts w:ascii="Arial" w:hAnsi="Arial" w:cs="Arial"/>
          <w:b/>
          <w:sz w:val="24"/>
          <w:szCs w:val="24"/>
          <w:lang w:val="es-EC"/>
        </w:rPr>
        <w:t>0</w:t>
      </w:r>
      <w:r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Pr="006E76A3">
        <w:rPr>
          <w:rStyle w:val="Normal1"/>
          <w:rFonts w:ascii="Arial" w:hAnsi="Arial" w:cs="Arial"/>
          <w:b/>
          <w:szCs w:val="24"/>
          <w:lang w:val="es-EC"/>
        </w:rPr>
        <w:t xml:space="preserve"> Cálculo</w:t>
      </w:r>
      <w:r w:rsidRPr="006E76A3">
        <w:rPr>
          <w:rStyle w:val="Normal1"/>
          <w:rFonts w:ascii="Arial" w:hAnsi="Arial" w:cs="Arial"/>
          <w:szCs w:val="24"/>
          <w:lang w:val="es-EC"/>
        </w:rPr>
        <w:t>.</w:t>
      </w:r>
      <w:r w:rsidR="00067F86" w:rsidRPr="006E76A3">
        <w:rPr>
          <w:rStyle w:val="Normal1"/>
          <w:rFonts w:ascii="Arial" w:hAnsi="Arial" w:cs="Arial"/>
          <w:szCs w:val="24"/>
          <w:lang w:val="es-EC"/>
        </w:rPr>
        <w:t xml:space="preserve"> La nota de grado para el tercer nivel, especialización, especialidad médica y maestrías se calculará sobre la base de las siguientes calificaciones:</w:t>
      </w:r>
    </w:p>
    <w:p w:rsidR="00067F86" w:rsidRPr="006E76A3" w:rsidRDefault="00067F86" w:rsidP="006618B8">
      <w:pPr>
        <w:pStyle w:val="Prrafodelista"/>
        <w:numPr>
          <w:ilvl w:val="0"/>
          <w:numId w:val="21"/>
        </w:numPr>
        <w:shd w:val="clear" w:color="auto" w:fill="FFFFFF" w:themeFill="background1"/>
        <w:tabs>
          <w:tab w:val="left" w:pos="-3261"/>
        </w:tabs>
        <w:ind w:left="567" w:right="2"/>
        <w:contextualSpacing w:val="0"/>
        <w:jc w:val="both"/>
        <w:rPr>
          <w:rStyle w:val="Normal1"/>
          <w:rFonts w:ascii="Arial" w:hAnsi="Arial" w:cs="Arial"/>
          <w:szCs w:val="24"/>
          <w:lang w:val="es-EC"/>
        </w:rPr>
      </w:pPr>
      <w:r w:rsidRPr="006E76A3">
        <w:rPr>
          <w:rStyle w:val="Normal1"/>
          <w:rFonts w:ascii="Arial" w:hAnsi="Arial" w:cs="Arial"/>
          <w:szCs w:val="24"/>
          <w:lang w:val="es-EC"/>
        </w:rPr>
        <w:t xml:space="preserve">El promedio de las </w:t>
      </w:r>
      <w:r w:rsidR="00704C43" w:rsidRPr="006E76A3">
        <w:rPr>
          <w:rStyle w:val="Normal1"/>
          <w:rFonts w:ascii="Arial" w:hAnsi="Arial" w:cs="Arial"/>
          <w:szCs w:val="24"/>
          <w:lang w:val="es-EC"/>
        </w:rPr>
        <w:t>calificaciones de</w:t>
      </w:r>
      <w:r w:rsidRPr="006E76A3">
        <w:rPr>
          <w:rStyle w:val="Normal1"/>
          <w:rFonts w:ascii="Arial" w:hAnsi="Arial" w:cs="Arial"/>
          <w:szCs w:val="24"/>
          <w:lang w:val="es-EC"/>
        </w:rPr>
        <w:t xml:space="preserve"> la carrera o programa, sobre 50 puntos.</w:t>
      </w:r>
    </w:p>
    <w:p w:rsidR="00704C43" w:rsidRDefault="00067F86" w:rsidP="00704C43">
      <w:pPr>
        <w:pStyle w:val="Prrafodelista"/>
        <w:numPr>
          <w:ilvl w:val="0"/>
          <w:numId w:val="21"/>
        </w:numPr>
        <w:shd w:val="clear" w:color="auto" w:fill="FFFFFF" w:themeFill="background1"/>
        <w:tabs>
          <w:tab w:val="left" w:pos="-3261"/>
        </w:tabs>
        <w:ind w:left="567" w:right="2"/>
        <w:contextualSpacing w:val="0"/>
        <w:jc w:val="both"/>
        <w:rPr>
          <w:rStyle w:val="Normal1"/>
          <w:rFonts w:ascii="Arial" w:hAnsi="Arial" w:cs="Arial"/>
          <w:szCs w:val="24"/>
          <w:lang w:val="es-EC"/>
        </w:rPr>
      </w:pPr>
      <w:r w:rsidRPr="00704C43">
        <w:rPr>
          <w:rStyle w:val="Normal1"/>
          <w:rFonts w:ascii="Arial" w:hAnsi="Arial" w:cs="Arial"/>
          <w:szCs w:val="24"/>
          <w:lang w:val="es-EC"/>
        </w:rPr>
        <w:t>La nota del examen de grado, sobre 50 puntos para los exámenes complexivos</w:t>
      </w:r>
      <w:r w:rsidR="00704C43">
        <w:rPr>
          <w:rStyle w:val="Normal1"/>
          <w:rFonts w:ascii="Arial" w:hAnsi="Arial" w:cs="Arial"/>
          <w:szCs w:val="24"/>
          <w:lang w:val="es-EC"/>
        </w:rPr>
        <w:t>,</w:t>
      </w:r>
      <w:r w:rsidR="0023771E" w:rsidRPr="00704C43">
        <w:rPr>
          <w:rStyle w:val="Normal1"/>
          <w:rFonts w:ascii="Arial" w:hAnsi="Arial" w:cs="Arial"/>
          <w:szCs w:val="24"/>
          <w:lang w:val="es-EC"/>
        </w:rPr>
        <w:t xml:space="preserve"> o l</w:t>
      </w:r>
      <w:r w:rsidRPr="00704C43">
        <w:rPr>
          <w:rStyle w:val="Normal1"/>
          <w:rFonts w:ascii="Arial" w:hAnsi="Arial" w:cs="Arial"/>
          <w:szCs w:val="24"/>
          <w:lang w:val="es-EC"/>
        </w:rPr>
        <w:t>a nota del trabajo de titulación o de tesis</w:t>
      </w:r>
      <w:r w:rsidR="00704C43">
        <w:rPr>
          <w:rStyle w:val="Normal1"/>
          <w:rFonts w:ascii="Arial" w:hAnsi="Arial" w:cs="Arial"/>
          <w:szCs w:val="24"/>
          <w:lang w:val="es-EC"/>
        </w:rPr>
        <w:t>,</w:t>
      </w:r>
      <w:r w:rsidRPr="00704C43">
        <w:rPr>
          <w:rStyle w:val="Normal1"/>
          <w:rFonts w:ascii="Arial" w:hAnsi="Arial" w:cs="Arial"/>
          <w:szCs w:val="24"/>
          <w:lang w:val="es-EC"/>
        </w:rPr>
        <w:t xml:space="preserve"> en </w:t>
      </w:r>
      <w:r w:rsidR="00704C43" w:rsidRPr="00704C43">
        <w:rPr>
          <w:rStyle w:val="Normal1"/>
          <w:rFonts w:ascii="Arial" w:hAnsi="Arial" w:cs="Arial"/>
          <w:szCs w:val="24"/>
          <w:lang w:val="es-EC"/>
        </w:rPr>
        <w:t xml:space="preserve">el </w:t>
      </w:r>
      <w:r w:rsidRPr="00704C43">
        <w:rPr>
          <w:rStyle w:val="Normal1"/>
          <w:rFonts w:ascii="Arial" w:hAnsi="Arial" w:cs="Arial"/>
          <w:szCs w:val="24"/>
          <w:lang w:val="es-EC"/>
        </w:rPr>
        <w:t>caso de maestría de investigación, sobre 30 puntos</w:t>
      </w:r>
      <w:r w:rsidR="00704C43" w:rsidRPr="00704C43">
        <w:rPr>
          <w:rStyle w:val="Normal1"/>
          <w:rFonts w:ascii="Arial" w:hAnsi="Arial" w:cs="Arial"/>
          <w:szCs w:val="24"/>
          <w:lang w:val="es-EC"/>
        </w:rPr>
        <w:t>.</w:t>
      </w:r>
    </w:p>
    <w:p w:rsidR="00E52F54" w:rsidRPr="00704C43" w:rsidRDefault="00704C43" w:rsidP="00704C43">
      <w:pPr>
        <w:pStyle w:val="Prrafodelista"/>
        <w:numPr>
          <w:ilvl w:val="0"/>
          <w:numId w:val="21"/>
        </w:numPr>
        <w:shd w:val="clear" w:color="auto" w:fill="FFFFFF" w:themeFill="background1"/>
        <w:tabs>
          <w:tab w:val="left" w:pos="-3261"/>
        </w:tabs>
        <w:ind w:left="567" w:right="2"/>
        <w:contextualSpacing w:val="0"/>
        <w:jc w:val="both"/>
        <w:rPr>
          <w:rStyle w:val="Normal1"/>
          <w:rFonts w:ascii="Arial" w:hAnsi="Arial" w:cs="Arial"/>
          <w:szCs w:val="24"/>
          <w:lang w:val="es-EC"/>
        </w:rPr>
      </w:pPr>
      <w:r w:rsidRPr="00704C43">
        <w:rPr>
          <w:rStyle w:val="Normal1"/>
          <w:rFonts w:ascii="Arial" w:hAnsi="Arial" w:cs="Arial"/>
          <w:szCs w:val="24"/>
          <w:lang w:val="es-EC"/>
        </w:rPr>
        <w:t>La defensa</w:t>
      </w:r>
      <w:r w:rsidR="00E52F54" w:rsidRPr="00704C43">
        <w:rPr>
          <w:rStyle w:val="Normal1"/>
          <w:rFonts w:ascii="Arial" w:hAnsi="Arial" w:cs="Arial"/>
          <w:szCs w:val="24"/>
          <w:lang w:val="es-EC"/>
        </w:rPr>
        <w:t xml:space="preserve"> oral</w:t>
      </w:r>
      <w:r>
        <w:rPr>
          <w:rStyle w:val="Normal1"/>
          <w:rFonts w:ascii="Arial" w:hAnsi="Arial" w:cs="Arial"/>
          <w:szCs w:val="24"/>
          <w:lang w:val="es-EC"/>
        </w:rPr>
        <w:t>,</w:t>
      </w:r>
      <w:r w:rsidR="00E52F54" w:rsidRPr="00704C43">
        <w:rPr>
          <w:rStyle w:val="Normal1"/>
          <w:rFonts w:ascii="Arial" w:hAnsi="Arial" w:cs="Arial"/>
          <w:szCs w:val="24"/>
          <w:lang w:val="es-EC"/>
        </w:rPr>
        <w:t xml:space="preserve"> sobre 20 puntos.</w:t>
      </w:r>
    </w:p>
    <w:p w:rsidR="006618B8" w:rsidRPr="006E76A3" w:rsidRDefault="006618B8" w:rsidP="006618B8">
      <w:pPr>
        <w:pStyle w:val="Prrafodelista"/>
        <w:shd w:val="clear" w:color="auto" w:fill="FFFFFF" w:themeFill="background1"/>
        <w:tabs>
          <w:tab w:val="left" w:pos="-3261"/>
        </w:tabs>
        <w:ind w:left="567" w:right="2"/>
        <w:contextualSpacing w:val="0"/>
        <w:jc w:val="both"/>
        <w:rPr>
          <w:rStyle w:val="Normal1"/>
          <w:rFonts w:ascii="Arial" w:hAnsi="Arial" w:cs="Arial"/>
          <w:szCs w:val="24"/>
          <w:lang w:val="es-EC"/>
        </w:rPr>
      </w:pPr>
    </w:p>
    <w:p w:rsidR="00E52F54" w:rsidRPr="006E76A3" w:rsidRDefault="00E52F54" w:rsidP="006E76A3">
      <w:pPr>
        <w:pStyle w:val="Prrafodelista"/>
        <w:shd w:val="clear" w:color="auto" w:fill="FFFFFF" w:themeFill="background1"/>
        <w:tabs>
          <w:tab w:val="left" w:pos="-3261"/>
        </w:tabs>
        <w:spacing w:after="240"/>
        <w:ind w:left="0" w:right="2"/>
        <w:contextualSpacing w:val="0"/>
        <w:jc w:val="both"/>
        <w:rPr>
          <w:rStyle w:val="Normal1"/>
          <w:rFonts w:ascii="Arial" w:hAnsi="Arial" w:cs="Arial"/>
          <w:szCs w:val="24"/>
          <w:lang w:val="es-EC"/>
        </w:rPr>
      </w:pPr>
      <w:r w:rsidRPr="006E76A3">
        <w:rPr>
          <w:rStyle w:val="Normal1"/>
          <w:rFonts w:ascii="Arial" w:hAnsi="Arial" w:cs="Arial"/>
          <w:szCs w:val="24"/>
          <w:lang w:val="es-EC"/>
        </w:rPr>
        <w:t>La nota de graduación será el resultado de dividir la suma de estas notas para diez.</w:t>
      </w:r>
    </w:p>
    <w:p w:rsidR="0023771E" w:rsidRPr="006E76A3" w:rsidRDefault="0023771E"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 xml:space="preserve">Para obtener la Licenciatura o </w:t>
      </w:r>
      <w:r w:rsidR="00704C43">
        <w:rPr>
          <w:rStyle w:val="Normal1"/>
          <w:rFonts w:ascii="Arial" w:hAnsi="Arial" w:cs="Arial"/>
          <w:szCs w:val="24"/>
          <w:lang w:val="es-EC"/>
        </w:rPr>
        <w:t>t</w:t>
      </w:r>
      <w:r w:rsidR="00704C43" w:rsidRPr="006E76A3">
        <w:rPr>
          <w:rStyle w:val="Normal1"/>
          <w:rFonts w:ascii="Arial" w:hAnsi="Arial" w:cs="Arial"/>
          <w:szCs w:val="24"/>
          <w:lang w:val="es-EC"/>
        </w:rPr>
        <w:t xml:space="preserve">ítulo </w:t>
      </w:r>
      <w:r w:rsidR="00704C43">
        <w:rPr>
          <w:rStyle w:val="Normal1"/>
          <w:rFonts w:ascii="Arial" w:hAnsi="Arial" w:cs="Arial"/>
          <w:szCs w:val="24"/>
          <w:lang w:val="es-EC"/>
        </w:rPr>
        <w:t>p</w:t>
      </w:r>
      <w:r w:rsidR="00704C43" w:rsidRPr="006E76A3">
        <w:rPr>
          <w:rStyle w:val="Normal1"/>
          <w:rFonts w:ascii="Arial" w:hAnsi="Arial" w:cs="Arial"/>
          <w:szCs w:val="24"/>
          <w:lang w:val="es-EC"/>
        </w:rPr>
        <w:t xml:space="preserve">rofesional </w:t>
      </w:r>
      <w:r w:rsidRPr="006E76A3">
        <w:rPr>
          <w:rStyle w:val="Normal1"/>
          <w:rFonts w:ascii="Arial" w:hAnsi="Arial" w:cs="Arial"/>
          <w:szCs w:val="24"/>
          <w:lang w:val="es-EC"/>
        </w:rPr>
        <w:t xml:space="preserve">se requerirá la </w:t>
      </w:r>
      <w:r w:rsidR="00E52F54" w:rsidRPr="006E76A3">
        <w:rPr>
          <w:rStyle w:val="Normal1"/>
          <w:rFonts w:ascii="Arial" w:hAnsi="Arial" w:cs="Arial"/>
          <w:szCs w:val="24"/>
          <w:lang w:val="es-EC"/>
        </w:rPr>
        <w:t>nota mí</w:t>
      </w:r>
      <w:r w:rsidR="00F80121" w:rsidRPr="006E76A3">
        <w:rPr>
          <w:rStyle w:val="Normal1"/>
          <w:rFonts w:ascii="Arial" w:hAnsi="Arial" w:cs="Arial"/>
          <w:szCs w:val="24"/>
          <w:lang w:val="es-EC"/>
        </w:rPr>
        <w:t>nima de siete sobre diez</w:t>
      </w:r>
      <w:r w:rsidR="00704C43">
        <w:rPr>
          <w:rStyle w:val="Normal1"/>
          <w:rFonts w:ascii="Arial" w:hAnsi="Arial" w:cs="Arial"/>
          <w:szCs w:val="24"/>
          <w:lang w:val="es-EC"/>
        </w:rPr>
        <w:t xml:space="preserve"> puntos</w:t>
      </w:r>
      <w:r w:rsidR="00F80121" w:rsidRPr="006E76A3">
        <w:rPr>
          <w:rStyle w:val="Normal1"/>
          <w:rFonts w:ascii="Arial" w:hAnsi="Arial" w:cs="Arial"/>
          <w:szCs w:val="24"/>
          <w:lang w:val="es-EC"/>
        </w:rPr>
        <w:t xml:space="preserve"> (7/10)</w:t>
      </w:r>
      <w:r w:rsidR="00704C43">
        <w:rPr>
          <w:rStyle w:val="Normal1"/>
          <w:rFonts w:ascii="Arial" w:hAnsi="Arial" w:cs="Arial"/>
          <w:szCs w:val="24"/>
          <w:lang w:val="es-EC"/>
        </w:rPr>
        <w:t>,</w:t>
      </w:r>
      <w:r w:rsidR="00F80121" w:rsidRPr="006E76A3">
        <w:rPr>
          <w:rStyle w:val="Normal1"/>
          <w:rFonts w:ascii="Arial" w:hAnsi="Arial" w:cs="Arial"/>
          <w:szCs w:val="24"/>
          <w:lang w:val="es-EC"/>
        </w:rPr>
        <w:t xml:space="preserve"> en promedio. </w:t>
      </w:r>
    </w:p>
    <w:p w:rsidR="0023771E" w:rsidRPr="006E76A3" w:rsidRDefault="0023771E"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Para obtener la Maestría, Especialización</w:t>
      </w:r>
      <w:r w:rsidR="00704C43">
        <w:rPr>
          <w:rStyle w:val="Normal1"/>
          <w:rFonts w:ascii="Arial" w:hAnsi="Arial" w:cs="Arial"/>
          <w:szCs w:val="24"/>
          <w:lang w:val="es-EC"/>
        </w:rPr>
        <w:t xml:space="preserve"> o</w:t>
      </w:r>
      <w:r w:rsidRPr="006E76A3">
        <w:rPr>
          <w:rStyle w:val="Normal1"/>
          <w:rFonts w:ascii="Arial" w:hAnsi="Arial" w:cs="Arial"/>
          <w:szCs w:val="24"/>
          <w:lang w:val="es-EC"/>
        </w:rPr>
        <w:t xml:space="preserve"> Especialidad Médica se requerirá la nota mínima de ocho sobre diez </w:t>
      </w:r>
      <w:r w:rsidR="00704C43">
        <w:rPr>
          <w:rStyle w:val="Normal1"/>
          <w:rFonts w:ascii="Arial" w:hAnsi="Arial" w:cs="Arial"/>
          <w:szCs w:val="24"/>
          <w:lang w:val="es-EC"/>
        </w:rPr>
        <w:t xml:space="preserve">puntos </w:t>
      </w:r>
      <w:r w:rsidR="00E52F54" w:rsidRPr="006E76A3">
        <w:rPr>
          <w:rStyle w:val="Normal1"/>
          <w:rFonts w:ascii="Arial" w:hAnsi="Arial" w:cs="Arial"/>
          <w:szCs w:val="24"/>
          <w:lang w:val="es-EC"/>
        </w:rPr>
        <w:t>(8/10)</w:t>
      </w:r>
      <w:r w:rsidR="00704C43">
        <w:rPr>
          <w:rStyle w:val="Normal1"/>
          <w:rFonts w:ascii="Arial" w:hAnsi="Arial" w:cs="Arial"/>
          <w:szCs w:val="24"/>
          <w:lang w:val="es-EC"/>
        </w:rPr>
        <w:t>,</w:t>
      </w:r>
      <w:r w:rsidR="00F80121" w:rsidRPr="006E76A3">
        <w:rPr>
          <w:rStyle w:val="Normal1"/>
          <w:rFonts w:ascii="Arial" w:hAnsi="Arial" w:cs="Arial"/>
          <w:szCs w:val="24"/>
          <w:lang w:val="es-EC"/>
        </w:rPr>
        <w:t xml:space="preserve"> en promedio.</w:t>
      </w:r>
      <w:r w:rsidRPr="006E76A3">
        <w:rPr>
          <w:rStyle w:val="Normal1"/>
          <w:rFonts w:ascii="Arial" w:hAnsi="Arial" w:cs="Arial"/>
          <w:szCs w:val="24"/>
          <w:lang w:val="es-EC"/>
        </w:rPr>
        <w:t xml:space="preserve"> </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lastRenderedPageBreak/>
        <w:t>Si en las calificaciones parciales mencionadas se produ</w:t>
      </w:r>
      <w:r w:rsidR="00704C43">
        <w:rPr>
          <w:rStyle w:val="Normal1"/>
          <w:rFonts w:ascii="Arial" w:hAnsi="Arial" w:cs="Arial"/>
          <w:szCs w:val="24"/>
          <w:lang w:val="es-EC"/>
        </w:rPr>
        <w:t>cen</w:t>
      </w:r>
      <w:r w:rsidRPr="006E76A3">
        <w:rPr>
          <w:rStyle w:val="Normal1"/>
          <w:rFonts w:ascii="Arial" w:hAnsi="Arial" w:cs="Arial"/>
          <w:szCs w:val="24"/>
          <w:lang w:val="es-EC"/>
        </w:rPr>
        <w:t xml:space="preserve"> fracciones decimales, estas se mantendrán.</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Si en la nota final de grado se produ</w:t>
      </w:r>
      <w:r w:rsidR="00704C43">
        <w:rPr>
          <w:rStyle w:val="Normal1"/>
          <w:rFonts w:ascii="Arial" w:hAnsi="Arial" w:cs="Arial"/>
          <w:szCs w:val="24"/>
          <w:lang w:val="es-EC"/>
        </w:rPr>
        <w:t>c</w:t>
      </w:r>
      <w:r w:rsidRPr="006E76A3">
        <w:rPr>
          <w:rStyle w:val="Normal1"/>
          <w:rFonts w:ascii="Arial" w:hAnsi="Arial" w:cs="Arial"/>
          <w:szCs w:val="24"/>
          <w:lang w:val="es-EC"/>
        </w:rPr>
        <w:t>en fracciones de cinco o más décimas, el resultado se elevará a la nota entera inmediata superior.</w:t>
      </w:r>
    </w:p>
    <w:p w:rsidR="00C30609" w:rsidRDefault="00C30609" w:rsidP="006E76A3">
      <w:pPr>
        <w:pStyle w:val="Ttulo1"/>
        <w:shd w:val="clear" w:color="auto" w:fill="FFFFFF" w:themeFill="background1"/>
        <w:ind w:left="0"/>
        <w:rPr>
          <w:rStyle w:val="Normal1"/>
          <w:rFonts w:ascii="Arial" w:hAnsi="Arial" w:cs="Arial"/>
          <w:b w:val="0"/>
          <w:lang w:val="es-EC"/>
        </w:rPr>
      </w:pPr>
    </w:p>
    <w:p w:rsidR="00C30609" w:rsidRDefault="00C30609" w:rsidP="006E76A3">
      <w:pPr>
        <w:pStyle w:val="Ttulo1"/>
        <w:shd w:val="clear" w:color="auto" w:fill="FFFFFF" w:themeFill="background1"/>
        <w:ind w:left="0"/>
        <w:rPr>
          <w:rStyle w:val="Normal1"/>
          <w:rFonts w:ascii="Arial" w:hAnsi="Arial" w:cs="Arial"/>
          <w:b w:val="0"/>
          <w:lang w:val="es-EC"/>
        </w:rPr>
      </w:pPr>
    </w:p>
    <w:p w:rsidR="00C30609" w:rsidRDefault="00C30609" w:rsidP="006E76A3">
      <w:pPr>
        <w:pStyle w:val="Ttulo1"/>
        <w:shd w:val="clear" w:color="auto" w:fill="FFFFFF" w:themeFill="background1"/>
        <w:ind w:left="0"/>
        <w:rPr>
          <w:rStyle w:val="Normal1"/>
          <w:rFonts w:ascii="Arial" w:hAnsi="Arial" w:cs="Arial"/>
          <w:b w:val="0"/>
          <w:lang w:val="es-EC"/>
        </w:rPr>
      </w:pPr>
    </w:p>
    <w:p w:rsidR="00067F86" w:rsidRPr="006E333B" w:rsidRDefault="00540899" w:rsidP="006E76A3">
      <w:pPr>
        <w:pStyle w:val="Ttulo1"/>
        <w:shd w:val="clear" w:color="auto" w:fill="FFFFFF" w:themeFill="background1"/>
        <w:ind w:left="0"/>
        <w:rPr>
          <w:rStyle w:val="Normal1"/>
          <w:rFonts w:ascii="Arial" w:hAnsi="Arial" w:cs="Arial"/>
          <w:lang w:val="es-EC"/>
        </w:rPr>
      </w:pPr>
      <w:r w:rsidRPr="006E333B">
        <w:rPr>
          <w:rStyle w:val="Normal1"/>
          <w:rFonts w:ascii="Arial" w:hAnsi="Arial" w:cs="Arial"/>
          <w:lang w:val="es-EC"/>
        </w:rPr>
        <w:t>TÍTULO XVI</w:t>
      </w:r>
    </w:p>
    <w:p w:rsidR="00067F86" w:rsidRPr="006E333B" w:rsidRDefault="00067F86" w:rsidP="006E76A3">
      <w:pPr>
        <w:shd w:val="clear" w:color="auto" w:fill="FFFFFF" w:themeFill="background1"/>
        <w:tabs>
          <w:tab w:val="left" w:pos="453"/>
        </w:tabs>
        <w:ind w:right="2"/>
        <w:jc w:val="center"/>
        <w:rPr>
          <w:rStyle w:val="Normal1"/>
          <w:rFonts w:ascii="Arial" w:hAnsi="Arial" w:cs="Arial"/>
          <w:b/>
          <w:szCs w:val="24"/>
          <w:u w:val="single"/>
          <w:lang w:val="es-EC"/>
        </w:rPr>
      </w:pPr>
      <w:r w:rsidRPr="006E333B">
        <w:rPr>
          <w:rStyle w:val="Normal1"/>
          <w:rFonts w:ascii="Arial" w:hAnsi="Arial" w:cs="Arial"/>
          <w:b/>
          <w:szCs w:val="24"/>
          <w:u w:val="single"/>
          <w:lang w:val="es-EC"/>
        </w:rPr>
        <w:t>DEL ACTO DE GRADUACIÓN</w:t>
      </w:r>
    </w:p>
    <w:p w:rsidR="00084815" w:rsidRPr="006E76A3" w:rsidRDefault="00084815" w:rsidP="006E76A3">
      <w:pPr>
        <w:shd w:val="clear" w:color="auto" w:fill="FFFFFF" w:themeFill="background1"/>
        <w:tabs>
          <w:tab w:val="left" w:pos="453"/>
        </w:tabs>
        <w:ind w:right="2"/>
        <w:jc w:val="center"/>
        <w:rPr>
          <w:rStyle w:val="Normal1"/>
          <w:rFonts w:ascii="Arial" w:hAnsi="Arial" w:cs="Arial"/>
          <w:szCs w:val="24"/>
          <w:lang w:val="es-EC"/>
        </w:rPr>
      </w:pPr>
    </w:p>
    <w:p w:rsidR="00067F86" w:rsidRPr="006E76A3" w:rsidRDefault="00CE0794"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Fonts w:ascii="Arial" w:hAnsi="Arial" w:cs="Arial"/>
          <w:b/>
          <w:sz w:val="24"/>
          <w:szCs w:val="24"/>
          <w:lang w:val="es-EC"/>
        </w:rPr>
        <w:t>Art. 10</w:t>
      </w:r>
      <w:r w:rsidR="009B73C8" w:rsidRPr="006E76A3">
        <w:rPr>
          <w:rFonts w:ascii="Arial" w:hAnsi="Arial" w:cs="Arial"/>
          <w:b/>
          <w:sz w:val="24"/>
          <w:szCs w:val="24"/>
          <w:lang w:val="es-EC"/>
        </w:rPr>
        <w:t>1</w:t>
      </w:r>
      <w:r w:rsidRPr="006E76A3">
        <w:rPr>
          <w:rFonts w:ascii="Arial" w:hAnsi="Arial" w:cs="Arial"/>
          <w:b/>
          <w:sz w:val="24"/>
          <w:szCs w:val="24"/>
          <w:lang w:val="es-EC"/>
        </w:rPr>
        <w:t>.</w:t>
      </w:r>
      <w:r w:rsidR="00F35F17" w:rsidRPr="006E76A3">
        <w:rPr>
          <w:rFonts w:ascii="Arial" w:hAnsi="Arial" w:cs="Arial"/>
          <w:b/>
          <w:sz w:val="24"/>
          <w:szCs w:val="24"/>
          <w:lang w:val="es-EC"/>
        </w:rPr>
        <w:t>-</w:t>
      </w:r>
      <w:r w:rsidRPr="006E76A3">
        <w:rPr>
          <w:rFonts w:ascii="Arial" w:hAnsi="Arial" w:cs="Arial"/>
          <w:b/>
          <w:sz w:val="24"/>
          <w:szCs w:val="24"/>
          <w:lang w:val="es-EC"/>
        </w:rPr>
        <w:t xml:space="preserve"> </w:t>
      </w:r>
      <w:r w:rsidRPr="006E76A3">
        <w:rPr>
          <w:rStyle w:val="Normal1"/>
          <w:rFonts w:ascii="Arial" w:hAnsi="Arial" w:cs="Arial"/>
          <w:b/>
          <w:szCs w:val="24"/>
          <w:lang w:val="es-EC"/>
        </w:rPr>
        <w:t>Acto de graduación.</w:t>
      </w:r>
      <w:r w:rsidR="00067F86" w:rsidRPr="006E76A3">
        <w:rPr>
          <w:rStyle w:val="Normal1"/>
          <w:rFonts w:ascii="Arial" w:hAnsi="Arial" w:cs="Arial"/>
          <w:szCs w:val="24"/>
          <w:lang w:val="es-EC"/>
        </w:rPr>
        <w:t xml:space="preserve"> En los casos en que </w:t>
      </w:r>
      <w:r w:rsidR="00704C43">
        <w:rPr>
          <w:rStyle w:val="Normal1"/>
          <w:rFonts w:ascii="Arial" w:hAnsi="Arial" w:cs="Arial"/>
          <w:szCs w:val="24"/>
          <w:lang w:val="es-EC"/>
        </w:rPr>
        <w:t>exista</w:t>
      </w:r>
      <w:r w:rsidR="00704C43" w:rsidRPr="006E76A3">
        <w:rPr>
          <w:rStyle w:val="Normal1"/>
          <w:rFonts w:ascii="Arial" w:hAnsi="Arial" w:cs="Arial"/>
          <w:szCs w:val="24"/>
          <w:lang w:val="es-EC"/>
        </w:rPr>
        <w:t xml:space="preserve"> </w:t>
      </w:r>
      <w:r w:rsidR="00067F86" w:rsidRPr="006E76A3">
        <w:rPr>
          <w:rStyle w:val="Normal1"/>
          <w:rFonts w:ascii="Arial" w:hAnsi="Arial" w:cs="Arial"/>
          <w:szCs w:val="24"/>
          <w:lang w:val="es-EC"/>
        </w:rPr>
        <w:t xml:space="preserve">defensa del trabajo de titulación, o examen de grado de carácter complexivo oral, el acto de graduación </w:t>
      </w:r>
      <w:r w:rsidR="00136D6C" w:rsidRPr="006E76A3">
        <w:rPr>
          <w:rStyle w:val="Normal1"/>
          <w:rFonts w:ascii="Arial" w:hAnsi="Arial" w:cs="Arial"/>
          <w:szCs w:val="24"/>
          <w:lang w:val="es-EC"/>
        </w:rPr>
        <w:t>será</w:t>
      </w:r>
      <w:r w:rsidR="00067F86" w:rsidRPr="006E76A3">
        <w:rPr>
          <w:rStyle w:val="Normal1"/>
          <w:rFonts w:ascii="Arial" w:hAnsi="Arial" w:cs="Arial"/>
          <w:szCs w:val="24"/>
          <w:lang w:val="es-EC"/>
        </w:rPr>
        <w:t xml:space="preserve"> público</w:t>
      </w:r>
      <w:r w:rsidR="00F80121" w:rsidRPr="006E76A3">
        <w:rPr>
          <w:rStyle w:val="Normal1"/>
          <w:rFonts w:ascii="Arial" w:hAnsi="Arial" w:cs="Arial"/>
          <w:szCs w:val="24"/>
          <w:lang w:val="es-EC"/>
        </w:rPr>
        <w:t>, salvo en casos autorizados por la máxima autoridad de la unidad académica.</w:t>
      </w:r>
      <w:r w:rsidR="00F80121" w:rsidRPr="000B2EEB">
        <w:rPr>
          <w:rStyle w:val="Normal1"/>
          <w:rFonts w:ascii="Arial" w:hAnsi="Arial" w:cs="Arial"/>
          <w:szCs w:val="24"/>
          <w:lang w:val="es-EC"/>
        </w:rPr>
        <w:t xml:space="preserve"> </w:t>
      </w:r>
      <w:r w:rsidR="00136D6C" w:rsidRPr="006E76A3">
        <w:rPr>
          <w:rStyle w:val="Normal1"/>
          <w:rFonts w:ascii="Arial" w:hAnsi="Arial" w:cs="Arial"/>
          <w:szCs w:val="24"/>
          <w:lang w:val="es-EC"/>
        </w:rPr>
        <w:t>E</w:t>
      </w:r>
      <w:r w:rsidR="00067F86" w:rsidRPr="006E76A3">
        <w:rPr>
          <w:rStyle w:val="Normal1"/>
          <w:rFonts w:ascii="Arial" w:hAnsi="Arial" w:cs="Arial"/>
          <w:szCs w:val="24"/>
          <w:lang w:val="es-EC"/>
        </w:rPr>
        <w:t>stará presidido por la máxima autoridad de la unidad académica o su delegado y contará con la presencia del secretario de la unidad.</w:t>
      </w:r>
    </w:p>
    <w:p w:rsidR="00067F86" w:rsidRPr="006E76A3" w:rsidRDefault="00CE0794"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Fonts w:ascii="Arial" w:hAnsi="Arial" w:cs="Arial"/>
          <w:b/>
          <w:sz w:val="24"/>
          <w:szCs w:val="24"/>
          <w:lang w:val="es-EC"/>
        </w:rPr>
        <w:t>Art. 10</w:t>
      </w:r>
      <w:r w:rsidR="009B73C8" w:rsidRPr="006E76A3">
        <w:rPr>
          <w:rFonts w:ascii="Arial" w:hAnsi="Arial" w:cs="Arial"/>
          <w:b/>
          <w:sz w:val="24"/>
          <w:szCs w:val="24"/>
          <w:lang w:val="es-EC"/>
        </w:rPr>
        <w:t>2</w:t>
      </w:r>
      <w:r w:rsidR="00067F86" w:rsidRPr="006E76A3">
        <w:rPr>
          <w:rStyle w:val="Normal1"/>
          <w:rFonts w:ascii="Arial" w:hAnsi="Arial" w:cs="Arial"/>
          <w:b/>
          <w:szCs w:val="24"/>
          <w:lang w:val="es-EC"/>
        </w:rPr>
        <w:t>.</w:t>
      </w:r>
      <w:r w:rsidR="00F35F17" w:rsidRPr="006E76A3">
        <w:rPr>
          <w:rStyle w:val="Normal1"/>
          <w:rFonts w:ascii="Arial" w:hAnsi="Arial" w:cs="Arial"/>
          <w:b/>
          <w:szCs w:val="24"/>
          <w:lang w:val="es-EC"/>
        </w:rPr>
        <w:t>-</w:t>
      </w:r>
      <w:r w:rsidR="00067F86" w:rsidRPr="006E76A3">
        <w:rPr>
          <w:rStyle w:val="Normal1"/>
          <w:rFonts w:ascii="Arial" w:hAnsi="Arial" w:cs="Arial"/>
          <w:b/>
          <w:szCs w:val="24"/>
          <w:lang w:val="es-EC"/>
        </w:rPr>
        <w:t xml:space="preserve"> Defensa del trabajo de </w:t>
      </w:r>
      <w:r w:rsidR="00D93708" w:rsidRPr="006E76A3">
        <w:rPr>
          <w:rStyle w:val="Normal1"/>
          <w:rFonts w:ascii="Arial" w:hAnsi="Arial" w:cs="Arial"/>
          <w:b/>
          <w:szCs w:val="24"/>
          <w:lang w:val="es-EC"/>
        </w:rPr>
        <w:t>titulación de grado y posgrado</w:t>
      </w:r>
      <w:r w:rsidRPr="006E76A3">
        <w:rPr>
          <w:rStyle w:val="Normal1"/>
          <w:rFonts w:ascii="Arial" w:hAnsi="Arial" w:cs="Arial"/>
          <w:szCs w:val="24"/>
          <w:lang w:val="es-EC"/>
        </w:rPr>
        <w:t>.</w:t>
      </w:r>
      <w:r w:rsidR="00067F86" w:rsidRPr="006E76A3">
        <w:rPr>
          <w:rStyle w:val="Normal1"/>
          <w:rFonts w:ascii="Arial" w:hAnsi="Arial" w:cs="Arial"/>
          <w:szCs w:val="24"/>
          <w:lang w:val="es-EC"/>
        </w:rPr>
        <w:t xml:space="preserve"> La defensa del trabajo de titulación de grado por parte del </w:t>
      </w:r>
      <w:r w:rsidR="00067F86" w:rsidRPr="00F640B2">
        <w:rPr>
          <w:rStyle w:val="Normal1"/>
          <w:rFonts w:ascii="Arial" w:hAnsi="Arial" w:cs="Arial"/>
          <w:szCs w:val="24"/>
          <w:shd w:val="clear" w:color="auto" w:fill="FFFFFF" w:themeFill="background1"/>
          <w:lang w:val="es-EC"/>
        </w:rPr>
        <w:t>candidato</w:t>
      </w:r>
      <w:r w:rsidR="00354CE9" w:rsidRPr="00F640B2">
        <w:rPr>
          <w:rStyle w:val="Normal1"/>
          <w:rFonts w:ascii="Arial" w:hAnsi="Arial" w:cs="Arial"/>
          <w:szCs w:val="24"/>
          <w:shd w:val="clear" w:color="auto" w:fill="FFFFFF" w:themeFill="background1"/>
          <w:lang w:val="es-EC"/>
        </w:rPr>
        <w:t xml:space="preserve"> o candidatos</w:t>
      </w:r>
      <w:r w:rsidR="00067F86" w:rsidRPr="00F640B2">
        <w:rPr>
          <w:rStyle w:val="Normal1"/>
          <w:rFonts w:ascii="Arial" w:hAnsi="Arial" w:cs="Arial"/>
          <w:szCs w:val="24"/>
          <w:shd w:val="clear" w:color="auto" w:fill="FFFFFF" w:themeFill="background1"/>
          <w:lang w:val="es-EC"/>
        </w:rPr>
        <w:t xml:space="preserve"> será oral y consistirá en u</w:t>
      </w:r>
      <w:r w:rsidR="00627ED3" w:rsidRPr="00F640B2">
        <w:rPr>
          <w:rStyle w:val="Normal1"/>
          <w:rFonts w:ascii="Arial" w:hAnsi="Arial" w:cs="Arial"/>
          <w:szCs w:val="24"/>
          <w:shd w:val="clear" w:color="auto" w:fill="FFFFFF" w:themeFill="background1"/>
          <w:lang w:val="es-EC"/>
        </w:rPr>
        <w:t xml:space="preserve">na exposición-resumen </w:t>
      </w:r>
      <w:r w:rsidR="00BC1CA3">
        <w:rPr>
          <w:rStyle w:val="Normal1"/>
          <w:rFonts w:ascii="Arial" w:hAnsi="Arial" w:cs="Arial"/>
          <w:szCs w:val="24"/>
          <w:shd w:val="clear" w:color="auto" w:fill="FFFFFF" w:themeFill="background1"/>
          <w:lang w:val="es-EC"/>
        </w:rPr>
        <w:t>de</w:t>
      </w:r>
      <w:r w:rsidR="00BC1CA3" w:rsidRPr="00F640B2">
        <w:rPr>
          <w:rStyle w:val="Normal1"/>
          <w:rFonts w:ascii="Arial" w:hAnsi="Arial" w:cs="Arial"/>
          <w:szCs w:val="24"/>
          <w:shd w:val="clear" w:color="auto" w:fill="FFFFFF" w:themeFill="background1"/>
          <w:lang w:val="es-EC"/>
        </w:rPr>
        <w:t xml:space="preserve"> </w:t>
      </w:r>
      <w:r w:rsidR="006F72F8" w:rsidRPr="00F640B2">
        <w:rPr>
          <w:rStyle w:val="Normal1"/>
          <w:rFonts w:ascii="Arial" w:hAnsi="Arial" w:cs="Arial"/>
          <w:szCs w:val="24"/>
          <w:shd w:val="clear" w:color="auto" w:fill="FFFFFF" w:themeFill="background1"/>
          <w:lang w:val="es-EC"/>
        </w:rPr>
        <w:t xml:space="preserve">hasta </w:t>
      </w:r>
      <w:r w:rsidR="00BC1CA3">
        <w:rPr>
          <w:rStyle w:val="Normal1"/>
          <w:rFonts w:ascii="Arial" w:hAnsi="Arial" w:cs="Arial"/>
          <w:szCs w:val="24"/>
          <w:shd w:val="clear" w:color="auto" w:fill="FFFFFF" w:themeFill="background1"/>
          <w:lang w:val="es-EC"/>
        </w:rPr>
        <w:t>20</w:t>
      </w:r>
      <w:r w:rsidR="00BC1CA3" w:rsidRPr="00F640B2">
        <w:rPr>
          <w:rStyle w:val="Normal1"/>
          <w:rFonts w:ascii="Arial" w:hAnsi="Arial" w:cs="Arial"/>
          <w:szCs w:val="24"/>
          <w:shd w:val="clear" w:color="auto" w:fill="FFFFFF" w:themeFill="background1"/>
          <w:lang w:val="es-EC"/>
        </w:rPr>
        <w:t xml:space="preserve"> </w:t>
      </w:r>
      <w:r w:rsidR="00067F86" w:rsidRPr="00F640B2">
        <w:rPr>
          <w:rStyle w:val="Normal1"/>
          <w:rFonts w:ascii="Arial" w:hAnsi="Arial" w:cs="Arial"/>
          <w:szCs w:val="24"/>
          <w:shd w:val="clear" w:color="auto" w:fill="FFFFFF" w:themeFill="background1"/>
          <w:lang w:val="es-EC"/>
        </w:rPr>
        <w:t>minutos</w:t>
      </w:r>
      <w:r w:rsidR="00354CE9" w:rsidRPr="00F640B2">
        <w:rPr>
          <w:rStyle w:val="Normal1"/>
          <w:rFonts w:ascii="Arial" w:hAnsi="Arial" w:cs="Arial"/>
          <w:szCs w:val="24"/>
          <w:shd w:val="clear" w:color="auto" w:fill="FFFFFF" w:themeFill="background1"/>
          <w:lang w:val="es-EC"/>
        </w:rPr>
        <w:t xml:space="preserve"> si es un solo candidato y</w:t>
      </w:r>
      <w:r w:rsidR="00BC1CA3">
        <w:rPr>
          <w:rStyle w:val="Normal1"/>
          <w:rFonts w:ascii="Arial" w:hAnsi="Arial" w:cs="Arial"/>
          <w:szCs w:val="24"/>
          <w:shd w:val="clear" w:color="auto" w:fill="FFFFFF" w:themeFill="background1"/>
          <w:lang w:val="es-EC"/>
        </w:rPr>
        <w:t xml:space="preserve"> de</w:t>
      </w:r>
      <w:r w:rsidR="00354CE9" w:rsidRPr="00F640B2">
        <w:rPr>
          <w:rStyle w:val="Normal1"/>
          <w:rFonts w:ascii="Arial" w:hAnsi="Arial" w:cs="Arial"/>
          <w:szCs w:val="24"/>
          <w:shd w:val="clear" w:color="auto" w:fill="FFFFFF" w:themeFill="background1"/>
          <w:lang w:val="es-EC"/>
        </w:rPr>
        <w:t xml:space="preserve"> </w:t>
      </w:r>
      <w:r w:rsidR="006F72F8" w:rsidRPr="00F640B2">
        <w:rPr>
          <w:rStyle w:val="Normal1"/>
          <w:rFonts w:ascii="Arial" w:hAnsi="Arial" w:cs="Arial"/>
          <w:szCs w:val="24"/>
          <w:shd w:val="clear" w:color="auto" w:fill="FFFFFF" w:themeFill="background1"/>
          <w:lang w:val="es-EC"/>
        </w:rPr>
        <w:t xml:space="preserve">hasta </w:t>
      </w:r>
      <w:r w:rsidR="00BC1CA3">
        <w:rPr>
          <w:rStyle w:val="Normal1"/>
          <w:rFonts w:ascii="Arial" w:hAnsi="Arial" w:cs="Arial"/>
          <w:szCs w:val="24"/>
          <w:shd w:val="clear" w:color="auto" w:fill="FFFFFF" w:themeFill="background1"/>
          <w:lang w:val="es-EC"/>
        </w:rPr>
        <w:t>30</w:t>
      </w:r>
      <w:r w:rsidR="00BC1CA3" w:rsidRPr="00F640B2">
        <w:rPr>
          <w:rStyle w:val="Normal1"/>
          <w:rFonts w:ascii="Arial" w:hAnsi="Arial" w:cs="Arial"/>
          <w:szCs w:val="24"/>
          <w:shd w:val="clear" w:color="auto" w:fill="FFFFFF" w:themeFill="background1"/>
          <w:lang w:val="es-EC"/>
        </w:rPr>
        <w:t xml:space="preserve"> </w:t>
      </w:r>
      <w:r w:rsidR="00354CE9" w:rsidRPr="00F640B2">
        <w:rPr>
          <w:rStyle w:val="Normal1"/>
          <w:rFonts w:ascii="Arial" w:hAnsi="Arial" w:cs="Arial"/>
          <w:szCs w:val="24"/>
          <w:shd w:val="clear" w:color="auto" w:fill="FFFFFF" w:themeFill="background1"/>
          <w:lang w:val="es-EC"/>
        </w:rPr>
        <w:t>minutos si son dos candidatos</w:t>
      </w:r>
      <w:r w:rsidR="00067F86" w:rsidRPr="00F640B2">
        <w:rPr>
          <w:rStyle w:val="Normal1"/>
          <w:rFonts w:ascii="Arial" w:hAnsi="Arial" w:cs="Arial"/>
          <w:szCs w:val="24"/>
          <w:shd w:val="clear" w:color="auto" w:fill="FFFFFF" w:themeFill="background1"/>
          <w:lang w:val="es-EC"/>
        </w:rPr>
        <w:t>. A continuación, el presidente del tribunal concederá</w:t>
      </w:r>
      <w:r w:rsidR="00891120" w:rsidRPr="006E76A3">
        <w:rPr>
          <w:rStyle w:val="Normal1"/>
          <w:rFonts w:ascii="Arial" w:hAnsi="Arial" w:cs="Arial"/>
          <w:szCs w:val="24"/>
          <w:lang w:val="es-EC"/>
        </w:rPr>
        <w:t xml:space="preserve"> la </w:t>
      </w:r>
      <w:r w:rsidR="00BC1CA3" w:rsidRPr="006E76A3">
        <w:rPr>
          <w:rStyle w:val="Normal1"/>
          <w:rFonts w:ascii="Arial" w:hAnsi="Arial" w:cs="Arial"/>
          <w:szCs w:val="24"/>
          <w:lang w:val="es-EC"/>
        </w:rPr>
        <w:t>palabra a</w:t>
      </w:r>
      <w:r w:rsidR="00E053E2" w:rsidRPr="006E76A3">
        <w:rPr>
          <w:rStyle w:val="Normal1"/>
          <w:rFonts w:ascii="Arial" w:hAnsi="Arial" w:cs="Arial"/>
          <w:szCs w:val="24"/>
          <w:lang w:val="es-EC"/>
        </w:rPr>
        <w:t xml:space="preserve"> </w:t>
      </w:r>
      <w:r w:rsidR="00891120" w:rsidRPr="006E76A3">
        <w:rPr>
          <w:rStyle w:val="Normal1"/>
          <w:rFonts w:ascii="Arial" w:hAnsi="Arial" w:cs="Arial"/>
          <w:szCs w:val="24"/>
          <w:lang w:val="es-EC"/>
        </w:rPr>
        <w:t xml:space="preserve">cada profesor miembro del tribunal </w:t>
      </w:r>
      <w:r w:rsidR="00E053E2" w:rsidRPr="006E76A3">
        <w:rPr>
          <w:rStyle w:val="Normal1"/>
          <w:rFonts w:ascii="Arial" w:hAnsi="Arial" w:cs="Arial"/>
          <w:szCs w:val="24"/>
          <w:lang w:val="es-EC"/>
        </w:rPr>
        <w:t xml:space="preserve">durante </w:t>
      </w:r>
      <w:r w:rsidR="00BC1CA3">
        <w:rPr>
          <w:rStyle w:val="Normal1"/>
          <w:rFonts w:ascii="Arial" w:hAnsi="Arial" w:cs="Arial"/>
          <w:szCs w:val="24"/>
          <w:lang w:val="es-EC"/>
        </w:rPr>
        <w:t>15</w:t>
      </w:r>
      <w:r w:rsidR="00BC1CA3" w:rsidRPr="006E76A3">
        <w:rPr>
          <w:rStyle w:val="Normal1"/>
          <w:rFonts w:ascii="Arial" w:hAnsi="Arial" w:cs="Arial"/>
          <w:szCs w:val="24"/>
          <w:lang w:val="es-EC"/>
        </w:rPr>
        <w:t xml:space="preserve"> </w:t>
      </w:r>
      <w:r w:rsidR="00E053E2" w:rsidRPr="006E76A3">
        <w:rPr>
          <w:rStyle w:val="Normal1"/>
          <w:rFonts w:ascii="Arial" w:hAnsi="Arial" w:cs="Arial"/>
          <w:szCs w:val="24"/>
          <w:lang w:val="es-EC"/>
        </w:rPr>
        <w:t>minutos</w:t>
      </w:r>
      <w:r w:rsidR="00BC1CA3">
        <w:rPr>
          <w:rStyle w:val="Normal1"/>
          <w:rFonts w:ascii="Arial" w:hAnsi="Arial" w:cs="Arial"/>
          <w:szCs w:val="24"/>
          <w:lang w:val="es-EC"/>
        </w:rPr>
        <w:t>,</w:t>
      </w:r>
      <w:r w:rsidR="00067F86" w:rsidRPr="006E76A3">
        <w:rPr>
          <w:rStyle w:val="Normal1"/>
          <w:rFonts w:ascii="Arial" w:hAnsi="Arial" w:cs="Arial"/>
          <w:szCs w:val="24"/>
          <w:lang w:val="es-EC"/>
        </w:rPr>
        <w:t xml:space="preserve"> para formular preguntas, aclarar conceptos, profundizar en el análisis y examinar las conclusiones del trabajo.</w:t>
      </w:r>
    </w:p>
    <w:p w:rsidR="00E053E2"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La defensa del trabajo de titulación de posgrado revestirá similares características, salvo la duración</w:t>
      </w:r>
      <w:r w:rsidR="00BC1CA3">
        <w:rPr>
          <w:rStyle w:val="Normal1"/>
          <w:rFonts w:ascii="Arial" w:hAnsi="Arial" w:cs="Arial"/>
          <w:szCs w:val="24"/>
          <w:lang w:val="es-EC"/>
        </w:rPr>
        <w:t>,</w:t>
      </w:r>
      <w:r w:rsidRPr="006E76A3">
        <w:rPr>
          <w:rStyle w:val="Normal1"/>
          <w:rFonts w:ascii="Arial" w:hAnsi="Arial" w:cs="Arial"/>
          <w:szCs w:val="24"/>
          <w:lang w:val="es-EC"/>
        </w:rPr>
        <w:t xml:space="preserve"> que será de </w:t>
      </w:r>
      <w:r w:rsidR="00BC1CA3">
        <w:rPr>
          <w:rStyle w:val="Normal1"/>
          <w:rFonts w:ascii="Arial" w:hAnsi="Arial" w:cs="Arial"/>
          <w:szCs w:val="24"/>
          <w:lang w:val="es-EC"/>
        </w:rPr>
        <w:t>30</w:t>
      </w:r>
      <w:r w:rsidR="00BC1CA3" w:rsidRPr="006E76A3">
        <w:rPr>
          <w:rStyle w:val="Normal1"/>
          <w:rFonts w:ascii="Arial" w:hAnsi="Arial" w:cs="Arial"/>
          <w:szCs w:val="24"/>
          <w:lang w:val="es-EC"/>
        </w:rPr>
        <w:t xml:space="preserve"> </w:t>
      </w:r>
      <w:r w:rsidRPr="006E76A3">
        <w:rPr>
          <w:rStyle w:val="Normal1"/>
          <w:rFonts w:ascii="Arial" w:hAnsi="Arial" w:cs="Arial"/>
          <w:szCs w:val="24"/>
          <w:lang w:val="es-EC"/>
        </w:rPr>
        <w:t>minutos para la exposición-resumen del candidato</w:t>
      </w:r>
      <w:r w:rsidR="00891120" w:rsidRPr="006E76A3">
        <w:rPr>
          <w:rStyle w:val="Normal1"/>
          <w:rFonts w:ascii="Arial" w:hAnsi="Arial" w:cs="Arial"/>
          <w:szCs w:val="24"/>
          <w:lang w:val="es-EC"/>
        </w:rPr>
        <w:t xml:space="preserve"> y </w:t>
      </w:r>
      <w:r w:rsidR="00BC1CA3">
        <w:rPr>
          <w:rStyle w:val="Normal1"/>
          <w:rFonts w:ascii="Arial" w:hAnsi="Arial" w:cs="Arial"/>
          <w:szCs w:val="24"/>
          <w:lang w:val="es-EC"/>
        </w:rPr>
        <w:t>15</w:t>
      </w:r>
      <w:r w:rsidR="00BC1CA3" w:rsidRPr="006E76A3">
        <w:rPr>
          <w:rStyle w:val="Normal1"/>
          <w:rFonts w:ascii="Arial" w:hAnsi="Arial" w:cs="Arial"/>
          <w:szCs w:val="24"/>
          <w:lang w:val="es-EC"/>
        </w:rPr>
        <w:t xml:space="preserve"> </w:t>
      </w:r>
      <w:r w:rsidR="00891120" w:rsidRPr="006E76A3">
        <w:rPr>
          <w:rStyle w:val="Normal1"/>
          <w:rFonts w:ascii="Arial" w:hAnsi="Arial" w:cs="Arial"/>
          <w:szCs w:val="24"/>
          <w:lang w:val="es-EC"/>
        </w:rPr>
        <w:t xml:space="preserve">minutos para la intervención de cada profesor miembro del tribunal.  </w:t>
      </w:r>
      <w:r w:rsidR="00E053E2" w:rsidRPr="006E76A3">
        <w:rPr>
          <w:rStyle w:val="Normal1"/>
          <w:rFonts w:ascii="Arial" w:hAnsi="Arial" w:cs="Arial"/>
          <w:szCs w:val="24"/>
          <w:lang w:val="es-EC"/>
        </w:rPr>
        <w:t xml:space="preserve"> </w:t>
      </w:r>
      <w:r w:rsidRPr="006E76A3">
        <w:rPr>
          <w:rStyle w:val="Normal1"/>
          <w:rFonts w:ascii="Arial" w:hAnsi="Arial" w:cs="Arial"/>
          <w:szCs w:val="24"/>
          <w:lang w:val="es-EC"/>
        </w:rPr>
        <w:t xml:space="preserve"> </w:t>
      </w:r>
    </w:p>
    <w:p w:rsidR="00067F86" w:rsidRPr="006E76A3" w:rsidRDefault="00067F86"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szCs w:val="24"/>
          <w:lang w:val="es-EC"/>
        </w:rPr>
        <w:t>En la defensa de tesis de la maestría de investigación</w:t>
      </w:r>
      <w:r w:rsidR="00BC1CA3">
        <w:rPr>
          <w:rStyle w:val="Normal1"/>
          <w:rFonts w:ascii="Arial" w:hAnsi="Arial" w:cs="Arial"/>
          <w:szCs w:val="24"/>
          <w:lang w:val="es-EC"/>
        </w:rPr>
        <w:t>,</w:t>
      </w:r>
      <w:r w:rsidRPr="006E76A3">
        <w:rPr>
          <w:rStyle w:val="Normal1"/>
          <w:rFonts w:ascii="Arial" w:hAnsi="Arial" w:cs="Arial"/>
          <w:szCs w:val="24"/>
          <w:lang w:val="es-EC"/>
        </w:rPr>
        <w:t xml:space="preserve"> la exposición del tema por parte del candidato será de hasta una hora, y </w:t>
      </w:r>
      <w:r w:rsidR="00E053E2" w:rsidRPr="006E76A3">
        <w:rPr>
          <w:rStyle w:val="Normal1"/>
          <w:rFonts w:ascii="Arial" w:hAnsi="Arial" w:cs="Arial"/>
          <w:szCs w:val="24"/>
          <w:lang w:val="es-EC"/>
        </w:rPr>
        <w:t xml:space="preserve">de </w:t>
      </w:r>
      <w:r w:rsidR="00BC1CA3">
        <w:rPr>
          <w:rStyle w:val="Normal1"/>
          <w:rFonts w:ascii="Arial" w:hAnsi="Arial" w:cs="Arial"/>
          <w:szCs w:val="24"/>
          <w:lang w:val="es-EC"/>
        </w:rPr>
        <w:t>20</w:t>
      </w:r>
      <w:r w:rsidR="00BC1CA3" w:rsidRPr="006E76A3">
        <w:rPr>
          <w:rStyle w:val="Normal1"/>
          <w:rFonts w:ascii="Arial" w:hAnsi="Arial" w:cs="Arial"/>
          <w:szCs w:val="24"/>
          <w:lang w:val="es-EC"/>
        </w:rPr>
        <w:t xml:space="preserve"> </w:t>
      </w:r>
      <w:r w:rsidRPr="006E76A3">
        <w:rPr>
          <w:rStyle w:val="Normal1"/>
          <w:rFonts w:ascii="Arial" w:hAnsi="Arial" w:cs="Arial"/>
          <w:szCs w:val="24"/>
          <w:lang w:val="es-EC"/>
        </w:rPr>
        <w:t>minutos para la intervención de cada profesor del tribunal.</w:t>
      </w:r>
    </w:p>
    <w:p w:rsidR="00067F86" w:rsidRPr="006E76A3" w:rsidRDefault="009B73C8"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Fonts w:ascii="Arial" w:hAnsi="Arial" w:cs="Arial"/>
          <w:b/>
          <w:sz w:val="24"/>
          <w:szCs w:val="24"/>
          <w:lang w:val="es-EC"/>
        </w:rPr>
        <w:t>Art. 103</w:t>
      </w:r>
      <w:r w:rsidR="00CE0794" w:rsidRPr="006E76A3">
        <w:rPr>
          <w:rFonts w:ascii="Arial" w:hAnsi="Arial" w:cs="Arial"/>
          <w:b/>
          <w:sz w:val="24"/>
          <w:szCs w:val="24"/>
          <w:lang w:val="es-EC"/>
        </w:rPr>
        <w:t>.</w:t>
      </w:r>
      <w:r w:rsidR="00F35F17" w:rsidRPr="006E76A3">
        <w:rPr>
          <w:rFonts w:ascii="Arial" w:hAnsi="Arial" w:cs="Arial"/>
          <w:b/>
          <w:sz w:val="24"/>
          <w:szCs w:val="24"/>
          <w:lang w:val="es-EC"/>
        </w:rPr>
        <w:t>-</w:t>
      </w:r>
      <w:r w:rsidR="00CE0794" w:rsidRPr="006E76A3">
        <w:rPr>
          <w:rFonts w:ascii="Arial" w:hAnsi="Arial" w:cs="Arial"/>
          <w:b/>
          <w:sz w:val="24"/>
          <w:szCs w:val="24"/>
          <w:lang w:val="es-EC"/>
        </w:rPr>
        <w:t xml:space="preserve"> </w:t>
      </w:r>
      <w:r w:rsidR="00CE0794" w:rsidRPr="006E76A3">
        <w:rPr>
          <w:rStyle w:val="Normal1"/>
          <w:rFonts w:ascii="Arial" w:hAnsi="Arial" w:cs="Arial"/>
          <w:b/>
          <w:szCs w:val="24"/>
          <w:lang w:val="es-EC"/>
        </w:rPr>
        <w:t>Reprobación de la defensa oral</w:t>
      </w:r>
      <w:r w:rsidR="00CE0794" w:rsidRPr="006E76A3">
        <w:rPr>
          <w:rStyle w:val="Normal1"/>
          <w:rFonts w:ascii="Arial" w:hAnsi="Arial" w:cs="Arial"/>
          <w:szCs w:val="24"/>
          <w:lang w:val="es-EC"/>
        </w:rPr>
        <w:t>.</w:t>
      </w:r>
      <w:r w:rsidR="00067F86" w:rsidRPr="006E76A3">
        <w:rPr>
          <w:rStyle w:val="Normal1"/>
          <w:rFonts w:ascii="Arial" w:hAnsi="Arial" w:cs="Arial"/>
          <w:szCs w:val="24"/>
          <w:lang w:val="es-EC"/>
        </w:rPr>
        <w:t xml:space="preserve"> Si el defensor no se ciñera al tema o no mantuviere el nivel académico adecuado, la defensa será reprobada y el candidato tendrá que esperar al menos </w:t>
      </w:r>
      <w:r w:rsidR="00BC1CA3">
        <w:rPr>
          <w:rStyle w:val="Normal1"/>
          <w:rFonts w:ascii="Arial" w:hAnsi="Arial" w:cs="Arial"/>
          <w:szCs w:val="24"/>
          <w:lang w:val="es-EC"/>
        </w:rPr>
        <w:t>30</w:t>
      </w:r>
      <w:r w:rsidR="00BC1CA3" w:rsidRPr="006E76A3">
        <w:rPr>
          <w:rStyle w:val="Normal1"/>
          <w:rFonts w:ascii="Arial" w:hAnsi="Arial" w:cs="Arial"/>
          <w:szCs w:val="24"/>
          <w:lang w:val="es-EC"/>
        </w:rPr>
        <w:t xml:space="preserve"> </w:t>
      </w:r>
      <w:r w:rsidR="00067F86" w:rsidRPr="006E76A3">
        <w:rPr>
          <w:rStyle w:val="Normal1"/>
          <w:rFonts w:ascii="Arial" w:hAnsi="Arial" w:cs="Arial"/>
          <w:szCs w:val="24"/>
          <w:lang w:val="es-EC"/>
        </w:rPr>
        <w:t>días para presentarse a una segunda y última defensa.</w:t>
      </w:r>
    </w:p>
    <w:p w:rsidR="00067F86" w:rsidRPr="006E76A3" w:rsidRDefault="009B73C8"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Fonts w:ascii="Arial" w:hAnsi="Arial" w:cs="Arial"/>
          <w:b/>
          <w:sz w:val="24"/>
          <w:szCs w:val="24"/>
          <w:lang w:val="es-EC"/>
        </w:rPr>
        <w:t>Art. 104</w:t>
      </w:r>
      <w:r w:rsidR="00CE0794" w:rsidRPr="006E76A3">
        <w:rPr>
          <w:rFonts w:ascii="Arial" w:hAnsi="Arial" w:cs="Arial"/>
          <w:b/>
          <w:sz w:val="24"/>
          <w:szCs w:val="24"/>
          <w:lang w:val="es-EC"/>
        </w:rPr>
        <w:t>.</w:t>
      </w:r>
      <w:r w:rsidR="00F35F17" w:rsidRPr="006E76A3">
        <w:rPr>
          <w:rFonts w:ascii="Arial" w:hAnsi="Arial" w:cs="Arial"/>
          <w:b/>
          <w:sz w:val="24"/>
          <w:szCs w:val="24"/>
          <w:lang w:val="es-EC"/>
        </w:rPr>
        <w:t>-</w:t>
      </w:r>
      <w:r w:rsidR="00CE0794" w:rsidRPr="006E76A3">
        <w:rPr>
          <w:rFonts w:ascii="Arial" w:hAnsi="Arial" w:cs="Arial"/>
          <w:b/>
          <w:sz w:val="24"/>
          <w:szCs w:val="24"/>
          <w:lang w:val="es-EC"/>
        </w:rPr>
        <w:t xml:space="preserve"> </w:t>
      </w:r>
      <w:r w:rsidR="00067F86" w:rsidRPr="006E76A3">
        <w:rPr>
          <w:rStyle w:val="Normal1"/>
          <w:rFonts w:ascii="Arial" w:hAnsi="Arial" w:cs="Arial"/>
          <w:b/>
          <w:szCs w:val="24"/>
          <w:lang w:val="es-EC"/>
        </w:rPr>
        <w:t>Examen</w:t>
      </w:r>
      <w:r w:rsidR="00D93708" w:rsidRPr="006E76A3">
        <w:rPr>
          <w:rStyle w:val="Normal1"/>
          <w:rFonts w:ascii="Arial" w:hAnsi="Arial" w:cs="Arial"/>
          <w:b/>
          <w:szCs w:val="24"/>
          <w:lang w:val="es-EC"/>
        </w:rPr>
        <w:t xml:space="preserve"> de grado de carácter</w:t>
      </w:r>
      <w:r w:rsidR="00067F86" w:rsidRPr="006E76A3">
        <w:rPr>
          <w:rStyle w:val="Normal1"/>
          <w:rFonts w:ascii="Arial" w:hAnsi="Arial" w:cs="Arial"/>
          <w:b/>
          <w:szCs w:val="24"/>
          <w:lang w:val="es-EC"/>
        </w:rPr>
        <w:t xml:space="preserve"> complexivo escrito</w:t>
      </w:r>
      <w:r w:rsidR="00D93708" w:rsidRPr="006E76A3">
        <w:rPr>
          <w:rStyle w:val="Normal1"/>
          <w:rFonts w:ascii="Arial" w:hAnsi="Arial" w:cs="Arial"/>
          <w:b/>
          <w:szCs w:val="24"/>
          <w:lang w:val="es-EC"/>
        </w:rPr>
        <w:t xml:space="preserve"> para carreras o programas</w:t>
      </w:r>
      <w:r w:rsidR="00067F86" w:rsidRPr="006E76A3">
        <w:rPr>
          <w:rStyle w:val="Normal1"/>
          <w:rFonts w:ascii="Arial" w:hAnsi="Arial" w:cs="Arial"/>
          <w:b/>
          <w:szCs w:val="24"/>
          <w:lang w:val="es-EC"/>
        </w:rPr>
        <w:t>.</w:t>
      </w:r>
      <w:r w:rsidR="00067F86" w:rsidRPr="006E76A3">
        <w:rPr>
          <w:rStyle w:val="Normal1"/>
          <w:rFonts w:ascii="Arial" w:hAnsi="Arial" w:cs="Arial"/>
          <w:szCs w:val="24"/>
          <w:lang w:val="es-EC"/>
        </w:rPr>
        <w:t xml:space="preserve"> En los casos de examen </w:t>
      </w:r>
      <w:r w:rsidR="00D93708" w:rsidRPr="006E76A3">
        <w:rPr>
          <w:rStyle w:val="Normal1"/>
          <w:rFonts w:ascii="Arial" w:hAnsi="Arial" w:cs="Arial"/>
          <w:szCs w:val="24"/>
          <w:lang w:val="es-EC"/>
        </w:rPr>
        <w:t xml:space="preserve">de grado de carácter </w:t>
      </w:r>
      <w:r w:rsidR="00067F86" w:rsidRPr="006E76A3">
        <w:rPr>
          <w:rStyle w:val="Normal1"/>
          <w:rFonts w:ascii="Arial" w:hAnsi="Arial" w:cs="Arial"/>
          <w:szCs w:val="24"/>
          <w:lang w:val="es-EC"/>
        </w:rPr>
        <w:t>complexivo escrito</w:t>
      </w:r>
      <w:r w:rsidR="00D93708" w:rsidRPr="006E76A3">
        <w:rPr>
          <w:rStyle w:val="Normal1"/>
          <w:rFonts w:ascii="Arial" w:hAnsi="Arial" w:cs="Arial"/>
          <w:szCs w:val="24"/>
          <w:lang w:val="es-EC"/>
        </w:rPr>
        <w:t xml:space="preserve"> para carreras o programas</w:t>
      </w:r>
      <w:r w:rsidR="00067F86" w:rsidRPr="006E76A3">
        <w:rPr>
          <w:rStyle w:val="Normal1"/>
          <w:rFonts w:ascii="Arial" w:hAnsi="Arial" w:cs="Arial"/>
          <w:szCs w:val="24"/>
          <w:lang w:val="es-EC"/>
        </w:rPr>
        <w:t>, el acto de graduación tendrá lugar en el día y hora que fije la unidad académica, una vez cumplidos todos los requisitos establecidos por la carrera</w:t>
      </w:r>
      <w:r w:rsidR="00BC1CA3" w:rsidRPr="00BC1CA3">
        <w:rPr>
          <w:rStyle w:val="Normal1"/>
          <w:rFonts w:ascii="Arial" w:hAnsi="Arial" w:cs="Arial"/>
          <w:szCs w:val="24"/>
          <w:lang w:val="es-EC"/>
        </w:rPr>
        <w:t xml:space="preserve"> </w:t>
      </w:r>
      <w:r w:rsidR="00BC1CA3" w:rsidRPr="006E76A3">
        <w:rPr>
          <w:rStyle w:val="Normal1"/>
          <w:rFonts w:ascii="Arial" w:hAnsi="Arial" w:cs="Arial"/>
          <w:szCs w:val="24"/>
          <w:lang w:val="es-EC"/>
        </w:rPr>
        <w:t>o por el programa respectivo</w:t>
      </w:r>
      <w:r w:rsidR="00BC1CA3">
        <w:rPr>
          <w:rStyle w:val="Normal1"/>
          <w:rFonts w:ascii="Arial" w:hAnsi="Arial" w:cs="Arial"/>
          <w:szCs w:val="24"/>
          <w:lang w:val="es-EC"/>
        </w:rPr>
        <w:t>,</w:t>
      </w:r>
      <w:r w:rsidR="00D93708" w:rsidRPr="006E76A3">
        <w:rPr>
          <w:rStyle w:val="Normal1"/>
          <w:rFonts w:ascii="Arial" w:hAnsi="Arial" w:cs="Arial"/>
          <w:szCs w:val="24"/>
          <w:lang w:val="es-EC"/>
        </w:rPr>
        <w:t xml:space="preserve"> </w:t>
      </w:r>
      <w:r w:rsidR="00067F86" w:rsidRPr="006E76A3">
        <w:rPr>
          <w:rStyle w:val="Normal1"/>
          <w:rFonts w:ascii="Arial" w:hAnsi="Arial" w:cs="Arial"/>
          <w:szCs w:val="24"/>
          <w:lang w:val="es-EC"/>
        </w:rPr>
        <w:t>incluidas las prácticas pre profesional</w:t>
      </w:r>
      <w:r w:rsidR="00D93708" w:rsidRPr="006E76A3">
        <w:rPr>
          <w:rStyle w:val="Normal1"/>
          <w:rFonts w:ascii="Arial" w:hAnsi="Arial" w:cs="Arial"/>
          <w:szCs w:val="24"/>
          <w:lang w:val="es-EC"/>
        </w:rPr>
        <w:t>es</w:t>
      </w:r>
      <w:r w:rsidR="00067F86" w:rsidRPr="006E76A3">
        <w:rPr>
          <w:rStyle w:val="Normal1"/>
          <w:rFonts w:ascii="Arial" w:hAnsi="Arial" w:cs="Arial"/>
          <w:szCs w:val="24"/>
          <w:lang w:val="es-EC"/>
        </w:rPr>
        <w:t xml:space="preserve">. </w:t>
      </w:r>
    </w:p>
    <w:p w:rsidR="00A32165" w:rsidRPr="006E76A3" w:rsidRDefault="00CE0794"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Fonts w:ascii="Arial" w:hAnsi="Arial" w:cs="Arial"/>
          <w:b/>
          <w:sz w:val="24"/>
          <w:szCs w:val="24"/>
          <w:lang w:val="es-EC"/>
        </w:rPr>
        <w:t xml:space="preserve">Art. </w:t>
      </w:r>
      <w:r w:rsidR="009B73C8" w:rsidRPr="006E76A3">
        <w:rPr>
          <w:rFonts w:ascii="Arial" w:hAnsi="Arial" w:cs="Arial"/>
          <w:b/>
          <w:sz w:val="24"/>
          <w:szCs w:val="24"/>
          <w:lang w:val="es-EC"/>
        </w:rPr>
        <w:t>105</w:t>
      </w:r>
      <w:r w:rsidRPr="006E76A3">
        <w:rPr>
          <w:rFonts w:ascii="Arial" w:hAnsi="Arial" w:cs="Arial"/>
          <w:b/>
          <w:sz w:val="24"/>
          <w:szCs w:val="24"/>
          <w:lang w:val="es-EC"/>
        </w:rPr>
        <w:t>.</w:t>
      </w:r>
      <w:r w:rsidR="00F35F17" w:rsidRPr="006E76A3">
        <w:rPr>
          <w:rFonts w:ascii="Arial" w:hAnsi="Arial" w:cs="Arial"/>
          <w:b/>
          <w:sz w:val="24"/>
          <w:szCs w:val="24"/>
          <w:lang w:val="es-EC"/>
        </w:rPr>
        <w:t>-</w:t>
      </w:r>
      <w:r w:rsidRPr="006E76A3">
        <w:rPr>
          <w:rFonts w:ascii="Arial" w:hAnsi="Arial" w:cs="Arial"/>
          <w:b/>
          <w:sz w:val="24"/>
          <w:szCs w:val="24"/>
          <w:lang w:val="es-EC"/>
        </w:rPr>
        <w:t xml:space="preserve"> </w:t>
      </w:r>
      <w:r w:rsidRPr="006E76A3">
        <w:rPr>
          <w:rStyle w:val="Normal1"/>
          <w:rFonts w:ascii="Arial" w:hAnsi="Arial" w:cs="Arial"/>
          <w:b/>
          <w:szCs w:val="24"/>
          <w:lang w:val="es-EC"/>
        </w:rPr>
        <w:t>Acta de grado.</w:t>
      </w:r>
      <w:r w:rsidR="00067F86" w:rsidRPr="006E76A3">
        <w:rPr>
          <w:rStyle w:val="Normal1"/>
          <w:rFonts w:ascii="Arial" w:hAnsi="Arial" w:cs="Arial"/>
          <w:szCs w:val="24"/>
          <w:lang w:val="es-EC"/>
        </w:rPr>
        <w:t xml:space="preserve"> Una vez cumplidos todos los requisitos de graduación</w:t>
      </w:r>
      <w:r w:rsidR="00BC1CA3">
        <w:rPr>
          <w:rStyle w:val="Normal1"/>
          <w:rFonts w:ascii="Arial" w:hAnsi="Arial" w:cs="Arial"/>
          <w:szCs w:val="24"/>
          <w:lang w:val="es-EC"/>
        </w:rPr>
        <w:t>,</w:t>
      </w:r>
      <w:r w:rsidR="00067F86" w:rsidRPr="006E76A3">
        <w:rPr>
          <w:rStyle w:val="Normal1"/>
          <w:rFonts w:ascii="Arial" w:hAnsi="Arial" w:cs="Arial"/>
          <w:szCs w:val="24"/>
          <w:lang w:val="es-EC"/>
        </w:rPr>
        <w:t xml:space="preserve"> el secretario de la unidad académica elaborará un acta de graduación consolidada</w:t>
      </w:r>
      <w:r w:rsidR="00BC1CA3">
        <w:rPr>
          <w:rStyle w:val="Normal1"/>
          <w:rFonts w:ascii="Arial" w:hAnsi="Arial" w:cs="Arial"/>
          <w:szCs w:val="24"/>
          <w:lang w:val="es-EC"/>
        </w:rPr>
        <w:t xml:space="preserve">, </w:t>
      </w:r>
      <w:r w:rsidR="00067F86" w:rsidRPr="006E76A3">
        <w:rPr>
          <w:rStyle w:val="Normal1"/>
          <w:rFonts w:ascii="Arial" w:hAnsi="Arial" w:cs="Arial"/>
          <w:szCs w:val="24"/>
          <w:lang w:val="es-EC"/>
        </w:rPr>
        <w:t>que contendrá</w:t>
      </w:r>
      <w:r w:rsidR="00BC1CA3">
        <w:rPr>
          <w:rStyle w:val="Normal1"/>
          <w:rFonts w:ascii="Arial" w:hAnsi="Arial" w:cs="Arial"/>
          <w:szCs w:val="24"/>
          <w:lang w:val="es-EC"/>
        </w:rPr>
        <w:t>,</w:t>
      </w:r>
      <w:r w:rsidR="00067F86" w:rsidRPr="006E76A3">
        <w:rPr>
          <w:rStyle w:val="Normal1"/>
          <w:rFonts w:ascii="Arial" w:hAnsi="Arial" w:cs="Arial"/>
          <w:szCs w:val="24"/>
          <w:lang w:val="es-EC"/>
        </w:rPr>
        <w:t xml:space="preserve"> además de los datos personales y notas del graduado, las horas de prácticas pre profesionales y de servicio a la comunidad si fuere del caso. </w:t>
      </w:r>
    </w:p>
    <w:p w:rsidR="00E7645E" w:rsidRPr="006E76A3" w:rsidRDefault="00E7645E" w:rsidP="00CF488E">
      <w:pPr>
        <w:jc w:val="center"/>
        <w:rPr>
          <w:lang w:val="es-EC"/>
        </w:rPr>
      </w:pPr>
      <w:r w:rsidRPr="00CF488E">
        <w:rPr>
          <w:rFonts w:ascii="Arial" w:hAnsi="Arial" w:cs="Arial"/>
          <w:b/>
          <w:sz w:val="24"/>
          <w:szCs w:val="24"/>
          <w:lang w:val="es-EC"/>
        </w:rPr>
        <w:t>DISPOSICIONES GENERALES</w:t>
      </w:r>
    </w:p>
    <w:p w:rsidR="00E7645E" w:rsidRPr="006E76A3" w:rsidRDefault="00E7645E" w:rsidP="006E76A3">
      <w:pPr>
        <w:pStyle w:val="Ttulo1"/>
        <w:shd w:val="clear" w:color="auto" w:fill="FFFFFF" w:themeFill="background1"/>
        <w:tabs>
          <w:tab w:val="left" w:pos="8931"/>
        </w:tabs>
        <w:ind w:left="0" w:right="32"/>
        <w:rPr>
          <w:rFonts w:ascii="Arial" w:hAnsi="Arial" w:cs="Arial"/>
          <w:lang w:val="es-EC"/>
        </w:rPr>
      </w:pPr>
    </w:p>
    <w:p w:rsidR="00E7645E" w:rsidRPr="006E76A3" w:rsidRDefault="00E7645E" w:rsidP="006E76A3">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lastRenderedPageBreak/>
        <w:t xml:space="preserve">PRIMERA. </w:t>
      </w:r>
      <w:r w:rsidRPr="006E76A3">
        <w:rPr>
          <w:rFonts w:ascii="Arial" w:hAnsi="Arial" w:cs="Arial"/>
          <w:sz w:val="24"/>
          <w:szCs w:val="24"/>
          <w:lang w:val="es-EC"/>
        </w:rPr>
        <w:t xml:space="preserve">Las normas procedimentales internas que se </w:t>
      </w:r>
      <w:r w:rsidR="00C21D7F" w:rsidRPr="006E76A3">
        <w:rPr>
          <w:rFonts w:ascii="Arial" w:hAnsi="Arial" w:cs="Arial"/>
          <w:sz w:val="24"/>
          <w:szCs w:val="24"/>
          <w:lang w:val="es-EC"/>
        </w:rPr>
        <w:t>requieran para</w:t>
      </w:r>
      <w:r w:rsidRPr="006E76A3">
        <w:rPr>
          <w:rFonts w:ascii="Arial" w:hAnsi="Arial" w:cs="Arial"/>
          <w:sz w:val="24"/>
          <w:szCs w:val="24"/>
          <w:lang w:val="es-EC"/>
        </w:rPr>
        <w:t xml:space="preserve"> la aplicación del presente </w:t>
      </w:r>
      <w:r w:rsidR="00BC1CA3">
        <w:rPr>
          <w:rFonts w:ascii="Arial" w:hAnsi="Arial" w:cs="Arial"/>
          <w:sz w:val="24"/>
          <w:szCs w:val="24"/>
          <w:lang w:val="es-EC"/>
        </w:rPr>
        <w:t>r</w:t>
      </w:r>
      <w:r w:rsidR="00BC1CA3" w:rsidRPr="006E76A3">
        <w:rPr>
          <w:rFonts w:ascii="Arial" w:hAnsi="Arial" w:cs="Arial"/>
          <w:sz w:val="24"/>
          <w:szCs w:val="24"/>
          <w:lang w:val="es-EC"/>
        </w:rPr>
        <w:t xml:space="preserve">eglamento </w:t>
      </w:r>
      <w:r w:rsidRPr="006E76A3">
        <w:rPr>
          <w:rFonts w:ascii="Arial" w:hAnsi="Arial" w:cs="Arial"/>
          <w:sz w:val="24"/>
          <w:szCs w:val="24"/>
          <w:lang w:val="es-EC"/>
        </w:rPr>
        <w:t xml:space="preserve">serán emitidas por el </w:t>
      </w:r>
      <w:r w:rsidR="00BC1CA3">
        <w:rPr>
          <w:rFonts w:ascii="Arial" w:hAnsi="Arial" w:cs="Arial"/>
          <w:sz w:val="24"/>
          <w:szCs w:val="24"/>
          <w:lang w:val="es-EC"/>
        </w:rPr>
        <w:t>r</w:t>
      </w:r>
      <w:r w:rsidR="00BC1CA3" w:rsidRPr="006E76A3">
        <w:rPr>
          <w:rFonts w:ascii="Arial" w:hAnsi="Arial" w:cs="Arial"/>
          <w:sz w:val="24"/>
          <w:szCs w:val="24"/>
          <w:lang w:val="es-EC"/>
        </w:rPr>
        <w:t xml:space="preserve">ector </w:t>
      </w:r>
      <w:r w:rsidR="00E053E2" w:rsidRPr="006E76A3">
        <w:rPr>
          <w:rFonts w:ascii="Arial" w:hAnsi="Arial" w:cs="Arial"/>
          <w:sz w:val="24"/>
          <w:szCs w:val="24"/>
          <w:lang w:val="es-EC"/>
        </w:rPr>
        <w:t xml:space="preserve">de la </w:t>
      </w:r>
      <w:r w:rsidR="00BC1CA3">
        <w:rPr>
          <w:rFonts w:ascii="Arial" w:hAnsi="Arial" w:cs="Arial"/>
          <w:sz w:val="24"/>
          <w:szCs w:val="24"/>
          <w:lang w:val="es-EC"/>
        </w:rPr>
        <w:t>u</w:t>
      </w:r>
      <w:r w:rsidR="002E49C5">
        <w:rPr>
          <w:rFonts w:ascii="Arial" w:hAnsi="Arial" w:cs="Arial"/>
          <w:sz w:val="24"/>
          <w:szCs w:val="24"/>
          <w:lang w:val="es-EC"/>
        </w:rPr>
        <w:t>niversidad</w:t>
      </w:r>
      <w:r w:rsidR="00BC1CA3">
        <w:rPr>
          <w:rFonts w:ascii="Arial" w:hAnsi="Arial" w:cs="Arial"/>
          <w:sz w:val="24"/>
          <w:szCs w:val="24"/>
          <w:shd w:val="clear" w:color="auto" w:fill="FFFFFF" w:themeFill="background1"/>
          <w:lang w:val="es-EC"/>
        </w:rPr>
        <w:t>. L</w:t>
      </w:r>
      <w:r w:rsidR="00E053E2" w:rsidRPr="006E76A3">
        <w:rPr>
          <w:rFonts w:ascii="Arial" w:hAnsi="Arial" w:cs="Arial"/>
          <w:sz w:val="24"/>
          <w:szCs w:val="24"/>
          <w:shd w:val="clear" w:color="auto" w:fill="FFFFFF" w:themeFill="background1"/>
          <w:lang w:val="es-EC"/>
        </w:rPr>
        <w:t>os</w:t>
      </w:r>
      <w:r w:rsidR="00136D6C" w:rsidRPr="006E76A3">
        <w:rPr>
          <w:rFonts w:ascii="Arial" w:hAnsi="Arial" w:cs="Arial"/>
          <w:sz w:val="24"/>
          <w:szCs w:val="24"/>
          <w:shd w:val="clear" w:color="auto" w:fill="FFFFFF" w:themeFill="background1"/>
          <w:lang w:val="es-EC"/>
        </w:rPr>
        <w:t xml:space="preserve"> </w:t>
      </w:r>
      <w:r w:rsidR="00E053E2" w:rsidRPr="006E76A3">
        <w:rPr>
          <w:rFonts w:ascii="Arial" w:hAnsi="Arial" w:cs="Arial"/>
          <w:sz w:val="24"/>
          <w:szCs w:val="24"/>
          <w:shd w:val="clear" w:color="auto" w:fill="FFFFFF" w:themeFill="background1"/>
          <w:lang w:val="es-EC"/>
        </w:rPr>
        <w:t>instructivos</w:t>
      </w:r>
      <w:r w:rsidRPr="006E76A3">
        <w:rPr>
          <w:rFonts w:ascii="Arial" w:hAnsi="Arial" w:cs="Arial"/>
          <w:sz w:val="24"/>
          <w:szCs w:val="24"/>
          <w:lang w:val="es-EC"/>
        </w:rPr>
        <w:t xml:space="preserve"> de </w:t>
      </w:r>
      <w:r w:rsidR="00354CE9" w:rsidRPr="00F640B2">
        <w:rPr>
          <w:rFonts w:ascii="Arial" w:hAnsi="Arial" w:cs="Arial"/>
          <w:sz w:val="24"/>
          <w:szCs w:val="24"/>
          <w:shd w:val="clear" w:color="auto" w:fill="FFFFFF" w:themeFill="background1"/>
          <w:lang w:val="es-EC"/>
        </w:rPr>
        <w:t>aplicación</w:t>
      </w:r>
      <w:r w:rsidR="00EF1498" w:rsidRPr="00F640B2">
        <w:rPr>
          <w:rFonts w:ascii="Arial" w:hAnsi="Arial" w:cs="Arial"/>
          <w:sz w:val="24"/>
          <w:szCs w:val="24"/>
          <w:shd w:val="clear" w:color="auto" w:fill="FFFFFF" w:themeFill="background1"/>
          <w:lang w:val="es-EC"/>
        </w:rPr>
        <w:t xml:space="preserve"> de </w:t>
      </w:r>
      <w:r w:rsidR="00C21D7F" w:rsidRPr="00F640B2">
        <w:rPr>
          <w:rFonts w:ascii="Arial" w:hAnsi="Arial" w:cs="Arial"/>
          <w:sz w:val="24"/>
          <w:szCs w:val="24"/>
          <w:shd w:val="clear" w:color="auto" w:fill="FFFFFF" w:themeFill="background1"/>
          <w:lang w:val="es-EC"/>
        </w:rPr>
        <w:t>los procedimientos</w:t>
      </w:r>
      <w:r w:rsidRPr="006E76A3">
        <w:rPr>
          <w:rFonts w:ascii="Arial" w:hAnsi="Arial" w:cs="Arial"/>
          <w:sz w:val="24"/>
          <w:szCs w:val="24"/>
          <w:lang w:val="es-EC"/>
        </w:rPr>
        <w:t xml:space="preserve"> de las unidades académicas de la </w:t>
      </w:r>
      <w:r w:rsidR="00BC1CA3">
        <w:rPr>
          <w:rFonts w:ascii="Arial" w:hAnsi="Arial" w:cs="Arial"/>
          <w:sz w:val="24"/>
          <w:szCs w:val="24"/>
          <w:lang w:val="es-EC"/>
        </w:rPr>
        <w:t>u</w:t>
      </w:r>
      <w:r w:rsidR="002E49C5">
        <w:rPr>
          <w:rFonts w:ascii="Arial" w:hAnsi="Arial" w:cs="Arial"/>
          <w:sz w:val="24"/>
          <w:szCs w:val="24"/>
          <w:lang w:val="es-EC"/>
        </w:rPr>
        <w:t>niversidad</w:t>
      </w:r>
      <w:r w:rsidRPr="006E76A3">
        <w:rPr>
          <w:rFonts w:ascii="Arial" w:hAnsi="Arial" w:cs="Arial"/>
          <w:sz w:val="24"/>
          <w:szCs w:val="24"/>
          <w:lang w:val="es-EC"/>
        </w:rPr>
        <w:t xml:space="preserve"> se sujetarán a las disposiciones del presente </w:t>
      </w:r>
      <w:r w:rsidR="00BC1CA3">
        <w:rPr>
          <w:rFonts w:ascii="Arial" w:hAnsi="Arial" w:cs="Arial"/>
          <w:sz w:val="24"/>
          <w:szCs w:val="24"/>
          <w:lang w:val="es-EC"/>
        </w:rPr>
        <w:t>r</w:t>
      </w:r>
      <w:r w:rsidR="00BC1CA3" w:rsidRPr="006E76A3">
        <w:rPr>
          <w:rFonts w:ascii="Arial" w:hAnsi="Arial" w:cs="Arial"/>
          <w:sz w:val="24"/>
          <w:szCs w:val="24"/>
          <w:lang w:val="es-EC"/>
        </w:rPr>
        <w:t>eglamento</w:t>
      </w:r>
      <w:r w:rsidRPr="006E76A3">
        <w:rPr>
          <w:rFonts w:ascii="Arial" w:hAnsi="Arial" w:cs="Arial"/>
          <w:sz w:val="24"/>
          <w:szCs w:val="24"/>
          <w:lang w:val="es-EC"/>
        </w:rPr>
        <w:t xml:space="preserve">. </w:t>
      </w:r>
    </w:p>
    <w:p w:rsidR="00E7645E" w:rsidRPr="00354CE9" w:rsidRDefault="00E7645E" w:rsidP="006E76A3">
      <w:pPr>
        <w:shd w:val="clear" w:color="auto" w:fill="FFFFFF" w:themeFill="background1"/>
        <w:tabs>
          <w:tab w:val="left" w:pos="8931"/>
        </w:tabs>
        <w:ind w:right="32"/>
        <w:jc w:val="both"/>
        <w:rPr>
          <w:rFonts w:ascii="Arial" w:hAnsi="Arial" w:cs="Arial"/>
          <w:strike/>
          <w:sz w:val="24"/>
          <w:szCs w:val="24"/>
          <w:lang w:val="es-EC"/>
        </w:rPr>
      </w:pPr>
    </w:p>
    <w:p w:rsidR="00E7645E" w:rsidRPr="006E76A3" w:rsidRDefault="00F640B2" w:rsidP="006E76A3">
      <w:pPr>
        <w:shd w:val="clear" w:color="auto" w:fill="FFFFFF" w:themeFill="background1"/>
        <w:tabs>
          <w:tab w:val="left" w:pos="8931"/>
        </w:tabs>
        <w:ind w:right="32"/>
        <w:jc w:val="both"/>
        <w:rPr>
          <w:rFonts w:ascii="Arial" w:hAnsi="Arial" w:cs="Arial"/>
          <w:sz w:val="24"/>
          <w:szCs w:val="24"/>
          <w:lang w:val="es-EC"/>
        </w:rPr>
      </w:pPr>
      <w:r>
        <w:rPr>
          <w:rFonts w:ascii="Arial" w:hAnsi="Arial" w:cs="Arial"/>
          <w:b/>
          <w:sz w:val="24"/>
          <w:szCs w:val="24"/>
          <w:lang w:val="es-EC"/>
        </w:rPr>
        <w:t>SEGUNDA</w:t>
      </w:r>
      <w:r w:rsidR="00E7645E" w:rsidRPr="006E76A3">
        <w:rPr>
          <w:rFonts w:ascii="Arial" w:hAnsi="Arial" w:cs="Arial"/>
          <w:sz w:val="24"/>
          <w:szCs w:val="24"/>
          <w:lang w:val="es-EC"/>
        </w:rPr>
        <w:t xml:space="preserve">. La </w:t>
      </w:r>
      <w:r w:rsidR="00BC1CA3">
        <w:rPr>
          <w:rFonts w:ascii="Arial" w:hAnsi="Arial" w:cs="Arial"/>
          <w:sz w:val="24"/>
          <w:szCs w:val="24"/>
          <w:lang w:val="es-EC"/>
        </w:rPr>
        <w:t>u</w:t>
      </w:r>
      <w:r w:rsidR="002E49C5">
        <w:rPr>
          <w:rFonts w:ascii="Arial" w:hAnsi="Arial" w:cs="Arial"/>
          <w:sz w:val="24"/>
          <w:szCs w:val="24"/>
          <w:lang w:val="es-EC"/>
        </w:rPr>
        <w:t>niversidad</w:t>
      </w:r>
      <w:r w:rsidR="00E7645E" w:rsidRPr="006E76A3">
        <w:rPr>
          <w:rFonts w:ascii="Arial" w:hAnsi="Arial" w:cs="Arial"/>
          <w:sz w:val="24"/>
          <w:szCs w:val="24"/>
          <w:lang w:val="es-EC"/>
        </w:rPr>
        <w:t xml:space="preserve"> podrá admitir personas en calidad de oyentes, con la autorización de la máxima autoridad de la respectiva unidad académica.</w:t>
      </w:r>
    </w:p>
    <w:p w:rsidR="00E7645E" w:rsidRPr="006E76A3" w:rsidRDefault="00E7645E" w:rsidP="006E76A3">
      <w:pPr>
        <w:shd w:val="clear" w:color="auto" w:fill="FFFFFF" w:themeFill="background1"/>
        <w:tabs>
          <w:tab w:val="left" w:pos="8931"/>
        </w:tabs>
        <w:ind w:right="32"/>
        <w:rPr>
          <w:rFonts w:ascii="Arial" w:hAnsi="Arial" w:cs="Arial"/>
          <w:sz w:val="24"/>
          <w:szCs w:val="24"/>
          <w:lang w:val="es-EC"/>
        </w:rPr>
      </w:pPr>
    </w:p>
    <w:p w:rsidR="00E7645E" w:rsidRPr="006E76A3" w:rsidRDefault="00F640B2" w:rsidP="006E76A3">
      <w:pPr>
        <w:shd w:val="clear" w:color="auto" w:fill="FFFFFF" w:themeFill="background1"/>
        <w:tabs>
          <w:tab w:val="left" w:pos="8931"/>
        </w:tabs>
        <w:ind w:right="32"/>
        <w:jc w:val="both"/>
        <w:rPr>
          <w:rFonts w:ascii="Arial" w:hAnsi="Arial" w:cs="Arial"/>
          <w:sz w:val="24"/>
          <w:szCs w:val="24"/>
          <w:lang w:val="es-EC"/>
        </w:rPr>
      </w:pPr>
      <w:r>
        <w:rPr>
          <w:rFonts w:ascii="Arial" w:hAnsi="Arial" w:cs="Arial"/>
          <w:b/>
          <w:sz w:val="24"/>
          <w:szCs w:val="24"/>
          <w:lang w:val="es-EC"/>
        </w:rPr>
        <w:t>TERCERA</w:t>
      </w:r>
      <w:r w:rsidR="00E7645E" w:rsidRPr="006E76A3">
        <w:rPr>
          <w:rFonts w:ascii="Arial" w:hAnsi="Arial" w:cs="Arial"/>
          <w:sz w:val="24"/>
          <w:szCs w:val="24"/>
          <w:lang w:val="es-EC"/>
        </w:rPr>
        <w:t xml:space="preserve">. Los participantes en cursos sin reconocimiento académico, como cursos de extensión universitaria, abiertos y </w:t>
      </w:r>
      <w:r w:rsidR="00BC1CA3">
        <w:rPr>
          <w:rFonts w:ascii="Arial" w:hAnsi="Arial" w:cs="Arial"/>
          <w:sz w:val="24"/>
          <w:szCs w:val="24"/>
          <w:lang w:val="es-EC"/>
        </w:rPr>
        <w:t xml:space="preserve">de </w:t>
      </w:r>
      <w:r w:rsidR="00E7645E" w:rsidRPr="006E76A3">
        <w:rPr>
          <w:rFonts w:ascii="Arial" w:hAnsi="Arial" w:cs="Arial"/>
          <w:sz w:val="24"/>
          <w:szCs w:val="24"/>
          <w:lang w:val="es-EC"/>
        </w:rPr>
        <w:t>nivelación, se regirán por norm</w:t>
      </w:r>
      <w:r w:rsidR="0036714C" w:rsidRPr="006E76A3">
        <w:rPr>
          <w:rFonts w:ascii="Arial" w:hAnsi="Arial" w:cs="Arial"/>
          <w:sz w:val="24"/>
          <w:szCs w:val="24"/>
          <w:lang w:val="es-EC"/>
        </w:rPr>
        <w:t xml:space="preserve">as especiales aprobadas por el </w:t>
      </w:r>
      <w:r w:rsidR="00BC1CA3">
        <w:rPr>
          <w:rFonts w:ascii="Arial" w:hAnsi="Arial" w:cs="Arial"/>
          <w:sz w:val="24"/>
          <w:szCs w:val="24"/>
          <w:lang w:val="es-EC"/>
        </w:rPr>
        <w:t>r</w:t>
      </w:r>
      <w:r w:rsidR="00BC1CA3" w:rsidRPr="006E76A3">
        <w:rPr>
          <w:rFonts w:ascii="Arial" w:hAnsi="Arial" w:cs="Arial"/>
          <w:sz w:val="24"/>
          <w:szCs w:val="24"/>
          <w:lang w:val="es-EC"/>
        </w:rPr>
        <w:t>ector</w:t>
      </w:r>
      <w:r w:rsidR="00E7645E" w:rsidRPr="006E76A3">
        <w:rPr>
          <w:rFonts w:ascii="Arial" w:hAnsi="Arial" w:cs="Arial"/>
          <w:sz w:val="24"/>
          <w:szCs w:val="24"/>
          <w:lang w:val="es-EC"/>
        </w:rPr>
        <w:t>.</w:t>
      </w:r>
    </w:p>
    <w:p w:rsidR="00E7645E" w:rsidRPr="006E76A3" w:rsidRDefault="00E7645E" w:rsidP="006E76A3">
      <w:pPr>
        <w:shd w:val="clear" w:color="auto" w:fill="FFFFFF" w:themeFill="background1"/>
        <w:tabs>
          <w:tab w:val="left" w:pos="8931"/>
        </w:tabs>
        <w:ind w:right="32"/>
        <w:jc w:val="both"/>
        <w:rPr>
          <w:rFonts w:ascii="Arial" w:hAnsi="Arial" w:cs="Arial"/>
          <w:sz w:val="24"/>
          <w:szCs w:val="24"/>
          <w:lang w:val="es-EC"/>
        </w:rPr>
      </w:pPr>
    </w:p>
    <w:p w:rsidR="00E7645E" w:rsidRPr="006E76A3" w:rsidRDefault="00F640B2" w:rsidP="006E76A3">
      <w:pPr>
        <w:shd w:val="clear" w:color="auto" w:fill="FFFFFF" w:themeFill="background1"/>
        <w:jc w:val="both"/>
        <w:rPr>
          <w:rFonts w:ascii="Arial" w:hAnsi="Arial" w:cs="Arial"/>
          <w:sz w:val="24"/>
          <w:szCs w:val="24"/>
          <w:lang w:val="es-EC"/>
        </w:rPr>
      </w:pPr>
      <w:r>
        <w:rPr>
          <w:rFonts w:ascii="Arial" w:hAnsi="Arial" w:cs="Arial"/>
          <w:b/>
          <w:sz w:val="24"/>
          <w:szCs w:val="24"/>
          <w:lang w:val="es-EC"/>
        </w:rPr>
        <w:t>CUARTA</w:t>
      </w:r>
      <w:r w:rsidR="00E7645E" w:rsidRPr="006E76A3">
        <w:rPr>
          <w:rFonts w:ascii="Arial" w:hAnsi="Arial" w:cs="Arial"/>
          <w:b/>
          <w:sz w:val="24"/>
          <w:szCs w:val="24"/>
          <w:lang w:val="es-EC"/>
        </w:rPr>
        <w:t>.</w:t>
      </w:r>
      <w:r w:rsidR="00E7645E" w:rsidRPr="006E76A3">
        <w:rPr>
          <w:rFonts w:ascii="Arial" w:hAnsi="Arial" w:cs="Arial"/>
          <w:sz w:val="24"/>
          <w:szCs w:val="24"/>
          <w:lang w:val="es-EC"/>
        </w:rPr>
        <w:t xml:space="preserve"> Las unidades académicas que por su </w:t>
      </w:r>
      <w:r w:rsidR="00BC1CA3" w:rsidRPr="006E76A3">
        <w:rPr>
          <w:rFonts w:ascii="Arial" w:hAnsi="Arial" w:cs="Arial"/>
          <w:sz w:val="24"/>
          <w:szCs w:val="24"/>
          <w:lang w:val="es-EC"/>
        </w:rPr>
        <w:t>modalidad requieran</w:t>
      </w:r>
      <w:r w:rsidR="00E7645E" w:rsidRPr="006E76A3">
        <w:rPr>
          <w:rFonts w:ascii="Arial" w:hAnsi="Arial" w:cs="Arial"/>
          <w:sz w:val="24"/>
          <w:szCs w:val="24"/>
          <w:lang w:val="es-EC"/>
        </w:rPr>
        <w:t xml:space="preserve"> normas especiales para sus estudiantes podrán presentarlas al Consej</w:t>
      </w:r>
      <w:r w:rsidR="0036714C" w:rsidRPr="006E76A3">
        <w:rPr>
          <w:rFonts w:ascii="Arial" w:hAnsi="Arial" w:cs="Arial"/>
          <w:sz w:val="24"/>
          <w:szCs w:val="24"/>
          <w:lang w:val="es-EC"/>
        </w:rPr>
        <w:t>o Académico para su aprobación.</w:t>
      </w:r>
    </w:p>
    <w:p w:rsidR="0036714C" w:rsidRPr="006E76A3" w:rsidRDefault="0036714C" w:rsidP="006E76A3">
      <w:pPr>
        <w:shd w:val="clear" w:color="auto" w:fill="FFFFFF" w:themeFill="background1"/>
        <w:jc w:val="both"/>
        <w:rPr>
          <w:rFonts w:ascii="Arial" w:hAnsi="Arial" w:cs="Arial"/>
          <w:sz w:val="24"/>
          <w:szCs w:val="24"/>
          <w:lang w:val="es-EC"/>
        </w:rPr>
      </w:pPr>
    </w:p>
    <w:p w:rsidR="00067F86" w:rsidRPr="006E76A3" w:rsidRDefault="00F640B2" w:rsidP="006E76A3">
      <w:pPr>
        <w:shd w:val="clear" w:color="auto" w:fill="FFFFFF" w:themeFill="background1"/>
        <w:autoSpaceDE w:val="0"/>
        <w:autoSpaceDN w:val="0"/>
        <w:adjustRightInd w:val="0"/>
        <w:spacing w:after="240"/>
        <w:ind w:right="2"/>
        <w:jc w:val="both"/>
        <w:rPr>
          <w:rFonts w:ascii="Arial" w:hAnsi="Arial" w:cs="Arial"/>
          <w:sz w:val="24"/>
          <w:szCs w:val="24"/>
          <w:lang w:val="es-EC"/>
        </w:rPr>
      </w:pPr>
      <w:r>
        <w:rPr>
          <w:rFonts w:ascii="Arial" w:hAnsi="Arial" w:cs="Arial"/>
          <w:b/>
          <w:sz w:val="24"/>
          <w:szCs w:val="24"/>
          <w:lang w:val="es-EC"/>
        </w:rPr>
        <w:t>QUINTA</w:t>
      </w:r>
      <w:r w:rsidR="00D333FF" w:rsidRPr="006E76A3">
        <w:rPr>
          <w:rFonts w:ascii="Arial" w:hAnsi="Arial" w:cs="Arial"/>
          <w:b/>
          <w:sz w:val="24"/>
          <w:szCs w:val="24"/>
          <w:lang w:val="es-EC"/>
        </w:rPr>
        <w:t>.</w:t>
      </w:r>
      <w:r w:rsidR="00067F86" w:rsidRPr="006E76A3">
        <w:rPr>
          <w:rFonts w:ascii="Arial" w:hAnsi="Arial" w:cs="Arial"/>
          <w:sz w:val="24"/>
          <w:szCs w:val="24"/>
          <w:lang w:val="es-EC"/>
        </w:rPr>
        <w:t xml:space="preserve"> En caso de que un estudiante no apruebe </w:t>
      </w:r>
      <w:r w:rsidR="00E053E2" w:rsidRPr="006E76A3">
        <w:rPr>
          <w:rFonts w:ascii="Arial" w:hAnsi="Arial" w:cs="Arial"/>
          <w:sz w:val="24"/>
          <w:szCs w:val="24"/>
          <w:lang w:val="es-EC"/>
        </w:rPr>
        <w:t xml:space="preserve">por segunda ocasión </w:t>
      </w:r>
      <w:r w:rsidR="00067F86" w:rsidRPr="006E76A3">
        <w:rPr>
          <w:rFonts w:ascii="Arial" w:hAnsi="Arial" w:cs="Arial"/>
          <w:sz w:val="24"/>
          <w:szCs w:val="24"/>
          <w:lang w:val="es-EC"/>
        </w:rPr>
        <w:t xml:space="preserve">la opción </w:t>
      </w:r>
      <w:r w:rsidR="00E053E2" w:rsidRPr="006E76A3">
        <w:rPr>
          <w:rFonts w:ascii="Arial" w:hAnsi="Arial" w:cs="Arial"/>
          <w:sz w:val="24"/>
          <w:szCs w:val="24"/>
          <w:lang w:val="es-EC"/>
        </w:rPr>
        <w:t>de titulación escogida</w:t>
      </w:r>
      <w:r w:rsidR="002B3E06" w:rsidRPr="006E76A3">
        <w:rPr>
          <w:rFonts w:ascii="Arial" w:hAnsi="Arial" w:cs="Arial"/>
          <w:sz w:val="24"/>
          <w:szCs w:val="24"/>
          <w:lang w:val="es-EC"/>
        </w:rPr>
        <w:t xml:space="preserve">, podrá cambiarse por </w:t>
      </w:r>
      <w:r w:rsidR="00067F86" w:rsidRPr="006E76A3">
        <w:rPr>
          <w:rFonts w:ascii="Arial" w:hAnsi="Arial" w:cs="Arial"/>
          <w:sz w:val="24"/>
          <w:szCs w:val="24"/>
          <w:lang w:val="es-EC"/>
        </w:rPr>
        <w:t xml:space="preserve">única vez de opción de titulación, siempre que se encuentre dentro de los plazos establecidos en la </w:t>
      </w:r>
      <w:r w:rsidR="00BC1CA3" w:rsidRPr="00BC1CA3">
        <w:rPr>
          <w:rFonts w:ascii="Arial" w:hAnsi="Arial" w:cs="Arial"/>
          <w:sz w:val="24"/>
          <w:szCs w:val="24"/>
          <w:lang w:val="es-EC"/>
        </w:rPr>
        <w:t>disposición general s</w:t>
      </w:r>
      <w:r w:rsidR="005B1551">
        <w:rPr>
          <w:rFonts w:ascii="Arial" w:hAnsi="Arial" w:cs="Arial"/>
          <w:sz w:val="24"/>
          <w:szCs w:val="24"/>
          <w:lang w:val="es-EC"/>
        </w:rPr>
        <w:t>exta</w:t>
      </w:r>
      <w:r w:rsidR="00BC1CA3" w:rsidRPr="00BC1CA3">
        <w:rPr>
          <w:rFonts w:ascii="Arial" w:hAnsi="Arial" w:cs="Arial"/>
          <w:sz w:val="24"/>
          <w:szCs w:val="24"/>
          <w:lang w:val="es-EC"/>
        </w:rPr>
        <w:t xml:space="preserve"> </w:t>
      </w:r>
      <w:r w:rsidR="0036714C" w:rsidRPr="006E76A3">
        <w:rPr>
          <w:rFonts w:ascii="Arial" w:hAnsi="Arial" w:cs="Arial"/>
          <w:sz w:val="24"/>
          <w:szCs w:val="24"/>
          <w:lang w:val="es-EC"/>
        </w:rPr>
        <w:t>d</w:t>
      </w:r>
      <w:r w:rsidR="00067F86" w:rsidRPr="006E76A3">
        <w:rPr>
          <w:rFonts w:ascii="Arial" w:hAnsi="Arial" w:cs="Arial"/>
          <w:sz w:val="24"/>
          <w:szCs w:val="24"/>
          <w:lang w:val="es-EC"/>
        </w:rPr>
        <w:t xml:space="preserve">e este </w:t>
      </w:r>
      <w:r w:rsidR="00BC1CA3">
        <w:rPr>
          <w:rFonts w:ascii="Arial" w:hAnsi="Arial" w:cs="Arial"/>
          <w:sz w:val="24"/>
          <w:szCs w:val="24"/>
          <w:lang w:val="es-EC"/>
        </w:rPr>
        <w:t>r</w:t>
      </w:r>
      <w:r w:rsidR="00BC1CA3" w:rsidRPr="006E76A3">
        <w:rPr>
          <w:rFonts w:ascii="Arial" w:hAnsi="Arial" w:cs="Arial"/>
          <w:sz w:val="24"/>
          <w:szCs w:val="24"/>
          <w:lang w:val="es-EC"/>
        </w:rPr>
        <w:t>eglamento</w:t>
      </w:r>
      <w:r w:rsidR="00067F86" w:rsidRPr="006E76A3">
        <w:rPr>
          <w:rFonts w:ascii="Arial" w:hAnsi="Arial" w:cs="Arial"/>
          <w:sz w:val="24"/>
          <w:szCs w:val="24"/>
          <w:lang w:val="es-EC"/>
        </w:rPr>
        <w:t xml:space="preserve">. En el caso </w:t>
      </w:r>
      <w:r w:rsidR="00BC1CA3">
        <w:rPr>
          <w:rFonts w:ascii="Arial" w:hAnsi="Arial" w:cs="Arial"/>
          <w:sz w:val="24"/>
          <w:szCs w:val="24"/>
          <w:lang w:val="es-EC"/>
        </w:rPr>
        <w:t xml:space="preserve">de </w:t>
      </w:r>
      <w:r w:rsidR="00067F86" w:rsidRPr="006E76A3">
        <w:rPr>
          <w:rFonts w:ascii="Arial" w:hAnsi="Arial" w:cs="Arial"/>
          <w:sz w:val="24"/>
          <w:szCs w:val="24"/>
          <w:lang w:val="es-EC"/>
        </w:rPr>
        <w:t>que el estudiante no concluya o no apruebe</w:t>
      </w:r>
      <w:r w:rsidR="00BC1CA3">
        <w:rPr>
          <w:rFonts w:ascii="Arial" w:hAnsi="Arial" w:cs="Arial"/>
          <w:sz w:val="24"/>
          <w:szCs w:val="24"/>
          <w:lang w:val="es-EC"/>
        </w:rPr>
        <w:t xml:space="preserve"> </w:t>
      </w:r>
      <w:r w:rsidR="0036714C" w:rsidRPr="006E76A3">
        <w:rPr>
          <w:rFonts w:ascii="Arial" w:hAnsi="Arial" w:cs="Arial"/>
          <w:sz w:val="24"/>
          <w:szCs w:val="24"/>
          <w:lang w:val="es-EC"/>
        </w:rPr>
        <w:t xml:space="preserve">por dos </w:t>
      </w:r>
      <w:r w:rsidR="00C21D7F" w:rsidRPr="006E76A3">
        <w:rPr>
          <w:rFonts w:ascii="Arial" w:hAnsi="Arial" w:cs="Arial"/>
          <w:sz w:val="24"/>
          <w:szCs w:val="24"/>
          <w:lang w:val="es-EC"/>
        </w:rPr>
        <w:t>ocasiones la</w:t>
      </w:r>
      <w:r w:rsidR="00067F86" w:rsidRPr="006E76A3">
        <w:rPr>
          <w:rFonts w:ascii="Arial" w:hAnsi="Arial" w:cs="Arial"/>
          <w:sz w:val="24"/>
          <w:szCs w:val="24"/>
          <w:lang w:val="es-EC"/>
        </w:rPr>
        <w:t xml:space="preserve"> nueva opción de titulación escogida, no podrá titularse en la misma carrera o programa, sin embargo</w:t>
      </w:r>
      <w:r w:rsidR="00BC1CA3">
        <w:rPr>
          <w:rFonts w:ascii="Arial" w:hAnsi="Arial" w:cs="Arial"/>
          <w:sz w:val="24"/>
          <w:szCs w:val="24"/>
          <w:lang w:val="es-EC"/>
        </w:rPr>
        <w:t>,</w:t>
      </w:r>
      <w:r w:rsidR="00067F86" w:rsidRPr="006E76A3">
        <w:rPr>
          <w:rFonts w:ascii="Arial" w:hAnsi="Arial" w:cs="Arial"/>
          <w:sz w:val="24"/>
          <w:szCs w:val="24"/>
          <w:lang w:val="es-EC"/>
        </w:rPr>
        <w:t xml:space="preserve"> podrá cambiar de carrera o programa en la </w:t>
      </w:r>
      <w:r w:rsidR="00BC1CA3">
        <w:rPr>
          <w:rFonts w:ascii="Arial" w:hAnsi="Arial" w:cs="Arial"/>
          <w:sz w:val="24"/>
          <w:szCs w:val="24"/>
          <w:lang w:val="es-EC"/>
        </w:rPr>
        <w:t>universidad,</w:t>
      </w:r>
      <w:r w:rsidR="00BC1CA3" w:rsidRPr="006E76A3">
        <w:rPr>
          <w:rFonts w:ascii="Arial" w:hAnsi="Arial" w:cs="Arial"/>
          <w:sz w:val="24"/>
          <w:szCs w:val="24"/>
          <w:lang w:val="es-EC"/>
        </w:rPr>
        <w:t xml:space="preserve"> </w:t>
      </w:r>
      <w:r w:rsidR="00BC1CA3">
        <w:rPr>
          <w:rFonts w:ascii="Arial" w:hAnsi="Arial" w:cs="Arial"/>
          <w:sz w:val="24"/>
          <w:szCs w:val="24"/>
          <w:lang w:val="es-EC"/>
        </w:rPr>
        <w:t>luego del respectivo</w:t>
      </w:r>
      <w:r w:rsidR="00BC1CA3" w:rsidRPr="006E76A3">
        <w:rPr>
          <w:rFonts w:ascii="Arial" w:hAnsi="Arial" w:cs="Arial"/>
          <w:sz w:val="24"/>
          <w:szCs w:val="24"/>
          <w:lang w:val="es-EC"/>
        </w:rPr>
        <w:t xml:space="preserve"> </w:t>
      </w:r>
      <w:r w:rsidR="00067F86" w:rsidRPr="006E76A3">
        <w:rPr>
          <w:rFonts w:ascii="Arial" w:hAnsi="Arial" w:cs="Arial"/>
          <w:sz w:val="24"/>
          <w:szCs w:val="24"/>
          <w:lang w:val="es-EC"/>
        </w:rPr>
        <w:t xml:space="preserve">proceso de homologación de estudios. </w:t>
      </w:r>
    </w:p>
    <w:p w:rsidR="00067F86" w:rsidRPr="00D57D42" w:rsidRDefault="00F640B2" w:rsidP="006E76A3">
      <w:pPr>
        <w:shd w:val="clear" w:color="auto" w:fill="FFFFFF" w:themeFill="background1"/>
        <w:autoSpaceDE w:val="0"/>
        <w:autoSpaceDN w:val="0"/>
        <w:adjustRightInd w:val="0"/>
        <w:spacing w:after="240"/>
        <w:ind w:right="2"/>
        <w:jc w:val="both"/>
        <w:rPr>
          <w:rStyle w:val="Normal1"/>
          <w:rFonts w:ascii="Arial" w:hAnsi="Arial" w:cs="Arial"/>
          <w:lang w:val="es-EC"/>
        </w:rPr>
      </w:pPr>
      <w:r>
        <w:rPr>
          <w:rFonts w:ascii="Arial" w:hAnsi="Arial" w:cs="Arial"/>
          <w:b/>
          <w:sz w:val="24"/>
          <w:szCs w:val="24"/>
          <w:lang w:val="es-EC"/>
        </w:rPr>
        <w:t>SEXTA</w:t>
      </w:r>
      <w:r w:rsidR="00D333FF" w:rsidRPr="006E76A3">
        <w:rPr>
          <w:rFonts w:ascii="Arial" w:hAnsi="Arial" w:cs="Arial"/>
          <w:sz w:val="24"/>
          <w:szCs w:val="24"/>
          <w:lang w:val="es-EC"/>
        </w:rPr>
        <w:t>.</w:t>
      </w:r>
      <w:r w:rsidR="00067F86" w:rsidRPr="006E76A3">
        <w:rPr>
          <w:rFonts w:ascii="Arial" w:hAnsi="Arial" w:cs="Arial"/>
          <w:sz w:val="24"/>
          <w:szCs w:val="24"/>
          <w:lang w:val="es-EC"/>
        </w:rPr>
        <w:t xml:space="preserve"> </w:t>
      </w:r>
      <w:r w:rsidR="00067F86" w:rsidRPr="00D57D42">
        <w:rPr>
          <w:rStyle w:val="Normal1"/>
          <w:rFonts w:ascii="Arial" w:hAnsi="Arial" w:cs="Arial"/>
          <w:lang w:val="es-EC"/>
        </w:rPr>
        <w:t>Cuando el estudiante haya cumplido y aprobado la totalidad del plan de estudios</w:t>
      </w:r>
      <w:r w:rsidR="00BC1CA3">
        <w:rPr>
          <w:rStyle w:val="Normal1"/>
          <w:rFonts w:ascii="Arial" w:hAnsi="Arial" w:cs="Arial"/>
          <w:lang w:val="es-EC"/>
        </w:rPr>
        <w:t>,</w:t>
      </w:r>
      <w:r w:rsidR="00067F86" w:rsidRPr="00D57D42">
        <w:rPr>
          <w:rStyle w:val="Normal1"/>
          <w:rFonts w:ascii="Arial" w:hAnsi="Arial" w:cs="Arial"/>
          <w:lang w:val="es-EC"/>
        </w:rPr>
        <w:t xml:space="preserve"> excepto la opción de titulación escogida dentro de los plazos establecidos en este </w:t>
      </w:r>
      <w:r w:rsidR="00BC1CA3">
        <w:rPr>
          <w:rStyle w:val="Normal1"/>
          <w:rFonts w:ascii="Arial" w:hAnsi="Arial" w:cs="Arial"/>
          <w:lang w:val="es-EC"/>
        </w:rPr>
        <w:t>r</w:t>
      </w:r>
      <w:r w:rsidR="00BC1CA3" w:rsidRPr="00D57D42">
        <w:rPr>
          <w:rStyle w:val="Normal1"/>
          <w:rFonts w:ascii="Arial" w:hAnsi="Arial" w:cs="Arial"/>
          <w:lang w:val="es-EC"/>
        </w:rPr>
        <w:t>eglamento</w:t>
      </w:r>
      <w:r w:rsidR="00BC1CA3">
        <w:rPr>
          <w:rStyle w:val="Normal1"/>
          <w:rFonts w:ascii="Arial" w:hAnsi="Arial" w:cs="Arial"/>
          <w:lang w:val="es-EC"/>
        </w:rPr>
        <w:t>,</w:t>
      </w:r>
      <w:r w:rsidR="00BC1CA3" w:rsidRPr="00D57D42">
        <w:rPr>
          <w:rStyle w:val="Normal1"/>
          <w:rFonts w:ascii="Arial" w:hAnsi="Arial" w:cs="Arial"/>
          <w:lang w:val="es-EC"/>
        </w:rPr>
        <w:t xml:space="preserve"> </w:t>
      </w:r>
      <w:r w:rsidR="00067F86" w:rsidRPr="00D57D42">
        <w:rPr>
          <w:rStyle w:val="Normal1"/>
          <w:rFonts w:ascii="Arial" w:hAnsi="Arial" w:cs="Arial"/>
          <w:lang w:val="es-EC"/>
        </w:rPr>
        <w:t xml:space="preserve">y </w:t>
      </w:r>
      <w:r w:rsidR="00BC1CA3">
        <w:rPr>
          <w:rStyle w:val="Normal1"/>
          <w:rFonts w:ascii="Arial" w:hAnsi="Arial" w:cs="Arial"/>
          <w:lang w:val="es-EC"/>
        </w:rPr>
        <w:t xml:space="preserve">cuando </w:t>
      </w:r>
      <w:r w:rsidR="00067F86" w:rsidRPr="00D57D42">
        <w:rPr>
          <w:rStyle w:val="Normal1"/>
          <w:rFonts w:ascii="Arial" w:hAnsi="Arial" w:cs="Arial"/>
          <w:lang w:val="es-EC"/>
        </w:rPr>
        <w:t>hayan transcurrido hasta 10 años, contados a partir de</w:t>
      </w:r>
      <w:r w:rsidR="002B3E06" w:rsidRPr="00D57D42">
        <w:rPr>
          <w:rStyle w:val="Normal1"/>
          <w:rFonts w:ascii="Arial" w:hAnsi="Arial" w:cs="Arial"/>
          <w:lang w:val="es-EC"/>
        </w:rPr>
        <w:t>l</w:t>
      </w:r>
      <w:r w:rsidR="00067F86" w:rsidRPr="00D57D42">
        <w:rPr>
          <w:rStyle w:val="Normal1"/>
          <w:rFonts w:ascii="Arial" w:hAnsi="Arial" w:cs="Arial"/>
          <w:lang w:val="es-EC"/>
        </w:rPr>
        <w:t xml:space="preserve">  último período académico de la respectiva carrera o programa, deberá matricularse y tomar los cursos, asignaturas o equivalentes para la actualización de conocimientos</w:t>
      </w:r>
      <w:r w:rsidR="00BC1CA3">
        <w:rPr>
          <w:rStyle w:val="Normal1"/>
          <w:rFonts w:ascii="Arial" w:hAnsi="Arial" w:cs="Arial"/>
          <w:lang w:val="es-EC"/>
        </w:rPr>
        <w:t>,</w:t>
      </w:r>
      <w:r w:rsidR="00891120" w:rsidRPr="00D57D42">
        <w:rPr>
          <w:rStyle w:val="Normal1"/>
          <w:rFonts w:ascii="Arial" w:hAnsi="Arial" w:cs="Arial"/>
          <w:lang w:val="es-EC"/>
        </w:rPr>
        <w:t xml:space="preserve"> con un mínimo de 320 horas</w:t>
      </w:r>
      <w:r w:rsidR="00067F86" w:rsidRPr="00D57D42">
        <w:rPr>
          <w:rStyle w:val="Normal1"/>
          <w:rFonts w:ascii="Arial" w:hAnsi="Arial" w:cs="Arial"/>
          <w:lang w:val="es-EC"/>
        </w:rPr>
        <w:t>, para lo cual deberá cancelar el valor establecido en el Reglamento para la Regulación de Aranceles, Matrículas y Derechos en las Instituciones de Educación Superior Particulares. Adicionalmente, deberá rendir y aprobar una evaluación de conocimientos actualizados para las asignaturas, cursos o sus equivalentes</w:t>
      </w:r>
      <w:r w:rsidR="00BC1CA3">
        <w:rPr>
          <w:rStyle w:val="Normal1"/>
          <w:rFonts w:ascii="Arial" w:hAnsi="Arial" w:cs="Arial"/>
          <w:lang w:val="es-EC"/>
        </w:rPr>
        <w:t>,</w:t>
      </w:r>
      <w:r w:rsidR="00067F86" w:rsidRPr="00D57D42">
        <w:rPr>
          <w:rStyle w:val="Normal1"/>
          <w:rFonts w:ascii="Arial" w:hAnsi="Arial" w:cs="Arial"/>
          <w:lang w:val="es-EC"/>
        </w:rPr>
        <w:t xml:space="preserve"> que la unidad académica considere necesarias, así como culminar y aprobar el trabajo de titulación o aprobar el correspondiente examen de grado de carácter complexivo, que deberá ser distinto al examen de</w:t>
      </w:r>
      <w:r w:rsidR="00891120" w:rsidRPr="00D57D42">
        <w:rPr>
          <w:rStyle w:val="Normal1"/>
          <w:rFonts w:ascii="Arial" w:hAnsi="Arial" w:cs="Arial"/>
          <w:lang w:val="es-EC"/>
        </w:rPr>
        <w:t xml:space="preserve"> actualización de conocimientos.</w:t>
      </w:r>
      <w:r w:rsidR="00A13A62" w:rsidRPr="00D57D42">
        <w:rPr>
          <w:rStyle w:val="Normal1"/>
          <w:rFonts w:ascii="Arial" w:hAnsi="Arial" w:cs="Arial"/>
          <w:lang w:val="es-EC"/>
        </w:rPr>
        <w:t xml:space="preserve"> </w:t>
      </w:r>
    </w:p>
    <w:p w:rsidR="00067F86" w:rsidRPr="00D57D42" w:rsidRDefault="00067F86" w:rsidP="006E76A3">
      <w:pPr>
        <w:shd w:val="clear" w:color="auto" w:fill="FFFFFF" w:themeFill="background1"/>
        <w:spacing w:after="240"/>
        <w:ind w:right="2"/>
        <w:jc w:val="both"/>
        <w:rPr>
          <w:rStyle w:val="Normal1"/>
          <w:rFonts w:ascii="Arial" w:hAnsi="Arial" w:cs="Arial"/>
          <w:lang w:val="es-EC"/>
        </w:rPr>
      </w:pPr>
      <w:r w:rsidRPr="00D57D42">
        <w:rPr>
          <w:rStyle w:val="Normal1"/>
          <w:rFonts w:ascii="Arial" w:hAnsi="Arial" w:cs="Arial"/>
          <w:lang w:val="es-EC"/>
        </w:rPr>
        <w:t xml:space="preserve">En caso de que un estudiante no concluya o no apruebe la opción de titulación luego de transcurridos más de 10 años, contados a partir del último período académico de la carrera o programa, </w:t>
      </w:r>
      <w:r w:rsidR="002B3E06" w:rsidRPr="00D57D42">
        <w:rPr>
          <w:rStyle w:val="Normal1"/>
          <w:rFonts w:ascii="Arial" w:hAnsi="Arial" w:cs="Arial"/>
          <w:lang w:val="es-EC"/>
        </w:rPr>
        <w:t>para graduarse</w:t>
      </w:r>
      <w:r w:rsidR="00E82E5D">
        <w:rPr>
          <w:rStyle w:val="Normal1"/>
          <w:rFonts w:ascii="Arial" w:hAnsi="Arial" w:cs="Arial"/>
          <w:lang w:val="es-EC"/>
        </w:rPr>
        <w:t>,</w:t>
      </w:r>
      <w:r w:rsidR="002B3E06" w:rsidRPr="00D57D42">
        <w:rPr>
          <w:rStyle w:val="Normal1"/>
          <w:rFonts w:ascii="Arial" w:hAnsi="Arial" w:cs="Arial"/>
          <w:lang w:val="es-EC"/>
        </w:rPr>
        <w:t xml:space="preserve"> </w:t>
      </w:r>
      <w:r w:rsidR="00BC1CA3" w:rsidRPr="00D57D42">
        <w:rPr>
          <w:rStyle w:val="Normal1"/>
          <w:rFonts w:ascii="Arial" w:hAnsi="Arial" w:cs="Arial"/>
          <w:lang w:val="es-EC"/>
        </w:rPr>
        <w:t>solo podrá</w:t>
      </w:r>
      <w:r w:rsidRPr="00D57D42">
        <w:rPr>
          <w:rStyle w:val="Normal1"/>
          <w:rFonts w:ascii="Arial" w:hAnsi="Arial" w:cs="Arial"/>
          <w:lang w:val="es-EC"/>
        </w:rPr>
        <w:t xml:space="preserve"> optar por la homologación de estudios </w:t>
      </w:r>
      <w:r w:rsidR="002B3E06" w:rsidRPr="00D57D42">
        <w:rPr>
          <w:rStyle w:val="Normal1"/>
          <w:rFonts w:ascii="Arial" w:hAnsi="Arial" w:cs="Arial"/>
          <w:lang w:val="es-EC"/>
        </w:rPr>
        <w:t xml:space="preserve">en </w:t>
      </w:r>
      <w:r w:rsidRPr="00D57D42">
        <w:rPr>
          <w:rStyle w:val="Normal1"/>
          <w:rFonts w:ascii="Arial" w:hAnsi="Arial" w:cs="Arial"/>
          <w:lang w:val="es-EC"/>
        </w:rPr>
        <w:t xml:space="preserve">la carrera o programa que se encuentre vigente, únicamente mediante el mecanismo de validación de conocimientos establecido en el Reglamento de Régimen Académico emitido por el </w:t>
      </w:r>
      <w:r w:rsidR="00E82E5D">
        <w:rPr>
          <w:rStyle w:val="Normal1"/>
          <w:rFonts w:ascii="Arial" w:hAnsi="Arial" w:cs="Arial"/>
          <w:lang w:val="es-EC"/>
        </w:rPr>
        <w:t>Consejo de Educación Superior (C</w:t>
      </w:r>
      <w:r w:rsidRPr="00D57D42">
        <w:rPr>
          <w:rStyle w:val="Normal1"/>
          <w:rFonts w:ascii="Arial" w:hAnsi="Arial" w:cs="Arial"/>
          <w:lang w:val="es-EC"/>
        </w:rPr>
        <w:t>ES</w:t>
      </w:r>
      <w:r w:rsidR="00E82E5D">
        <w:rPr>
          <w:rStyle w:val="Normal1"/>
          <w:rFonts w:ascii="Arial" w:hAnsi="Arial" w:cs="Arial"/>
          <w:lang w:val="es-EC"/>
        </w:rPr>
        <w:t>)</w:t>
      </w:r>
      <w:r w:rsidRPr="00D57D42">
        <w:rPr>
          <w:rStyle w:val="Normal1"/>
          <w:rFonts w:ascii="Arial" w:hAnsi="Arial" w:cs="Arial"/>
          <w:lang w:val="es-EC"/>
        </w:rPr>
        <w:t xml:space="preserve"> y la normativa interna de la PUCE.</w:t>
      </w:r>
    </w:p>
    <w:p w:rsidR="00DE0B57" w:rsidRDefault="00DE0B57" w:rsidP="006E76A3">
      <w:pPr>
        <w:pStyle w:val="Ttulo1"/>
        <w:shd w:val="clear" w:color="auto" w:fill="FFFFFF" w:themeFill="background1"/>
        <w:tabs>
          <w:tab w:val="left" w:pos="8931"/>
        </w:tabs>
        <w:ind w:left="0" w:right="32"/>
        <w:rPr>
          <w:rFonts w:ascii="Arial" w:hAnsi="Arial" w:cs="Arial"/>
          <w:lang w:val="es-EC"/>
        </w:rPr>
      </w:pPr>
    </w:p>
    <w:p w:rsidR="003A3A49" w:rsidRPr="006E76A3" w:rsidRDefault="003A3A49" w:rsidP="006E76A3">
      <w:pPr>
        <w:pStyle w:val="Ttulo1"/>
        <w:shd w:val="clear" w:color="auto" w:fill="FFFFFF" w:themeFill="background1"/>
        <w:tabs>
          <w:tab w:val="left" w:pos="8931"/>
        </w:tabs>
        <w:ind w:left="0" w:right="32"/>
        <w:rPr>
          <w:rFonts w:ascii="Arial" w:hAnsi="Arial" w:cs="Arial"/>
          <w:lang w:val="es-EC"/>
        </w:rPr>
      </w:pPr>
      <w:r w:rsidRPr="006E76A3">
        <w:rPr>
          <w:rFonts w:ascii="Arial" w:hAnsi="Arial" w:cs="Arial"/>
          <w:lang w:val="es-EC"/>
        </w:rPr>
        <w:t xml:space="preserve">DISPOSICIONES TRANSITORIAS </w:t>
      </w:r>
    </w:p>
    <w:p w:rsidR="003A3A49" w:rsidRPr="006E76A3" w:rsidRDefault="003A3A49" w:rsidP="006E76A3">
      <w:pPr>
        <w:shd w:val="clear" w:color="auto" w:fill="FFFFFF" w:themeFill="background1"/>
        <w:tabs>
          <w:tab w:val="left" w:pos="8931"/>
        </w:tabs>
        <w:ind w:right="32"/>
        <w:rPr>
          <w:rFonts w:ascii="Arial" w:hAnsi="Arial" w:cs="Arial"/>
          <w:sz w:val="24"/>
          <w:szCs w:val="24"/>
          <w:lang w:val="es-EC"/>
        </w:rPr>
      </w:pPr>
    </w:p>
    <w:p w:rsidR="003A3A49" w:rsidRPr="006E76A3" w:rsidRDefault="0036714C" w:rsidP="006E76A3">
      <w:pPr>
        <w:shd w:val="clear" w:color="auto" w:fill="FFFFFF" w:themeFill="background1"/>
        <w:tabs>
          <w:tab w:val="left" w:pos="8931"/>
        </w:tabs>
        <w:ind w:right="32"/>
        <w:jc w:val="both"/>
        <w:rPr>
          <w:rFonts w:ascii="Arial" w:hAnsi="Arial" w:cs="Arial"/>
          <w:sz w:val="24"/>
          <w:szCs w:val="24"/>
          <w:lang w:val="es-EC"/>
        </w:rPr>
      </w:pPr>
      <w:r w:rsidRPr="006E76A3">
        <w:rPr>
          <w:rFonts w:ascii="Arial" w:hAnsi="Arial" w:cs="Arial"/>
          <w:b/>
          <w:sz w:val="24"/>
          <w:szCs w:val="24"/>
          <w:lang w:val="es-EC"/>
        </w:rPr>
        <w:t>PRIMERA</w:t>
      </w:r>
      <w:r w:rsidR="003A3A49" w:rsidRPr="006E76A3">
        <w:rPr>
          <w:rFonts w:ascii="Arial" w:hAnsi="Arial" w:cs="Arial"/>
          <w:b/>
          <w:sz w:val="24"/>
          <w:szCs w:val="24"/>
          <w:lang w:val="es-EC"/>
        </w:rPr>
        <w:t xml:space="preserve">. </w:t>
      </w:r>
      <w:r w:rsidR="003A3A49" w:rsidRPr="00BA2FE3">
        <w:rPr>
          <w:rFonts w:ascii="Arial" w:hAnsi="Arial" w:cs="Arial"/>
          <w:sz w:val="24"/>
          <w:szCs w:val="24"/>
          <w:lang w:val="es-EC"/>
        </w:rPr>
        <w:t>Si</w:t>
      </w:r>
      <w:r w:rsidR="003A3A49" w:rsidRPr="006E76A3">
        <w:rPr>
          <w:rFonts w:ascii="Arial" w:hAnsi="Arial" w:cs="Arial"/>
          <w:sz w:val="24"/>
          <w:szCs w:val="24"/>
          <w:lang w:val="es-EC"/>
        </w:rPr>
        <w:t xml:space="preserve"> </w:t>
      </w:r>
      <w:r w:rsidR="00051C1F">
        <w:rPr>
          <w:rFonts w:ascii="Arial" w:hAnsi="Arial" w:cs="Arial"/>
          <w:sz w:val="24"/>
          <w:szCs w:val="24"/>
          <w:lang w:val="es-EC"/>
        </w:rPr>
        <w:t xml:space="preserve">antes de la </w:t>
      </w:r>
      <w:r w:rsidR="00E82E5D">
        <w:rPr>
          <w:rFonts w:ascii="Arial" w:hAnsi="Arial" w:cs="Arial"/>
          <w:sz w:val="24"/>
          <w:szCs w:val="24"/>
          <w:lang w:val="es-EC"/>
        </w:rPr>
        <w:t>vigencia de</w:t>
      </w:r>
      <w:r w:rsidR="00E053E2" w:rsidRPr="006E76A3">
        <w:rPr>
          <w:rFonts w:ascii="Arial" w:hAnsi="Arial" w:cs="Arial"/>
          <w:sz w:val="24"/>
          <w:szCs w:val="24"/>
          <w:lang w:val="es-EC"/>
        </w:rPr>
        <w:t xml:space="preserve"> este </w:t>
      </w:r>
      <w:r w:rsidR="00E82E5D">
        <w:rPr>
          <w:rFonts w:ascii="Arial" w:hAnsi="Arial" w:cs="Arial"/>
          <w:sz w:val="24"/>
          <w:szCs w:val="24"/>
          <w:lang w:val="es-EC"/>
        </w:rPr>
        <w:t>r</w:t>
      </w:r>
      <w:r w:rsidR="00E82E5D" w:rsidRPr="006E76A3">
        <w:rPr>
          <w:rFonts w:ascii="Arial" w:hAnsi="Arial" w:cs="Arial"/>
          <w:sz w:val="24"/>
          <w:szCs w:val="24"/>
          <w:lang w:val="es-EC"/>
        </w:rPr>
        <w:t xml:space="preserve">eglamente </w:t>
      </w:r>
      <w:r w:rsidR="003A3A49" w:rsidRPr="006E76A3">
        <w:rPr>
          <w:rFonts w:ascii="Arial" w:hAnsi="Arial" w:cs="Arial"/>
          <w:sz w:val="24"/>
          <w:szCs w:val="24"/>
          <w:lang w:val="es-EC"/>
        </w:rPr>
        <w:t>un estudiante tuvo impedimento para continuar su carrera por tercer condicionamiento de índice promedial, po</w:t>
      </w:r>
      <w:r w:rsidR="00051C1F">
        <w:rPr>
          <w:rFonts w:ascii="Arial" w:hAnsi="Arial" w:cs="Arial"/>
          <w:sz w:val="24"/>
          <w:szCs w:val="24"/>
          <w:lang w:val="es-EC"/>
        </w:rPr>
        <w:t>drá retomar su carrera si</w:t>
      </w:r>
      <w:r w:rsidR="003A3A49" w:rsidRPr="006E76A3">
        <w:rPr>
          <w:rFonts w:ascii="Arial" w:hAnsi="Arial" w:cs="Arial"/>
          <w:sz w:val="24"/>
          <w:szCs w:val="24"/>
          <w:lang w:val="es-EC"/>
        </w:rPr>
        <w:t xml:space="preserve"> su índice fue equivalente a uno o más. Esta norma transitoria se aplicará </w:t>
      </w:r>
      <w:r w:rsidR="003A3A49" w:rsidRPr="006E76A3">
        <w:rPr>
          <w:rFonts w:ascii="Arial" w:hAnsi="Arial" w:cs="Arial"/>
          <w:sz w:val="24"/>
          <w:szCs w:val="24"/>
          <w:lang w:val="es-EC"/>
        </w:rPr>
        <w:lastRenderedPageBreak/>
        <w:t>exclusivamente para los estudiantes que soliciten su reingreso a la carrera en los próximos dos períodos académicos</w:t>
      </w:r>
      <w:r w:rsidR="00051C1F">
        <w:rPr>
          <w:rFonts w:ascii="Arial" w:hAnsi="Arial" w:cs="Arial"/>
          <w:sz w:val="24"/>
          <w:szCs w:val="24"/>
          <w:lang w:val="es-EC"/>
        </w:rPr>
        <w:t xml:space="preserve"> a partir de la aprobación del presente </w:t>
      </w:r>
      <w:r w:rsidR="00EF1498">
        <w:rPr>
          <w:rFonts w:ascii="Arial" w:hAnsi="Arial" w:cs="Arial"/>
          <w:sz w:val="24"/>
          <w:szCs w:val="24"/>
          <w:lang w:val="es-EC"/>
        </w:rPr>
        <w:t xml:space="preserve">reglamento. </w:t>
      </w:r>
    </w:p>
    <w:p w:rsidR="0036714C" w:rsidRPr="006E76A3" w:rsidRDefault="0036714C" w:rsidP="006E76A3">
      <w:pPr>
        <w:shd w:val="clear" w:color="auto" w:fill="FFFFFF" w:themeFill="background1"/>
        <w:tabs>
          <w:tab w:val="left" w:pos="8931"/>
        </w:tabs>
        <w:ind w:right="32"/>
        <w:jc w:val="both"/>
        <w:rPr>
          <w:rFonts w:ascii="Arial" w:hAnsi="Arial" w:cs="Arial"/>
          <w:sz w:val="24"/>
          <w:szCs w:val="24"/>
          <w:lang w:val="es-EC"/>
        </w:rPr>
      </w:pPr>
    </w:p>
    <w:p w:rsidR="00067F86" w:rsidRPr="006E76A3" w:rsidRDefault="0036714C" w:rsidP="006E76A3">
      <w:pPr>
        <w:shd w:val="clear" w:color="auto" w:fill="FFFFFF" w:themeFill="background1"/>
        <w:spacing w:after="240"/>
        <w:ind w:right="2"/>
        <w:jc w:val="both"/>
        <w:rPr>
          <w:rFonts w:ascii="Arial" w:hAnsi="Arial" w:cs="Arial"/>
          <w:sz w:val="24"/>
          <w:szCs w:val="24"/>
          <w:lang w:val="es-EC"/>
        </w:rPr>
      </w:pPr>
      <w:r w:rsidRPr="006E76A3">
        <w:rPr>
          <w:rStyle w:val="Ttulo3Car"/>
          <w:rFonts w:ascii="Arial" w:hAnsi="Arial" w:cs="Arial"/>
          <w:color w:val="auto"/>
          <w:sz w:val="24"/>
          <w:szCs w:val="24"/>
          <w:lang w:val="es-EC"/>
        </w:rPr>
        <w:t>SEGUNDA</w:t>
      </w:r>
      <w:r w:rsidR="00D333FF" w:rsidRPr="006E76A3">
        <w:rPr>
          <w:rStyle w:val="Ttulo3Car"/>
          <w:rFonts w:ascii="Arial" w:hAnsi="Arial" w:cs="Arial"/>
          <w:color w:val="auto"/>
          <w:sz w:val="24"/>
          <w:szCs w:val="24"/>
          <w:lang w:val="es-EC"/>
        </w:rPr>
        <w:t>.</w:t>
      </w:r>
      <w:r w:rsidR="00067F86" w:rsidRPr="006E76A3">
        <w:rPr>
          <w:rFonts w:ascii="Arial" w:hAnsi="Arial" w:cs="Arial"/>
          <w:color w:val="auto"/>
          <w:sz w:val="24"/>
          <w:szCs w:val="24"/>
          <w:lang w:val="es-EC"/>
        </w:rPr>
        <w:t xml:space="preserve"> </w:t>
      </w:r>
      <w:r w:rsidR="00067F86" w:rsidRPr="006E76A3">
        <w:rPr>
          <w:rFonts w:ascii="Arial" w:hAnsi="Arial" w:cs="Arial"/>
          <w:sz w:val="24"/>
          <w:szCs w:val="24"/>
          <w:lang w:val="es-EC"/>
        </w:rPr>
        <w:t xml:space="preserve">Los estudiantes que iniciaron sus estudios a partir de octubre del 2008 y no </w:t>
      </w:r>
      <w:r w:rsidR="00E82E5D">
        <w:rPr>
          <w:rFonts w:ascii="Arial" w:hAnsi="Arial" w:cs="Arial"/>
          <w:sz w:val="24"/>
          <w:szCs w:val="24"/>
          <w:lang w:val="es-EC"/>
        </w:rPr>
        <w:t>concluyeron</w:t>
      </w:r>
      <w:r w:rsidR="00067F86" w:rsidRPr="006E76A3">
        <w:rPr>
          <w:rFonts w:ascii="Arial" w:hAnsi="Arial" w:cs="Arial"/>
          <w:sz w:val="24"/>
          <w:szCs w:val="24"/>
          <w:lang w:val="es-EC"/>
        </w:rPr>
        <w:t xml:space="preserve"> o aproba</w:t>
      </w:r>
      <w:r w:rsidR="00E82E5D">
        <w:rPr>
          <w:rFonts w:ascii="Arial" w:hAnsi="Arial" w:cs="Arial"/>
          <w:sz w:val="24"/>
          <w:szCs w:val="24"/>
          <w:lang w:val="es-EC"/>
        </w:rPr>
        <w:t>ron</w:t>
      </w:r>
      <w:r w:rsidR="00067F86" w:rsidRPr="006E76A3">
        <w:rPr>
          <w:rFonts w:ascii="Arial" w:hAnsi="Arial" w:cs="Arial"/>
          <w:sz w:val="24"/>
          <w:szCs w:val="24"/>
          <w:lang w:val="es-EC"/>
        </w:rPr>
        <w:t xml:space="preserve"> su opción de titulación, incluyendo el examen de gracia, podrán acogerse por una única ocasión al siguiente proceso: </w:t>
      </w:r>
    </w:p>
    <w:p w:rsidR="00067F86" w:rsidRPr="006E76A3" w:rsidRDefault="00067F86" w:rsidP="006E76A3">
      <w:pPr>
        <w:pStyle w:val="Prrafodelista"/>
        <w:widowControl/>
        <w:numPr>
          <w:ilvl w:val="0"/>
          <w:numId w:val="22"/>
        </w:numPr>
        <w:shd w:val="clear" w:color="auto" w:fill="FFFFFF" w:themeFill="background1"/>
        <w:tabs>
          <w:tab w:val="left" w:pos="426"/>
        </w:tabs>
        <w:overflowPunct w:val="0"/>
        <w:autoSpaceDE w:val="0"/>
        <w:autoSpaceDN w:val="0"/>
        <w:adjustRightInd w:val="0"/>
        <w:spacing w:after="240"/>
        <w:ind w:right="2"/>
        <w:jc w:val="both"/>
        <w:textAlignment w:val="baseline"/>
        <w:rPr>
          <w:rFonts w:ascii="Arial" w:hAnsi="Arial" w:cs="Arial"/>
          <w:sz w:val="24"/>
          <w:szCs w:val="24"/>
          <w:lang w:val="es-EC"/>
        </w:rPr>
      </w:pPr>
      <w:r w:rsidRPr="006E76A3">
        <w:rPr>
          <w:rFonts w:ascii="Arial" w:hAnsi="Arial" w:cs="Arial"/>
          <w:sz w:val="24"/>
          <w:szCs w:val="24"/>
          <w:lang w:val="es-EC"/>
        </w:rPr>
        <w:t>Matricularse en los cursos,</w:t>
      </w:r>
      <w:r w:rsidR="00E7645E" w:rsidRPr="006E76A3">
        <w:rPr>
          <w:rFonts w:ascii="Arial" w:hAnsi="Arial" w:cs="Arial"/>
          <w:sz w:val="24"/>
          <w:szCs w:val="24"/>
          <w:lang w:val="es-EC"/>
        </w:rPr>
        <w:t xml:space="preserve"> asignaturas o equivalentes </w:t>
      </w:r>
      <w:r w:rsidR="00E82E5D" w:rsidRPr="006E76A3">
        <w:rPr>
          <w:rFonts w:ascii="Arial" w:hAnsi="Arial" w:cs="Arial"/>
          <w:sz w:val="24"/>
          <w:szCs w:val="24"/>
          <w:lang w:val="es-EC"/>
        </w:rPr>
        <w:t>de actualización</w:t>
      </w:r>
      <w:r w:rsidR="00E7645E" w:rsidRPr="006E76A3">
        <w:rPr>
          <w:rFonts w:ascii="Arial" w:hAnsi="Arial" w:cs="Arial"/>
          <w:sz w:val="24"/>
          <w:szCs w:val="24"/>
          <w:lang w:val="es-EC"/>
        </w:rPr>
        <w:t xml:space="preserve"> de conocimientos que defina la unidad académica, luego de un análisis de su plan de estudios</w:t>
      </w:r>
      <w:r w:rsidR="00E82E5D">
        <w:rPr>
          <w:rFonts w:ascii="Arial" w:hAnsi="Arial" w:cs="Arial"/>
          <w:sz w:val="24"/>
          <w:szCs w:val="24"/>
          <w:lang w:val="es-EC"/>
        </w:rPr>
        <w:t>.</w:t>
      </w:r>
    </w:p>
    <w:p w:rsidR="00067F86" w:rsidRPr="006E76A3" w:rsidRDefault="0036714C" w:rsidP="006E76A3">
      <w:pPr>
        <w:pStyle w:val="Prrafodelista"/>
        <w:widowControl/>
        <w:numPr>
          <w:ilvl w:val="0"/>
          <w:numId w:val="22"/>
        </w:numPr>
        <w:shd w:val="clear" w:color="auto" w:fill="FFFFFF" w:themeFill="background1"/>
        <w:tabs>
          <w:tab w:val="left" w:pos="426"/>
        </w:tabs>
        <w:overflowPunct w:val="0"/>
        <w:autoSpaceDE w:val="0"/>
        <w:autoSpaceDN w:val="0"/>
        <w:adjustRightInd w:val="0"/>
        <w:spacing w:after="240"/>
        <w:ind w:right="2"/>
        <w:jc w:val="both"/>
        <w:textAlignment w:val="baseline"/>
        <w:rPr>
          <w:rFonts w:ascii="Arial" w:hAnsi="Arial" w:cs="Arial"/>
          <w:sz w:val="24"/>
          <w:szCs w:val="24"/>
          <w:lang w:val="es-EC"/>
        </w:rPr>
      </w:pPr>
      <w:r w:rsidRPr="006E76A3">
        <w:rPr>
          <w:rFonts w:ascii="Arial" w:hAnsi="Arial" w:cs="Arial"/>
          <w:sz w:val="24"/>
          <w:szCs w:val="24"/>
          <w:lang w:val="es-EC"/>
        </w:rPr>
        <w:t>P</w:t>
      </w:r>
      <w:r w:rsidR="00067F86" w:rsidRPr="006E76A3">
        <w:rPr>
          <w:rFonts w:ascii="Arial" w:hAnsi="Arial" w:cs="Arial"/>
          <w:sz w:val="24"/>
          <w:szCs w:val="24"/>
          <w:lang w:val="es-EC"/>
        </w:rPr>
        <w:t xml:space="preserve">agar el valor establecido en el Reglamento para la Regulación de Aranceles, Matrículas y Derechos en las Instituciones de </w:t>
      </w:r>
      <w:r w:rsidRPr="006E76A3">
        <w:rPr>
          <w:rFonts w:ascii="Arial" w:hAnsi="Arial" w:cs="Arial"/>
          <w:sz w:val="24"/>
          <w:szCs w:val="24"/>
          <w:lang w:val="es-EC"/>
        </w:rPr>
        <w:t>Educación Superior Particulares</w:t>
      </w:r>
      <w:r w:rsidR="00E82E5D">
        <w:rPr>
          <w:rFonts w:ascii="Arial" w:hAnsi="Arial" w:cs="Arial"/>
          <w:sz w:val="24"/>
          <w:szCs w:val="24"/>
          <w:lang w:val="es-EC"/>
        </w:rPr>
        <w:t>.</w:t>
      </w:r>
      <w:r w:rsidR="00E82E5D" w:rsidRPr="006E76A3">
        <w:rPr>
          <w:rFonts w:ascii="Arial" w:hAnsi="Arial" w:cs="Arial"/>
          <w:sz w:val="24"/>
          <w:szCs w:val="24"/>
          <w:lang w:val="es-EC"/>
        </w:rPr>
        <w:t xml:space="preserve"> </w:t>
      </w:r>
    </w:p>
    <w:p w:rsidR="00067F86" w:rsidRPr="006E76A3" w:rsidRDefault="00067F86" w:rsidP="006E76A3">
      <w:pPr>
        <w:pStyle w:val="Prrafodelista"/>
        <w:widowControl/>
        <w:numPr>
          <w:ilvl w:val="0"/>
          <w:numId w:val="22"/>
        </w:numPr>
        <w:shd w:val="clear" w:color="auto" w:fill="FFFFFF" w:themeFill="background1"/>
        <w:tabs>
          <w:tab w:val="left" w:pos="426"/>
        </w:tabs>
        <w:overflowPunct w:val="0"/>
        <w:autoSpaceDE w:val="0"/>
        <w:autoSpaceDN w:val="0"/>
        <w:adjustRightInd w:val="0"/>
        <w:spacing w:after="240"/>
        <w:ind w:right="2"/>
        <w:jc w:val="both"/>
        <w:textAlignment w:val="baseline"/>
        <w:rPr>
          <w:rFonts w:ascii="Arial" w:hAnsi="Arial" w:cs="Arial"/>
          <w:sz w:val="24"/>
          <w:szCs w:val="24"/>
          <w:lang w:val="es-EC"/>
        </w:rPr>
      </w:pPr>
      <w:r w:rsidRPr="006E76A3">
        <w:rPr>
          <w:rFonts w:ascii="Arial" w:hAnsi="Arial" w:cs="Arial"/>
          <w:sz w:val="24"/>
          <w:szCs w:val="24"/>
          <w:lang w:val="es-EC"/>
        </w:rPr>
        <w:t>Rendir y aprobar una evaluación de conocimientos</w:t>
      </w:r>
      <w:r w:rsidR="00E82E5D">
        <w:rPr>
          <w:rFonts w:ascii="Arial" w:hAnsi="Arial" w:cs="Arial"/>
          <w:sz w:val="24"/>
          <w:szCs w:val="24"/>
          <w:lang w:val="es-EC"/>
        </w:rPr>
        <w:t>.</w:t>
      </w:r>
      <w:r w:rsidR="00E82E5D" w:rsidRPr="006E76A3">
        <w:rPr>
          <w:rFonts w:ascii="Arial" w:hAnsi="Arial" w:cs="Arial"/>
          <w:sz w:val="24"/>
          <w:szCs w:val="24"/>
          <w:lang w:val="es-EC"/>
        </w:rPr>
        <w:t xml:space="preserve"> </w:t>
      </w:r>
    </w:p>
    <w:p w:rsidR="00067F86" w:rsidRPr="006E76A3" w:rsidRDefault="00067F86" w:rsidP="006E76A3">
      <w:pPr>
        <w:pStyle w:val="Prrafodelista"/>
        <w:widowControl/>
        <w:numPr>
          <w:ilvl w:val="0"/>
          <w:numId w:val="22"/>
        </w:numPr>
        <w:shd w:val="clear" w:color="auto" w:fill="FFFFFF" w:themeFill="background1"/>
        <w:tabs>
          <w:tab w:val="left" w:pos="426"/>
        </w:tabs>
        <w:overflowPunct w:val="0"/>
        <w:autoSpaceDE w:val="0"/>
        <w:autoSpaceDN w:val="0"/>
        <w:adjustRightInd w:val="0"/>
        <w:spacing w:after="240"/>
        <w:ind w:right="2"/>
        <w:jc w:val="both"/>
        <w:textAlignment w:val="baseline"/>
        <w:rPr>
          <w:rFonts w:ascii="Arial" w:hAnsi="Arial" w:cs="Arial"/>
          <w:sz w:val="24"/>
          <w:szCs w:val="24"/>
          <w:lang w:val="es-EC"/>
        </w:rPr>
      </w:pPr>
      <w:r w:rsidRPr="006E76A3">
        <w:rPr>
          <w:rFonts w:ascii="Arial" w:hAnsi="Arial" w:cs="Arial"/>
          <w:sz w:val="24"/>
          <w:szCs w:val="24"/>
          <w:lang w:val="es-EC"/>
        </w:rPr>
        <w:t>Culminar, aprobar y defender el trabajo de titulación o aprobar el correspondiente examen de grado de carácter complexivo.</w:t>
      </w:r>
    </w:p>
    <w:p w:rsidR="00067F86" w:rsidRPr="006E76A3" w:rsidRDefault="0036714C" w:rsidP="006E76A3">
      <w:pPr>
        <w:shd w:val="clear" w:color="auto" w:fill="FFFFFF" w:themeFill="background1"/>
        <w:spacing w:after="240"/>
        <w:ind w:right="2" w:firstLine="11"/>
        <w:jc w:val="both"/>
        <w:rPr>
          <w:rFonts w:ascii="Arial" w:hAnsi="Arial" w:cs="Arial"/>
          <w:sz w:val="24"/>
          <w:szCs w:val="24"/>
          <w:lang w:val="es-EC"/>
        </w:rPr>
      </w:pPr>
      <w:r w:rsidRPr="006E76A3">
        <w:rPr>
          <w:rFonts w:ascii="Arial" w:hAnsi="Arial" w:cs="Arial"/>
          <w:b/>
          <w:sz w:val="24"/>
          <w:szCs w:val="24"/>
          <w:lang w:val="es-EC"/>
        </w:rPr>
        <w:t>TERCERA</w:t>
      </w:r>
      <w:r w:rsidR="00067F86" w:rsidRPr="006E76A3">
        <w:rPr>
          <w:rFonts w:ascii="Arial" w:hAnsi="Arial" w:cs="Arial"/>
          <w:sz w:val="24"/>
          <w:szCs w:val="24"/>
          <w:lang w:val="es-EC"/>
        </w:rPr>
        <w:t>. Los estudiantes que finalizaron sus estudios antes de 21 de noviembre de 2008 podrán solicitar la homologación de las asignaturas, cursos o sus equivalentes, mediante el proceso de validación de conocimientos</w:t>
      </w:r>
      <w:r w:rsidR="00E82E5D">
        <w:rPr>
          <w:rFonts w:ascii="Arial" w:hAnsi="Arial" w:cs="Arial"/>
          <w:sz w:val="24"/>
          <w:szCs w:val="24"/>
          <w:lang w:val="es-EC"/>
        </w:rPr>
        <w:t>,</w:t>
      </w:r>
      <w:r w:rsidR="00067F86" w:rsidRPr="006E76A3">
        <w:rPr>
          <w:rFonts w:ascii="Arial" w:hAnsi="Arial" w:cs="Arial"/>
          <w:sz w:val="24"/>
          <w:szCs w:val="24"/>
          <w:lang w:val="es-EC"/>
        </w:rPr>
        <w:t xml:space="preserve"> de conformidad con lo dispuesto en el artículo 64 numeral 2 del Reglamento de Régimen Académico del CES.</w:t>
      </w:r>
    </w:p>
    <w:p w:rsidR="00CE0794" w:rsidRPr="006E76A3" w:rsidRDefault="0036714C" w:rsidP="006E76A3">
      <w:pPr>
        <w:shd w:val="clear" w:color="auto" w:fill="FFFFFF" w:themeFill="background1"/>
        <w:tabs>
          <w:tab w:val="left" w:pos="453"/>
        </w:tabs>
        <w:spacing w:after="240"/>
        <w:ind w:right="2"/>
        <w:jc w:val="both"/>
        <w:rPr>
          <w:rStyle w:val="Normal1"/>
          <w:rFonts w:ascii="Arial" w:hAnsi="Arial" w:cs="Arial"/>
          <w:szCs w:val="24"/>
          <w:lang w:val="es-EC"/>
        </w:rPr>
      </w:pPr>
      <w:r w:rsidRPr="006E76A3">
        <w:rPr>
          <w:rStyle w:val="Normal1"/>
          <w:rFonts w:ascii="Arial" w:hAnsi="Arial" w:cs="Arial"/>
          <w:b/>
          <w:szCs w:val="24"/>
          <w:lang w:val="es-EC"/>
        </w:rPr>
        <w:t>CUARTA</w:t>
      </w:r>
      <w:r w:rsidR="00CE0794" w:rsidRPr="006E76A3">
        <w:rPr>
          <w:rStyle w:val="Normal1"/>
          <w:rFonts w:ascii="Arial" w:hAnsi="Arial" w:cs="Arial"/>
          <w:szCs w:val="24"/>
          <w:lang w:val="es-EC"/>
        </w:rPr>
        <w:t>. Los estudiantes</w:t>
      </w:r>
      <w:r w:rsidR="00F70FBA" w:rsidRPr="006E76A3">
        <w:rPr>
          <w:rStyle w:val="Normal1"/>
          <w:rFonts w:ascii="Arial" w:hAnsi="Arial" w:cs="Arial"/>
          <w:szCs w:val="24"/>
          <w:lang w:val="es-EC"/>
        </w:rPr>
        <w:t xml:space="preserve"> que se </w:t>
      </w:r>
      <w:r w:rsidR="00E82E5D">
        <w:rPr>
          <w:rStyle w:val="Normal1"/>
          <w:rFonts w:ascii="Arial" w:hAnsi="Arial" w:cs="Arial"/>
          <w:szCs w:val="24"/>
          <w:lang w:val="es-EC"/>
        </w:rPr>
        <w:t>encuentren</w:t>
      </w:r>
      <w:r w:rsidR="00E82E5D" w:rsidRPr="006E76A3">
        <w:rPr>
          <w:rStyle w:val="Normal1"/>
          <w:rFonts w:ascii="Arial" w:hAnsi="Arial" w:cs="Arial"/>
          <w:szCs w:val="24"/>
          <w:lang w:val="es-EC"/>
        </w:rPr>
        <w:t xml:space="preserve"> </w:t>
      </w:r>
      <w:r w:rsidR="00F70FBA" w:rsidRPr="006E76A3">
        <w:rPr>
          <w:rStyle w:val="Normal1"/>
          <w:rFonts w:ascii="Arial" w:hAnsi="Arial" w:cs="Arial"/>
          <w:szCs w:val="24"/>
          <w:lang w:val="es-EC"/>
        </w:rPr>
        <w:t>cursando planes de estudio antes de la implementación de los rediseños y nuevas carreras y programas deberán cancelar</w:t>
      </w:r>
      <w:r w:rsidR="00CE0794" w:rsidRPr="006E76A3">
        <w:rPr>
          <w:rStyle w:val="Normal1"/>
          <w:rFonts w:ascii="Arial" w:hAnsi="Arial" w:cs="Arial"/>
          <w:szCs w:val="24"/>
          <w:lang w:val="es-EC"/>
        </w:rPr>
        <w:t xml:space="preserve"> los </w:t>
      </w:r>
      <w:r w:rsidR="00CE0794" w:rsidRPr="006E76A3">
        <w:rPr>
          <w:rFonts w:ascii="Arial" w:hAnsi="Arial" w:cs="Arial"/>
          <w:sz w:val="24"/>
          <w:szCs w:val="24"/>
          <w:lang w:val="es-EC"/>
        </w:rPr>
        <w:t>valores establecidos por la PUCE</w:t>
      </w:r>
      <w:r w:rsidR="00E82E5D">
        <w:rPr>
          <w:rFonts w:ascii="Arial" w:hAnsi="Arial" w:cs="Arial"/>
          <w:sz w:val="24"/>
          <w:szCs w:val="24"/>
          <w:lang w:val="es-EC"/>
        </w:rPr>
        <w:t>,</w:t>
      </w:r>
      <w:r w:rsidR="00CE0794" w:rsidRPr="006E76A3">
        <w:rPr>
          <w:rFonts w:ascii="Arial" w:hAnsi="Arial" w:cs="Arial"/>
          <w:sz w:val="24"/>
          <w:szCs w:val="24"/>
          <w:lang w:val="es-EC"/>
        </w:rPr>
        <w:t xml:space="preserve"> de conformidad </w:t>
      </w:r>
      <w:r w:rsidR="00C21D7F" w:rsidRPr="006E76A3">
        <w:rPr>
          <w:rFonts w:ascii="Arial" w:hAnsi="Arial" w:cs="Arial"/>
          <w:sz w:val="24"/>
          <w:szCs w:val="24"/>
          <w:lang w:val="es-EC"/>
        </w:rPr>
        <w:t>con el</w:t>
      </w:r>
      <w:r w:rsidR="00CE0794" w:rsidRPr="006E76A3">
        <w:rPr>
          <w:rFonts w:ascii="Arial" w:hAnsi="Arial" w:cs="Arial"/>
          <w:sz w:val="24"/>
          <w:szCs w:val="24"/>
          <w:lang w:val="es-EC"/>
        </w:rPr>
        <w:t xml:space="preserve"> </w:t>
      </w:r>
      <w:r w:rsidR="00CE0794" w:rsidRPr="00717622">
        <w:rPr>
          <w:rFonts w:ascii="Arial" w:hAnsi="Arial" w:cs="Arial"/>
          <w:sz w:val="24"/>
          <w:szCs w:val="24"/>
          <w:lang w:val="es-EC"/>
        </w:rPr>
        <w:t>Reglamento para la Regulación de Aranceles, Matrículas y Derechos en las Instituciones de Educación Superior Particulares</w:t>
      </w:r>
      <w:r w:rsidR="00CE0794" w:rsidRPr="006E76A3">
        <w:rPr>
          <w:rFonts w:ascii="Arial" w:hAnsi="Arial" w:cs="Arial"/>
          <w:sz w:val="24"/>
          <w:szCs w:val="24"/>
          <w:lang w:val="es-EC"/>
        </w:rPr>
        <w:t>,</w:t>
      </w:r>
      <w:r w:rsidR="00CE0794" w:rsidRPr="006E76A3">
        <w:rPr>
          <w:rStyle w:val="Normal1"/>
          <w:rFonts w:ascii="Arial" w:hAnsi="Arial" w:cs="Arial"/>
          <w:szCs w:val="24"/>
          <w:lang w:val="es-EC"/>
        </w:rPr>
        <w:t xml:space="preserve"> para el proceso de titulación en los períodos establecidos en el calendario académico. Estos valores</w:t>
      </w:r>
      <w:r w:rsidR="00F70FBA" w:rsidRPr="006E76A3">
        <w:rPr>
          <w:rStyle w:val="Normal1"/>
          <w:rFonts w:ascii="Arial" w:hAnsi="Arial" w:cs="Arial"/>
          <w:szCs w:val="24"/>
          <w:lang w:val="es-EC"/>
        </w:rPr>
        <w:t xml:space="preserve"> serán destinados al pago del d</w:t>
      </w:r>
      <w:r w:rsidR="00CE0794" w:rsidRPr="006E76A3">
        <w:rPr>
          <w:rStyle w:val="Normal1"/>
          <w:rFonts w:ascii="Arial" w:hAnsi="Arial" w:cs="Arial"/>
          <w:szCs w:val="24"/>
          <w:lang w:val="es-EC"/>
        </w:rPr>
        <w:t xml:space="preserve">irector del trabajo de titulación y los respectivos lectores. </w:t>
      </w:r>
    </w:p>
    <w:p w:rsidR="00067F86" w:rsidRDefault="00F70FBA" w:rsidP="006E76A3">
      <w:pPr>
        <w:shd w:val="clear" w:color="auto" w:fill="FFFFFF" w:themeFill="background1"/>
        <w:tabs>
          <w:tab w:val="left" w:pos="453"/>
        </w:tabs>
        <w:spacing w:after="240"/>
        <w:ind w:right="2"/>
        <w:jc w:val="both"/>
        <w:rPr>
          <w:rFonts w:ascii="Arial" w:hAnsi="Arial" w:cs="Arial"/>
          <w:sz w:val="24"/>
          <w:szCs w:val="24"/>
          <w:lang w:val="es-EC"/>
        </w:rPr>
      </w:pPr>
      <w:r w:rsidRPr="006E76A3">
        <w:rPr>
          <w:rStyle w:val="Normal1"/>
          <w:rFonts w:ascii="Arial" w:hAnsi="Arial" w:cs="Arial"/>
          <w:b/>
          <w:szCs w:val="24"/>
          <w:lang w:val="es-EC"/>
        </w:rPr>
        <w:t>QUINTA</w:t>
      </w:r>
      <w:r w:rsidR="00D333FF" w:rsidRPr="006E76A3">
        <w:rPr>
          <w:rFonts w:ascii="Arial" w:hAnsi="Arial" w:cs="Arial"/>
          <w:sz w:val="24"/>
          <w:szCs w:val="24"/>
          <w:lang w:val="es-EC"/>
        </w:rPr>
        <w:t>.</w:t>
      </w:r>
      <w:r w:rsidR="00067F86" w:rsidRPr="006E76A3">
        <w:rPr>
          <w:rFonts w:ascii="Arial" w:hAnsi="Arial" w:cs="Arial"/>
          <w:sz w:val="24"/>
          <w:szCs w:val="24"/>
          <w:lang w:val="es-EC"/>
        </w:rPr>
        <w:t xml:space="preserve"> Cualquier caso o asunto no contemplado en este </w:t>
      </w:r>
      <w:r w:rsidR="00E82E5D">
        <w:rPr>
          <w:rFonts w:ascii="Arial" w:hAnsi="Arial" w:cs="Arial"/>
          <w:sz w:val="24"/>
          <w:szCs w:val="24"/>
          <w:lang w:val="es-EC"/>
        </w:rPr>
        <w:t>r</w:t>
      </w:r>
      <w:r w:rsidR="00E82E5D" w:rsidRPr="006E76A3">
        <w:rPr>
          <w:rFonts w:ascii="Arial" w:hAnsi="Arial" w:cs="Arial"/>
          <w:sz w:val="24"/>
          <w:szCs w:val="24"/>
          <w:lang w:val="es-EC"/>
        </w:rPr>
        <w:t>eglamento</w:t>
      </w:r>
      <w:r w:rsidR="00067F86" w:rsidRPr="006E76A3">
        <w:rPr>
          <w:rFonts w:ascii="Arial" w:hAnsi="Arial" w:cs="Arial"/>
          <w:sz w:val="24"/>
          <w:szCs w:val="24"/>
          <w:lang w:val="es-EC"/>
        </w:rPr>
        <w:t xml:space="preserve"> se resolverá con apego al Reglamento de Régimen Académico y demás normativa que expida el </w:t>
      </w:r>
      <w:r w:rsidR="00E82E5D">
        <w:rPr>
          <w:rFonts w:ascii="Arial" w:hAnsi="Arial" w:cs="Arial"/>
          <w:sz w:val="24"/>
          <w:szCs w:val="24"/>
          <w:lang w:val="es-EC"/>
        </w:rPr>
        <w:t>CES</w:t>
      </w:r>
      <w:r w:rsidR="00E7645E" w:rsidRPr="006E76A3">
        <w:rPr>
          <w:rFonts w:ascii="Arial" w:hAnsi="Arial" w:cs="Arial"/>
          <w:sz w:val="24"/>
          <w:szCs w:val="24"/>
          <w:lang w:val="es-EC"/>
        </w:rPr>
        <w:t>.</w:t>
      </w:r>
    </w:p>
    <w:p w:rsidR="00C6293D" w:rsidRDefault="00C6293D" w:rsidP="006E76A3">
      <w:pPr>
        <w:shd w:val="clear" w:color="auto" w:fill="FFFFFF" w:themeFill="background1"/>
        <w:tabs>
          <w:tab w:val="left" w:pos="453"/>
        </w:tabs>
        <w:spacing w:after="240"/>
        <w:ind w:right="2"/>
        <w:jc w:val="both"/>
        <w:rPr>
          <w:rFonts w:ascii="Arial" w:hAnsi="Arial" w:cs="Arial"/>
          <w:sz w:val="24"/>
          <w:szCs w:val="24"/>
          <w:lang w:val="es-EC"/>
        </w:rPr>
      </w:pPr>
      <w:r w:rsidRPr="008943D7">
        <w:rPr>
          <w:rFonts w:ascii="Arial" w:hAnsi="Arial" w:cs="Arial"/>
          <w:b/>
          <w:sz w:val="24"/>
          <w:szCs w:val="24"/>
          <w:lang w:val="es-EC"/>
        </w:rPr>
        <w:t>SEXTA</w:t>
      </w:r>
      <w:r w:rsidR="008943D7">
        <w:rPr>
          <w:rFonts w:ascii="Arial" w:hAnsi="Arial" w:cs="Arial"/>
          <w:sz w:val="24"/>
          <w:szCs w:val="24"/>
          <w:lang w:val="es-EC"/>
        </w:rPr>
        <w:t>.</w:t>
      </w:r>
      <w:r>
        <w:rPr>
          <w:rFonts w:ascii="Arial" w:hAnsi="Arial" w:cs="Arial"/>
          <w:sz w:val="24"/>
          <w:szCs w:val="24"/>
          <w:lang w:val="es-EC"/>
        </w:rPr>
        <w:t xml:space="preserve"> Las actuales </w:t>
      </w:r>
      <w:r w:rsidR="00E82E5D">
        <w:rPr>
          <w:rFonts w:ascii="Arial" w:hAnsi="Arial" w:cs="Arial"/>
          <w:sz w:val="24"/>
          <w:szCs w:val="24"/>
          <w:lang w:val="es-EC"/>
        </w:rPr>
        <w:t>disposiciones sobre</w:t>
      </w:r>
      <w:r>
        <w:rPr>
          <w:rFonts w:ascii="Arial" w:hAnsi="Arial" w:cs="Arial"/>
          <w:sz w:val="24"/>
          <w:szCs w:val="24"/>
          <w:lang w:val="es-EC"/>
        </w:rPr>
        <w:t xml:space="preserve"> becas en cada </w:t>
      </w:r>
      <w:r w:rsidR="00E82E5D">
        <w:rPr>
          <w:rFonts w:ascii="Arial" w:hAnsi="Arial" w:cs="Arial"/>
          <w:sz w:val="24"/>
          <w:szCs w:val="24"/>
          <w:lang w:val="es-EC"/>
        </w:rPr>
        <w:t xml:space="preserve">sede </w:t>
      </w:r>
      <w:r>
        <w:rPr>
          <w:rFonts w:ascii="Arial" w:hAnsi="Arial" w:cs="Arial"/>
          <w:sz w:val="24"/>
          <w:szCs w:val="24"/>
          <w:lang w:val="es-EC"/>
        </w:rPr>
        <w:t xml:space="preserve">seguirán vigentes hasta ser reemplazadas por nuevas normas. </w:t>
      </w:r>
    </w:p>
    <w:p w:rsidR="00C6293D" w:rsidRDefault="00C6293D" w:rsidP="006E76A3">
      <w:pPr>
        <w:shd w:val="clear" w:color="auto" w:fill="FFFFFF" w:themeFill="background1"/>
        <w:tabs>
          <w:tab w:val="left" w:pos="453"/>
        </w:tabs>
        <w:spacing w:after="240"/>
        <w:ind w:right="2"/>
        <w:jc w:val="both"/>
        <w:rPr>
          <w:rFonts w:ascii="Arial" w:hAnsi="Arial" w:cs="Arial"/>
          <w:sz w:val="24"/>
          <w:szCs w:val="24"/>
          <w:lang w:val="es-EC"/>
        </w:rPr>
      </w:pPr>
      <w:r w:rsidRPr="008943D7">
        <w:rPr>
          <w:rFonts w:ascii="Arial" w:hAnsi="Arial" w:cs="Arial"/>
          <w:b/>
          <w:sz w:val="24"/>
          <w:szCs w:val="24"/>
          <w:lang w:val="es-EC"/>
        </w:rPr>
        <w:t>SÉPTIMA</w:t>
      </w:r>
      <w:r>
        <w:rPr>
          <w:rFonts w:ascii="Arial" w:hAnsi="Arial" w:cs="Arial"/>
          <w:sz w:val="24"/>
          <w:szCs w:val="24"/>
          <w:lang w:val="es-EC"/>
        </w:rPr>
        <w:t xml:space="preserve">. Este reglamento </w:t>
      </w:r>
      <w:r w:rsidR="00E82E5D">
        <w:rPr>
          <w:rFonts w:ascii="Arial" w:hAnsi="Arial" w:cs="Arial"/>
          <w:sz w:val="24"/>
          <w:szCs w:val="24"/>
          <w:lang w:val="es-EC"/>
        </w:rPr>
        <w:t>entrará en</w:t>
      </w:r>
      <w:r>
        <w:rPr>
          <w:rFonts w:ascii="Arial" w:hAnsi="Arial" w:cs="Arial"/>
          <w:sz w:val="24"/>
          <w:szCs w:val="24"/>
          <w:lang w:val="es-EC"/>
        </w:rPr>
        <w:t xml:space="preserve"> vigencia a partir del 18 de septiembre del 2017, ex</w:t>
      </w:r>
      <w:r w:rsidR="0003230D">
        <w:rPr>
          <w:rFonts w:ascii="Arial" w:hAnsi="Arial" w:cs="Arial"/>
          <w:sz w:val="24"/>
          <w:szCs w:val="24"/>
          <w:lang w:val="es-EC"/>
        </w:rPr>
        <w:t xml:space="preserve">cepto para todo lo que corresponda </w:t>
      </w:r>
      <w:r w:rsidR="00C21D7F">
        <w:rPr>
          <w:rFonts w:ascii="Arial" w:hAnsi="Arial" w:cs="Arial"/>
          <w:sz w:val="24"/>
          <w:szCs w:val="24"/>
          <w:lang w:val="es-EC"/>
        </w:rPr>
        <w:t>a los</w:t>
      </w:r>
      <w:r>
        <w:rPr>
          <w:rFonts w:ascii="Arial" w:hAnsi="Arial" w:cs="Arial"/>
          <w:sz w:val="24"/>
          <w:szCs w:val="24"/>
          <w:lang w:val="es-EC"/>
        </w:rPr>
        <w:t xml:space="preserve"> procesos de ingreso, admisión y matriculación</w:t>
      </w:r>
      <w:r w:rsidR="00F060A7">
        <w:rPr>
          <w:rFonts w:ascii="Arial" w:hAnsi="Arial" w:cs="Arial"/>
          <w:sz w:val="24"/>
          <w:szCs w:val="24"/>
          <w:lang w:val="es-EC"/>
        </w:rPr>
        <w:t xml:space="preserve"> a partir de </w:t>
      </w:r>
      <w:r w:rsidR="00C21D7F">
        <w:rPr>
          <w:rFonts w:ascii="Arial" w:hAnsi="Arial" w:cs="Arial"/>
          <w:sz w:val="24"/>
          <w:szCs w:val="24"/>
          <w:lang w:val="es-EC"/>
        </w:rPr>
        <w:t>la aprobación</w:t>
      </w:r>
      <w:r w:rsidR="00F060A7">
        <w:rPr>
          <w:rFonts w:ascii="Arial" w:hAnsi="Arial" w:cs="Arial"/>
          <w:sz w:val="24"/>
          <w:szCs w:val="24"/>
          <w:lang w:val="es-EC"/>
        </w:rPr>
        <w:t xml:space="preserve"> en Consejo S</w:t>
      </w:r>
      <w:r>
        <w:rPr>
          <w:rFonts w:ascii="Arial" w:hAnsi="Arial" w:cs="Arial"/>
          <w:sz w:val="24"/>
          <w:szCs w:val="24"/>
          <w:lang w:val="es-EC"/>
        </w:rPr>
        <w:t xml:space="preserve">uperior. </w:t>
      </w:r>
    </w:p>
    <w:p w:rsidR="00456CC8" w:rsidRDefault="0003230D" w:rsidP="006E76A3">
      <w:pPr>
        <w:shd w:val="clear" w:color="auto" w:fill="FFFFFF" w:themeFill="background1"/>
        <w:tabs>
          <w:tab w:val="left" w:pos="453"/>
        </w:tabs>
        <w:spacing w:after="240"/>
        <w:ind w:right="2"/>
        <w:jc w:val="both"/>
        <w:rPr>
          <w:rFonts w:ascii="Arial" w:hAnsi="Arial" w:cs="Arial"/>
          <w:sz w:val="24"/>
          <w:szCs w:val="24"/>
          <w:lang w:val="es-EC"/>
        </w:rPr>
      </w:pPr>
      <w:r w:rsidRPr="008943D7">
        <w:rPr>
          <w:rFonts w:ascii="Arial" w:hAnsi="Arial" w:cs="Arial"/>
          <w:b/>
          <w:sz w:val="24"/>
          <w:szCs w:val="24"/>
          <w:lang w:val="es-EC"/>
        </w:rPr>
        <w:t>OCTAVA.</w:t>
      </w:r>
      <w:r>
        <w:rPr>
          <w:rFonts w:ascii="Arial" w:hAnsi="Arial" w:cs="Arial"/>
          <w:sz w:val="24"/>
          <w:szCs w:val="24"/>
          <w:lang w:val="es-EC"/>
        </w:rPr>
        <w:t xml:space="preserve"> </w:t>
      </w:r>
      <w:r w:rsidR="003D02E0">
        <w:rPr>
          <w:rFonts w:ascii="Arial" w:hAnsi="Arial" w:cs="Arial"/>
          <w:sz w:val="24"/>
          <w:szCs w:val="24"/>
          <w:lang w:val="es-EC"/>
        </w:rPr>
        <w:t>Los estudiantes que soliciten tercera matr</w:t>
      </w:r>
      <w:r w:rsidR="00456CC8">
        <w:rPr>
          <w:rFonts w:ascii="Arial" w:hAnsi="Arial" w:cs="Arial"/>
          <w:sz w:val="24"/>
          <w:szCs w:val="24"/>
          <w:lang w:val="es-EC"/>
        </w:rPr>
        <w:t>ícula para el</w:t>
      </w:r>
      <w:r w:rsidR="003D02E0">
        <w:rPr>
          <w:rFonts w:ascii="Arial" w:hAnsi="Arial" w:cs="Arial"/>
          <w:sz w:val="24"/>
          <w:szCs w:val="24"/>
          <w:lang w:val="es-EC"/>
        </w:rPr>
        <w:t xml:space="preserve"> próximo período académico lo harán con las normas del reglamento general de estudiantes anterior. </w:t>
      </w:r>
    </w:p>
    <w:p w:rsidR="00C6293D" w:rsidRDefault="00A86A79" w:rsidP="006E76A3">
      <w:pPr>
        <w:shd w:val="clear" w:color="auto" w:fill="FFFFFF" w:themeFill="background1"/>
        <w:tabs>
          <w:tab w:val="left" w:pos="453"/>
        </w:tabs>
        <w:spacing w:after="240"/>
        <w:ind w:right="2"/>
        <w:jc w:val="both"/>
        <w:rPr>
          <w:rFonts w:ascii="Arial" w:hAnsi="Arial" w:cs="Arial"/>
          <w:sz w:val="24"/>
          <w:szCs w:val="24"/>
          <w:lang w:val="es-EC"/>
        </w:rPr>
      </w:pPr>
      <w:r w:rsidRPr="008943D7">
        <w:rPr>
          <w:rFonts w:ascii="Arial" w:hAnsi="Arial" w:cs="Arial"/>
          <w:b/>
          <w:sz w:val="24"/>
          <w:szCs w:val="24"/>
          <w:lang w:val="es-EC"/>
        </w:rPr>
        <w:t>NOVENA</w:t>
      </w:r>
      <w:r w:rsidR="008943D7">
        <w:rPr>
          <w:rFonts w:ascii="Arial" w:hAnsi="Arial" w:cs="Arial"/>
          <w:sz w:val="24"/>
          <w:szCs w:val="24"/>
          <w:lang w:val="es-EC"/>
        </w:rPr>
        <w:t>.</w:t>
      </w:r>
      <w:r w:rsidR="00C6293D">
        <w:rPr>
          <w:rFonts w:ascii="Arial" w:hAnsi="Arial" w:cs="Arial"/>
          <w:sz w:val="24"/>
          <w:szCs w:val="24"/>
          <w:lang w:val="es-EC"/>
        </w:rPr>
        <w:t xml:space="preserve"> </w:t>
      </w:r>
      <w:r w:rsidR="0003230D">
        <w:rPr>
          <w:rFonts w:ascii="Arial" w:hAnsi="Arial" w:cs="Arial"/>
          <w:sz w:val="24"/>
          <w:szCs w:val="24"/>
          <w:lang w:val="es-EC"/>
        </w:rPr>
        <w:t>A</w:t>
      </w:r>
      <w:r w:rsidR="00C6293D">
        <w:rPr>
          <w:rFonts w:ascii="Arial" w:hAnsi="Arial" w:cs="Arial"/>
          <w:sz w:val="24"/>
          <w:szCs w:val="24"/>
          <w:lang w:val="es-EC"/>
        </w:rPr>
        <w:t xml:space="preserve"> </w:t>
      </w:r>
      <w:r w:rsidR="00E82E5D">
        <w:rPr>
          <w:rFonts w:ascii="Arial" w:hAnsi="Arial" w:cs="Arial"/>
          <w:sz w:val="24"/>
          <w:szCs w:val="24"/>
          <w:lang w:val="es-EC"/>
        </w:rPr>
        <w:t>quienes hayan</w:t>
      </w:r>
      <w:r w:rsidR="00C6293D">
        <w:rPr>
          <w:rFonts w:ascii="Arial" w:hAnsi="Arial" w:cs="Arial"/>
          <w:sz w:val="24"/>
          <w:szCs w:val="24"/>
          <w:lang w:val="es-EC"/>
        </w:rPr>
        <w:t xml:space="preserve"> </w:t>
      </w:r>
      <w:r w:rsidR="00E359E7">
        <w:rPr>
          <w:rFonts w:ascii="Arial" w:hAnsi="Arial" w:cs="Arial"/>
          <w:sz w:val="24"/>
          <w:szCs w:val="24"/>
          <w:lang w:val="es-EC"/>
        </w:rPr>
        <w:t xml:space="preserve">cumplido con los numerales primero y </w:t>
      </w:r>
      <w:r w:rsidR="00C21D7F">
        <w:rPr>
          <w:rFonts w:ascii="Arial" w:hAnsi="Arial" w:cs="Arial"/>
          <w:sz w:val="24"/>
          <w:szCs w:val="24"/>
          <w:lang w:val="es-EC"/>
        </w:rPr>
        <w:t>segundo del</w:t>
      </w:r>
      <w:r>
        <w:rPr>
          <w:rFonts w:ascii="Arial" w:hAnsi="Arial" w:cs="Arial"/>
          <w:sz w:val="24"/>
          <w:szCs w:val="24"/>
          <w:lang w:val="es-EC"/>
        </w:rPr>
        <w:t xml:space="preserve"> artículo </w:t>
      </w:r>
      <w:r w:rsidR="00C21D7F">
        <w:rPr>
          <w:rFonts w:ascii="Arial" w:hAnsi="Arial" w:cs="Arial"/>
          <w:sz w:val="24"/>
          <w:szCs w:val="24"/>
          <w:lang w:val="es-EC"/>
        </w:rPr>
        <w:t>77, y</w:t>
      </w:r>
      <w:r w:rsidR="00C6293D">
        <w:rPr>
          <w:rFonts w:ascii="Arial" w:hAnsi="Arial" w:cs="Arial"/>
          <w:sz w:val="24"/>
          <w:szCs w:val="24"/>
          <w:lang w:val="es-EC"/>
        </w:rPr>
        <w:t xml:space="preserve"> </w:t>
      </w:r>
      <w:r w:rsidR="003D02E0">
        <w:rPr>
          <w:rFonts w:ascii="Arial" w:hAnsi="Arial" w:cs="Arial"/>
          <w:sz w:val="24"/>
          <w:szCs w:val="24"/>
          <w:lang w:val="es-EC"/>
        </w:rPr>
        <w:t xml:space="preserve">hayan iniciado </w:t>
      </w:r>
      <w:r w:rsidR="00C6293D">
        <w:rPr>
          <w:rFonts w:ascii="Arial" w:hAnsi="Arial" w:cs="Arial"/>
          <w:sz w:val="24"/>
          <w:szCs w:val="24"/>
          <w:lang w:val="es-EC"/>
        </w:rPr>
        <w:t>su proceso de graduación se les aplicará la disposici</w:t>
      </w:r>
      <w:r w:rsidR="0003230D">
        <w:rPr>
          <w:rFonts w:ascii="Arial" w:hAnsi="Arial" w:cs="Arial"/>
          <w:sz w:val="24"/>
          <w:szCs w:val="24"/>
          <w:lang w:val="es-EC"/>
        </w:rPr>
        <w:t>ón que le sea má</w:t>
      </w:r>
      <w:r w:rsidR="00C6293D">
        <w:rPr>
          <w:rFonts w:ascii="Arial" w:hAnsi="Arial" w:cs="Arial"/>
          <w:sz w:val="24"/>
          <w:szCs w:val="24"/>
          <w:lang w:val="es-EC"/>
        </w:rPr>
        <w:t xml:space="preserve">s </w:t>
      </w:r>
      <w:r w:rsidR="0003230D">
        <w:rPr>
          <w:rFonts w:ascii="Arial" w:hAnsi="Arial" w:cs="Arial"/>
          <w:sz w:val="24"/>
          <w:szCs w:val="24"/>
          <w:lang w:val="es-EC"/>
        </w:rPr>
        <w:t>favorable, hasta la terminación del próximo período académico.</w:t>
      </w:r>
    </w:p>
    <w:p w:rsidR="00C30609" w:rsidRPr="006E76A3" w:rsidRDefault="00C6293D" w:rsidP="006E333B">
      <w:pPr>
        <w:shd w:val="clear" w:color="auto" w:fill="FFFFFF" w:themeFill="background1"/>
        <w:tabs>
          <w:tab w:val="left" w:pos="453"/>
        </w:tabs>
        <w:spacing w:after="240"/>
        <w:ind w:right="2"/>
        <w:jc w:val="both"/>
        <w:rPr>
          <w:rFonts w:ascii="Arial" w:hAnsi="Arial" w:cs="Arial"/>
          <w:b/>
          <w:sz w:val="24"/>
          <w:szCs w:val="24"/>
          <w:lang w:val="es-EC"/>
        </w:rPr>
      </w:pPr>
      <w:r w:rsidRPr="00F640B2">
        <w:rPr>
          <w:rFonts w:ascii="Arial" w:hAnsi="Arial" w:cs="Arial"/>
          <w:b/>
          <w:sz w:val="24"/>
          <w:szCs w:val="24"/>
          <w:lang w:val="es-EC"/>
        </w:rPr>
        <w:t>DISPOSICIÓN FINAL.</w:t>
      </w:r>
      <w:r>
        <w:rPr>
          <w:rFonts w:ascii="Arial" w:hAnsi="Arial" w:cs="Arial"/>
          <w:sz w:val="24"/>
          <w:szCs w:val="24"/>
          <w:lang w:val="es-EC"/>
        </w:rPr>
        <w:t xml:space="preserve"> </w:t>
      </w:r>
      <w:r w:rsidR="00743D40" w:rsidRPr="006E76A3">
        <w:rPr>
          <w:rFonts w:ascii="Arial" w:hAnsi="Arial" w:cs="Arial"/>
          <w:sz w:val="24"/>
          <w:szCs w:val="24"/>
          <w:lang w:val="es-EC"/>
        </w:rPr>
        <w:t xml:space="preserve">Todo </w:t>
      </w:r>
      <w:r w:rsidR="00E82E5D">
        <w:rPr>
          <w:rFonts w:ascii="Arial" w:hAnsi="Arial" w:cs="Arial"/>
          <w:sz w:val="24"/>
          <w:szCs w:val="24"/>
          <w:lang w:val="es-EC"/>
        </w:rPr>
        <w:t xml:space="preserve">los </w:t>
      </w:r>
      <w:r w:rsidR="00743D40" w:rsidRPr="006E76A3">
        <w:rPr>
          <w:rFonts w:ascii="Arial" w:hAnsi="Arial" w:cs="Arial"/>
          <w:sz w:val="24"/>
          <w:szCs w:val="24"/>
          <w:lang w:val="es-EC"/>
        </w:rPr>
        <w:t>reglamento</w:t>
      </w:r>
      <w:r w:rsidR="00E82E5D">
        <w:rPr>
          <w:rFonts w:ascii="Arial" w:hAnsi="Arial" w:cs="Arial"/>
          <w:sz w:val="24"/>
          <w:szCs w:val="24"/>
          <w:lang w:val="es-EC"/>
        </w:rPr>
        <w:t>s</w:t>
      </w:r>
      <w:r w:rsidR="00743D40" w:rsidRPr="006E76A3">
        <w:rPr>
          <w:rFonts w:ascii="Arial" w:hAnsi="Arial" w:cs="Arial"/>
          <w:sz w:val="24"/>
          <w:szCs w:val="24"/>
          <w:lang w:val="es-EC"/>
        </w:rPr>
        <w:t>, normativa</w:t>
      </w:r>
      <w:r w:rsidR="00E82E5D">
        <w:rPr>
          <w:rFonts w:ascii="Arial" w:hAnsi="Arial" w:cs="Arial"/>
          <w:sz w:val="24"/>
          <w:szCs w:val="24"/>
          <w:lang w:val="es-EC"/>
        </w:rPr>
        <w:t>s</w:t>
      </w:r>
      <w:r w:rsidR="00743D40" w:rsidRPr="006E76A3">
        <w:rPr>
          <w:rFonts w:ascii="Arial" w:hAnsi="Arial" w:cs="Arial"/>
          <w:sz w:val="24"/>
          <w:szCs w:val="24"/>
          <w:lang w:val="es-EC"/>
        </w:rPr>
        <w:t>, instructivo</w:t>
      </w:r>
      <w:r w:rsidR="00E82E5D">
        <w:rPr>
          <w:rFonts w:ascii="Arial" w:hAnsi="Arial" w:cs="Arial"/>
          <w:sz w:val="24"/>
          <w:szCs w:val="24"/>
          <w:lang w:val="es-EC"/>
        </w:rPr>
        <w:t>s</w:t>
      </w:r>
      <w:r w:rsidR="00743D40" w:rsidRPr="006E76A3">
        <w:rPr>
          <w:rFonts w:ascii="Arial" w:hAnsi="Arial" w:cs="Arial"/>
          <w:sz w:val="24"/>
          <w:szCs w:val="24"/>
          <w:lang w:val="es-EC"/>
        </w:rPr>
        <w:t xml:space="preserve"> </w:t>
      </w:r>
      <w:r>
        <w:rPr>
          <w:rFonts w:ascii="Arial" w:hAnsi="Arial" w:cs="Arial"/>
          <w:sz w:val="24"/>
          <w:szCs w:val="24"/>
          <w:lang w:val="es-EC"/>
        </w:rPr>
        <w:t>o disposici</w:t>
      </w:r>
      <w:r w:rsidR="00E82E5D">
        <w:rPr>
          <w:rFonts w:ascii="Arial" w:hAnsi="Arial" w:cs="Arial"/>
          <w:sz w:val="24"/>
          <w:szCs w:val="24"/>
          <w:lang w:val="es-EC"/>
        </w:rPr>
        <w:t>ones</w:t>
      </w:r>
      <w:r>
        <w:rPr>
          <w:rFonts w:ascii="Arial" w:hAnsi="Arial" w:cs="Arial"/>
          <w:sz w:val="24"/>
          <w:szCs w:val="24"/>
          <w:lang w:val="es-EC"/>
        </w:rPr>
        <w:t xml:space="preserve"> </w:t>
      </w:r>
      <w:r w:rsidR="00743D40" w:rsidRPr="006E76A3">
        <w:rPr>
          <w:rFonts w:ascii="Arial" w:hAnsi="Arial" w:cs="Arial"/>
          <w:sz w:val="24"/>
          <w:szCs w:val="24"/>
          <w:lang w:val="es-EC"/>
        </w:rPr>
        <w:t xml:space="preserve">que contraponga al </w:t>
      </w:r>
      <w:r>
        <w:rPr>
          <w:rFonts w:ascii="Arial" w:hAnsi="Arial" w:cs="Arial"/>
          <w:sz w:val="24"/>
          <w:szCs w:val="24"/>
          <w:lang w:val="es-EC"/>
        </w:rPr>
        <w:t xml:space="preserve">presente </w:t>
      </w:r>
      <w:r w:rsidR="00E82E5D">
        <w:rPr>
          <w:rFonts w:ascii="Arial" w:hAnsi="Arial" w:cs="Arial"/>
          <w:sz w:val="24"/>
          <w:szCs w:val="24"/>
          <w:lang w:val="es-EC"/>
        </w:rPr>
        <w:t xml:space="preserve">reglamento </w:t>
      </w:r>
      <w:r>
        <w:rPr>
          <w:rFonts w:ascii="Arial" w:hAnsi="Arial" w:cs="Arial"/>
          <w:sz w:val="24"/>
          <w:szCs w:val="24"/>
          <w:lang w:val="es-EC"/>
        </w:rPr>
        <w:t>quedan</w:t>
      </w:r>
      <w:r w:rsidR="00743D40" w:rsidRPr="006E76A3">
        <w:rPr>
          <w:rFonts w:ascii="Arial" w:hAnsi="Arial" w:cs="Arial"/>
          <w:sz w:val="24"/>
          <w:szCs w:val="24"/>
          <w:lang w:val="es-EC"/>
        </w:rPr>
        <w:t xml:space="preserve"> derogados</w:t>
      </w:r>
      <w:r w:rsidR="005D06FF" w:rsidRPr="006E76A3">
        <w:rPr>
          <w:rFonts w:ascii="Arial" w:hAnsi="Arial" w:cs="Arial"/>
          <w:sz w:val="24"/>
          <w:szCs w:val="24"/>
          <w:lang w:val="es-EC"/>
        </w:rPr>
        <w:t xml:space="preserve">  </w:t>
      </w:r>
    </w:p>
    <w:p w:rsidR="00815936" w:rsidRDefault="008943D7" w:rsidP="006E76A3">
      <w:pPr>
        <w:shd w:val="clear" w:color="auto" w:fill="FFFFFF" w:themeFill="background1"/>
        <w:tabs>
          <w:tab w:val="left" w:pos="8931"/>
        </w:tabs>
        <w:ind w:right="32"/>
        <w:jc w:val="both"/>
        <w:rPr>
          <w:rFonts w:ascii="Arial" w:hAnsi="Arial" w:cs="Arial"/>
          <w:sz w:val="24"/>
          <w:szCs w:val="24"/>
          <w:lang w:val="es-EC"/>
        </w:rPr>
      </w:pPr>
      <w:r w:rsidRPr="008943D7">
        <w:rPr>
          <w:rFonts w:ascii="Arial" w:hAnsi="Arial" w:cs="Arial"/>
          <w:sz w:val="24"/>
          <w:szCs w:val="24"/>
          <w:lang w:val="es-EC"/>
        </w:rPr>
        <w:t>Secretar</w:t>
      </w:r>
      <w:r w:rsidR="00E82E5D">
        <w:rPr>
          <w:rFonts w:ascii="Arial" w:hAnsi="Arial" w:cs="Arial"/>
          <w:sz w:val="24"/>
          <w:szCs w:val="24"/>
          <w:lang w:val="es-EC"/>
        </w:rPr>
        <w:t>í</w:t>
      </w:r>
      <w:r w:rsidRPr="008943D7">
        <w:rPr>
          <w:rFonts w:ascii="Arial" w:hAnsi="Arial" w:cs="Arial"/>
          <w:sz w:val="24"/>
          <w:szCs w:val="24"/>
          <w:lang w:val="es-EC"/>
        </w:rPr>
        <w:t>a del Consejo Superior</w:t>
      </w:r>
      <w:r w:rsidR="00231378" w:rsidRPr="008943D7">
        <w:rPr>
          <w:rFonts w:ascii="Arial" w:hAnsi="Arial" w:cs="Arial"/>
          <w:sz w:val="24"/>
          <w:szCs w:val="24"/>
          <w:lang w:val="es-EC"/>
        </w:rPr>
        <w:t>. –</w:t>
      </w:r>
      <w:r w:rsidRPr="008943D7">
        <w:rPr>
          <w:rFonts w:ascii="Arial" w:hAnsi="Arial" w:cs="Arial"/>
          <w:sz w:val="24"/>
          <w:szCs w:val="24"/>
          <w:lang w:val="es-EC"/>
        </w:rPr>
        <w:t xml:space="preserve"> Quito, </w:t>
      </w:r>
      <w:r w:rsidR="006E3DC9">
        <w:rPr>
          <w:rFonts w:ascii="Arial" w:hAnsi="Arial" w:cs="Arial"/>
          <w:sz w:val="24"/>
          <w:szCs w:val="24"/>
          <w:lang w:val="es-EC"/>
        </w:rPr>
        <w:t xml:space="preserve">a </w:t>
      </w:r>
      <w:r w:rsidRPr="008943D7">
        <w:rPr>
          <w:rFonts w:ascii="Arial" w:hAnsi="Arial" w:cs="Arial"/>
          <w:sz w:val="24"/>
          <w:szCs w:val="24"/>
          <w:lang w:val="es-EC"/>
        </w:rPr>
        <w:t xml:space="preserve">26 de junio de 2017. </w:t>
      </w:r>
      <w:r w:rsidRPr="00F640B2">
        <w:rPr>
          <w:rFonts w:ascii="Arial" w:hAnsi="Arial" w:cs="Arial"/>
          <w:b/>
          <w:sz w:val="24"/>
          <w:szCs w:val="24"/>
          <w:lang w:val="es-EC"/>
        </w:rPr>
        <w:t>CERTIFICO</w:t>
      </w:r>
      <w:r w:rsidR="00E82E5D">
        <w:rPr>
          <w:rFonts w:ascii="Arial" w:hAnsi="Arial" w:cs="Arial"/>
          <w:b/>
          <w:sz w:val="24"/>
          <w:szCs w:val="24"/>
          <w:lang w:val="es-EC"/>
        </w:rPr>
        <w:t>,</w:t>
      </w:r>
      <w:r w:rsidRPr="008943D7">
        <w:rPr>
          <w:rFonts w:ascii="Arial" w:hAnsi="Arial" w:cs="Arial"/>
          <w:sz w:val="24"/>
          <w:szCs w:val="24"/>
          <w:lang w:val="es-EC"/>
        </w:rPr>
        <w:t xml:space="preserve"> en mi calidad </w:t>
      </w:r>
      <w:r w:rsidRPr="008943D7">
        <w:rPr>
          <w:rFonts w:ascii="Arial" w:hAnsi="Arial" w:cs="Arial"/>
          <w:sz w:val="24"/>
          <w:szCs w:val="24"/>
          <w:lang w:val="es-EC"/>
        </w:rPr>
        <w:lastRenderedPageBreak/>
        <w:t>de Secretario de</w:t>
      </w:r>
      <w:r w:rsidR="00E82E5D">
        <w:rPr>
          <w:rFonts w:ascii="Arial" w:hAnsi="Arial" w:cs="Arial"/>
          <w:sz w:val="24"/>
          <w:szCs w:val="24"/>
          <w:lang w:val="es-EC"/>
        </w:rPr>
        <w:t>l</w:t>
      </w:r>
      <w:r w:rsidRPr="008943D7">
        <w:rPr>
          <w:rFonts w:ascii="Arial" w:hAnsi="Arial" w:cs="Arial"/>
          <w:sz w:val="24"/>
          <w:szCs w:val="24"/>
          <w:lang w:val="es-EC"/>
        </w:rPr>
        <w:t xml:space="preserve"> Consejo Superior</w:t>
      </w:r>
      <w:r w:rsidR="00E82E5D">
        <w:rPr>
          <w:rFonts w:ascii="Arial" w:hAnsi="Arial" w:cs="Arial"/>
          <w:sz w:val="24"/>
          <w:szCs w:val="24"/>
          <w:lang w:val="es-EC"/>
        </w:rPr>
        <w:t>,</w:t>
      </w:r>
      <w:r w:rsidRPr="008943D7">
        <w:rPr>
          <w:rFonts w:ascii="Arial" w:hAnsi="Arial" w:cs="Arial"/>
          <w:sz w:val="24"/>
          <w:szCs w:val="24"/>
          <w:lang w:val="es-EC"/>
        </w:rPr>
        <w:t xml:space="preserve"> que el presente </w:t>
      </w:r>
      <w:r w:rsidR="00E82E5D">
        <w:rPr>
          <w:rFonts w:ascii="Arial" w:hAnsi="Arial" w:cs="Arial"/>
          <w:sz w:val="24"/>
          <w:szCs w:val="24"/>
          <w:lang w:val="es-EC"/>
        </w:rPr>
        <w:t>R</w:t>
      </w:r>
      <w:r w:rsidRPr="008943D7">
        <w:rPr>
          <w:rFonts w:ascii="Arial" w:hAnsi="Arial" w:cs="Arial"/>
          <w:sz w:val="24"/>
          <w:szCs w:val="24"/>
          <w:lang w:val="es-EC"/>
        </w:rPr>
        <w:t xml:space="preserve">eglamento </w:t>
      </w:r>
      <w:r w:rsidR="00E82E5D">
        <w:rPr>
          <w:rFonts w:ascii="Arial" w:hAnsi="Arial" w:cs="Arial"/>
          <w:sz w:val="24"/>
          <w:szCs w:val="24"/>
          <w:lang w:val="es-EC"/>
        </w:rPr>
        <w:t>G</w:t>
      </w:r>
      <w:r w:rsidRPr="008943D7">
        <w:rPr>
          <w:rFonts w:ascii="Arial" w:hAnsi="Arial" w:cs="Arial"/>
          <w:sz w:val="24"/>
          <w:szCs w:val="24"/>
          <w:lang w:val="es-EC"/>
        </w:rPr>
        <w:t xml:space="preserve">eneral de </w:t>
      </w:r>
      <w:r w:rsidR="00E82E5D">
        <w:rPr>
          <w:rFonts w:ascii="Arial" w:hAnsi="Arial" w:cs="Arial"/>
          <w:sz w:val="24"/>
          <w:szCs w:val="24"/>
          <w:lang w:val="es-EC"/>
        </w:rPr>
        <w:t>E</w:t>
      </w:r>
      <w:r w:rsidRPr="008943D7">
        <w:rPr>
          <w:rFonts w:ascii="Arial" w:hAnsi="Arial" w:cs="Arial"/>
          <w:sz w:val="24"/>
          <w:szCs w:val="24"/>
          <w:lang w:val="es-EC"/>
        </w:rPr>
        <w:t xml:space="preserve">studiantes fue discutido y aprobado en sesiones del 19 y 26 de junio del 2017. </w:t>
      </w:r>
    </w:p>
    <w:p w:rsidR="00AE28A5" w:rsidRDefault="00AE28A5" w:rsidP="006E76A3">
      <w:pPr>
        <w:shd w:val="clear" w:color="auto" w:fill="FFFFFF" w:themeFill="background1"/>
        <w:tabs>
          <w:tab w:val="left" w:pos="8931"/>
        </w:tabs>
        <w:ind w:right="32"/>
        <w:jc w:val="both"/>
        <w:rPr>
          <w:rFonts w:ascii="Arial" w:hAnsi="Arial" w:cs="Arial"/>
          <w:sz w:val="24"/>
          <w:szCs w:val="24"/>
          <w:lang w:val="es-EC"/>
        </w:rPr>
      </w:pPr>
    </w:p>
    <w:p w:rsidR="00C30609" w:rsidRDefault="00C30609" w:rsidP="006E76A3">
      <w:pPr>
        <w:shd w:val="clear" w:color="auto" w:fill="FFFFFF" w:themeFill="background1"/>
        <w:tabs>
          <w:tab w:val="left" w:pos="8931"/>
        </w:tabs>
        <w:ind w:right="32"/>
        <w:jc w:val="both"/>
        <w:rPr>
          <w:rFonts w:ascii="Arial" w:hAnsi="Arial" w:cs="Arial"/>
          <w:sz w:val="24"/>
          <w:szCs w:val="24"/>
          <w:lang w:val="es-EC"/>
        </w:rPr>
      </w:pPr>
    </w:p>
    <w:p w:rsidR="00AE28A5" w:rsidRDefault="00AE28A5" w:rsidP="00AE28A5">
      <w:pPr>
        <w:shd w:val="clear" w:color="auto" w:fill="FFFFFF" w:themeFill="background1"/>
        <w:tabs>
          <w:tab w:val="left" w:pos="8931"/>
        </w:tabs>
        <w:ind w:right="32"/>
        <w:jc w:val="center"/>
        <w:rPr>
          <w:rFonts w:ascii="Arial" w:hAnsi="Arial" w:cs="Arial"/>
          <w:sz w:val="24"/>
          <w:szCs w:val="24"/>
          <w:lang w:val="es-EC"/>
        </w:rPr>
      </w:pPr>
    </w:p>
    <w:p w:rsidR="00AE28A5" w:rsidRDefault="00AE28A5" w:rsidP="00AE28A5">
      <w:pPr>
        <w:shd w:val="clear" w:color="auto" w:fill="FFFFFF" w:themeFill="background1"/>
        <w:tabs>
          <w:tab w:val="left" w:pos="8931"/>
        </w:tabs>
        <w:ind w:right="32"/>
        <w:jc w:val="center"/>
        <w:rPr>
          <w:rFonts w:ascii="Arial" w:hAnsi="Arial" w:cs="Arial"/>
          <w:sz w:val="24"/>
          <w:szCs w:val="24"/>
          <w:lang w:val="es-EC"/>
        </w:rPr>
      </w:pPr>
      <w:r>
        <w:rPr>
          <w:rFonts w:ascii="Arial" w:hAnsi="Arial" w:cs="Arial"/>
          <w:sz w:val="24"/>
          <w:szCs w:val="24"/>
          <w:lang w:val="es-EC"/>
        </w:rPr>
        <w:t>Dr. Santiago Jaramillo H.</w:t>
      </w:r>
    </w:p>
    <w:p w:rsidR="00AE28A5" w:rsidRPr="008943D7" w:rsidRDefault="00AE28A5" w:rsidP="00AE28A5">
      <w:pPr>
        <w:shd w:val="clear" w:color="auto" w:fill="FFFFFF" w:themeFill="background1"/>
        <w:tabs>
          <w:tab w:val="left" w:pos="8931"/>
        </w:tabs>
        <w:ind w:right="32"/>
        <w:jc w:val="center"/>
        <w:rPr>
          <w:rFonts w:ascii="Arial" w:hAnsi="Arial" w:cs="Arial"/>
          <w:sz w:val="24"/>
          <w:szCs w:val="24"/>
          <w:lang w:val="es-EC"/>
        </w:rPr>
      </w:pPr>
      <w:r>
        <w:rPr>
          <w:rFonts w:ascii="Arial" w:hAnsi="Arial" w:cs="Arial"/>
          <w:sz w:val="24"/>
          <w:szCs w:val="24"/>
          <w:lang w:val="es-EC"/>
        </w:rPr>
        <w:t xml:space="preserve">Secretario del Consejo </w:t>
      </w:r>
      <w:r w:rsidR="00E82E5D">
        <w:rPr>
          <w:rFonts w:ascii="Arial" w:hAnsi="Arial" w:cs="Arial"/>
          <w:sz w:val="24"/>
          <w:szCs w:val="24"/>
          <w:lang w:val="es-EC"/>
        </w:rPr>
        <w:t>Superior</w:t>
      </w:r>
    </w:p>
    <w:p w:rsidR="00C30609" w:rsidRPr="004D62FD" w:rsidRDefault="00C30609" w:rsidP="00C30609">
      <w:pPr>
        <w:shd w:val="clear" w:color="auto" w:fill="FFFFFF" w:themeFill="background1"/>
        <w:tabs>
          <w:tab w:val="left" w:pos="8931"/>
        </w:tabs>
        <w:ind w:right="32"/>
        <w:jc w:val="both"/>
        <w:rPr>
          <w:rFonts w:ascii="Arial" w:hAnsi="Arial" w:cs="Arial"/>
          <w:sz w:val="24"/>
          <w:szCs w:val="24"/>
          <w:lang w:val="es-EC"/>
        </w:rPr>
      </w:pPr>
      <w:r>
        <w:rPr>
          <w:rFonts w:ascii="Arial" w:hAnsi="Arial" w:cs="Arial"/>
          <w:sz w:val="24"/>
          <w:szCs w:val="24"/>
          <w:lang w:val="es-EC"/>
        </w:rPr>
        <w:t>CS/CA</w:t>
      </w:r>
      <w:r w:rsidR="00C21D7F">
        <w:rPr>
          <w:rFonts w:ascii="Arial" w:hAnsi="Arial" w:cs="Arial"/>
          <w:sz w:val="24"/>
          <w:szCs w:val="24"/>
          <w:lang w:val="es-EC"/>
        </w:rPr>
        <w:t xml:space="preserve">/SG/ </w:t>
      </w:r>
      <w:r>
        <w:rPr>
          <w:rFonts w:ascii="Arial" w:hAnsi="Arial" w:cs="Arial"/>
          <w:sz w:val="24"/>
          <w:szCs w:val="24"/>
          <w:lang w:val="es-EC"/>
        </w:rPr>
        <w:t xml:space="preserve">2017 </w:t>
      </w:r>
    </w:p>
    <w:p w:rsidR="00815936" w:rsidRPr="004D62FD" w:rsidRDefault="00815936" w:rsidP="006E76A3">
      <w:pPr>
        <w:shd w:val="clear" w:color="auto" w:fill="FFFFFF" w:themeFill="background1"/>
        <w:tabs>
          <w:tab w:val="left" w:pos="8931"/>
        </w:tabs>
        <w:ind w:right="32"/>
        <w:jc w:val="both"/>
        <w:rPr>
          <w:rFonts w:ascii="Arial" w:hAnsi="Arial" w:cs="Arial"/>
          <w:sz w:val="24"/>
          <w:szCs w:val="24"/>
          <w:lang w:val="es-EC"/>
        </w:rPr>
      </w:pPr>
    </w:p>
    <w:sectPr w:rsidR="00815936" w:rsidRPr="004D62FD" w:rsidSect="00004946">
      <w:headerReference w:type="default" r:id="rId8"/>
      <w:footerReference w:type="default" r:id="rId9"/>
      <w:pgSz w:w="11907" w:h="16840"/>
      <w:pgMar w:top="1134" w:right="1134" w:bottom="851" w:left="1134" w:header="426"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DAF" w:rsidRDefault="00741DAF">
      <w:r>
        <w:separator/>
      </w:r>
    </w:p>
  </w:endnote>
  <w:endnote w:type="continuationSeparator" w:id="0">
    <w:p w:rsidR="00741DAF" w:rsidRDefault="00741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5B7" w:rsidRDefault="003F75B7">
    <w:pPr>
      <w:tabs>
        <w:tab w:val="center" w:pos="4419"/>
        <w:tab w:val="right" w:pos="8838"/>
      </w:tabs>
      <w:jc w:val="right"/>
    </w:pPr>
    <w:r>
      <w:fldChar w:fldCharType="begin"/>
    </w:r>
    <w:r>
      <w:instrText>PAGE</w:instrText>
    </w:r>
    <w:r>
      <w:fldChar w:fldCharType="separate"/>
    </w:r>
    <w:r w:rsidR="003A47A2">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DAF" w:rsidRDefault="00741DAF">
      <w:r>
        <w:separator/>
      </w:r>
    </w:p>
  </w:footnote>
  <w:footnote w:type="continuationSeparator" w:id="0">
    <w:p w:rsidR="00741DAF" w:rsidRDefault="00741D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5B7" w:rsidRDefault="003F75B7" w:rsidP="00CF488E">
    <w:pPr>
      <w:widowControl/>
      <w:tabs>
        <w:tab w:val="center" w:pos="4252"/>
        <w:tab w:val="right" w:pos="8504"/>
      </w:tabs>
    </w:pPr>
    <w:r w:rsidRPr="00DA0E2F">
      <w:rPr>
        <w:rFonts w:ascii="Corbel" w:hAnsi="Corbel"/>
        <w:bCs/>
        <w:noProof/>
        <w:color w:val="auto"/>
        <w:sz w:val="28"/>
        <w:szCs w:val="24"/>
        <w:lang w:val="es-EC" w:eastAsia="es-EC"/>
      </w:rPr>
      <w:drawing>
        <wp:anchor distT="0" distB="0" distL="114300" distR="114300" simplePos="0" relativeHeight="251659264" behindDoc="0" locked="0" layoutInCell="1" allowOverlap="1" wp14:anchorId="24A3CBF9" wp14:editId="3AD4E4F3">
          <wp:simplePos x="0" y="0"/>
          <wp:positionH relativeFrom="column">
            <wp:posOffset>-29845</wp:posOffset>
          </wp:positionH>
          <wp:positionV relativeFrom="paragraph">
            <wp:posOffset>-6985</wp:posOffset>
          </wp:positionV>
          <wp:extent cx="6122035" cy="859790"/>
          <wp:effectExtent l="0" t="0" r="0" b="0"/>
          <wp:wrapTight wrapText="bothSides">
            <wp:wrapPolygon edited="0">
              <wp:start x="0" y="0"/>
              <wp:lineTo x="0" y="21058"/>
              <wp:lineTo x="21508" y="21058"/>
              <wp:lineTo x="2150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leria-08.png"/>
                  <pic:cNvPicPr/>
                </pic:nvPicPr>
                <pic:blipFill>
                  <a:blip r:embed="rId1">
                    <a:extLst>
                      <a:ext uri="{28A0092B-C50C-407E-A947-70E740481C1C}">
                        <a14:useLocalDpi xmlns:a14="http://schemas.microsoft.com/office/drawing/2010/main" val="0"/>
                      </a:ext>
                    </a:extLst>
                  </a:blip>
                  <a:stretch>
                    <a:fillRect/>
                  </a:stretch>
                </pic:blipFill>
                <pic:spPr>
                  <a:xfrm>
                    <a:off x="0" y="0"/>
                    <a:ext cx="6122035" cy="859790"/>
                  </a:xfrm>
                  <a:prstGeom prst="rect">
                    <a:avLst/>
                  </a:prstGeom>
                </pic:spPr>
              </pic:pic>
            </a:graphicData>
          </a:graphic>
          <wp14:sizeRelH relativeFrom="margin">
            <wp14:pctWidth>0</wp14:pctWidth>
          </wp14:sizeRelH>
          <wp14:sizeRelV relativeFrom="margin">
            <wp14:pctHeight>0</wp14:pctHeight>
          </wp14:sizeRelV>
        </wp:anchor>
      </w:drawing>
    </w:r>
    <w:r w:rsidRPr="00DA0E2F">
      <w:rPr>
        <w:rFonts w:ascii="Corbel" w:hAnsi="Corbel"/>
        <w:bCs/>
        <w:color w:val="auto"/>
        <w:sz w:val="28"/>
        <w:szCs w:val="24"/>
        <w:lang w:val="es-ES" w:eastAsia="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43F00"/>
    <w:multiLevelType w:val="multilevel"/>
    <w:tmpl w:val="4E66327A"/>
    <w:lvl w:ilvl="0">
      <w:start w:val="1"/>
      <w:numFmt w:val="lowerLetter"/>
      <w:lvlText w:val="%1)"/>
      <w:lvlJc w:val="left"/>
      <w:pPr>
        <w:ind w:left="767" w:firstLine="407"/>
      </w:pPr>
    </w:lvl>
    <w:lvl w:ilvl="1">
      <w:start w:val="1"/>
      <w:numFmt w:val="lowerLetter"/>
      <w:lvlText w:val="%2."/>
      <w:lvlJc w:val="left"/>
      <w:pPr>
        <w:ind w:left="1487" w:firstLine="1127"/>
      </w:pPr>
    </w:lvl>
    <w:lvl w:ilvl="2">
      <w:start w:val="1"/>
      <w:numFmt w:val="lowerRoman"/>
      <w:lvlText w:val="%3."/>
      <w:lvlJc w:val="right"/>
      <w:pPr>
        <w:ind w:left="2207" w:firstLine="2027"/>
      </w:pPr>
    </w:lvl>
    <w:lvl w:ilvl="3">
      <w:start w:val="1"/>
      <w:numFmt w:val="decimal"/>
      <w:lvlText w:val="%4."/>
      <w:lvlJc w:val="left"/>
      <w:pPr>
        <w:ind w:left="2927" w:firstLine="2567"/>
      </w:pPr>
    </w:lvl>
    <w:lvl w:ilvl="4">
      <w:start w:val="1"/>
      <w:numFmt w:val="lowerLetter"/>
      <w:lvlText w:val="%5."/>
      <w:lvlJc w:val="left"/>
      <w:pPr>
        <w:ind w:left="3647" w:firstLine="3287"/>
      </w:pPr>
    </w:lvl>
    <w:lvl w:ilvl="5">
      <w:start w:val="1"/>
      <w:numFmt w:val="lowerRoman"/>
      <w:lvlText w:val="%6."/>
      <w:lvlJc w:val="right"/>
      <w:pPr>
        <w:ind w:left="4367" w:firstLine="4187"/>
      </w:pPr>
    </w:lvl>
    <w:lvl w:ilvl="6">
      <w:start w:val="1"/>
      <w:numFmt w:val="decimal"/>
      <w:lvlText w:val="%7."/>
      <w:lvlJc w:val="left"/>
      <w:pPr>
        <w:ind w:left="5087" w:firstLine="4727"/>
      </w:pPr>
    </w:lvl>
    <w:lvl w:ilvl="7">
      <w:start w:val="1"/>
      <w:numFmt w:val="lowerLetter"/>
      <w:lvlText w:val="%8."/>
      <w:lvlJc w:val="left"/>
      <w:pPr>
        <w:ind w:left="5807" w:firstLine="5447"/>
      </w:pPr>
    </w:lvl>
    <w:lvl w:ilvl="8">
      <w:start w:val="1"/>
      <w:numFmt w:val="lowerRoman"/>
      <w:lvlText w:val="%9."/>
      <w:lvlJc w:val="right"/>
      <w:pPr>
        <w:ind w:left="6527" w:firstLine="6347"/>
      </w:pPr>
    </w:lvl>
  </w:abstractNum>
  <w:abstractNum w:abstractNumId="1" w15:restartNumberingAfterBreak="0">
    <w:nsid w:val="0ECD0E82"/>
    <w:multiLevelType w:val="multilevel"/>
    <w:tmpl w:val="645A403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F880F4A"/>
    <w:multiLevelType w:val="hybridMultilevel"/>
    <w:tmpl w:val="5656832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16DD4431"/>
    <w:multiLevelType w:val="multilevel"/>
    <w:tmpl w:val="AC7C9254"/>
    <w:lvl w:ilvl="0">
      <w:start w:val="1"/>
      <w:numFmt w:val="lowerLetter"/>
      <w:lvlText w:val="%1)"/>
      <w:lvlJc w:val="left"/>
      <w:pPr>
        <w:ind w:left="691" w:firstLine="376"/>
      </w:pPr>
      <w:rPr>
        <w:rFonts w:ascii="Times New Roman" w:eastAsia="Times New Roman" w:hAnsi="Times New Roman" w:cs="Times New Roman"/>
        <w:sz w:val="24"/>
        <w:szCs w:val="24"/>
      </w:rPr>
    </w:lvl>
    <w:lvl w:ilvl="1">
      <w:start w:val="1"/>
      <w:numFmt w:val="bullet"/>
      <w:lvlText w:val="•"/>
      <w:lvlJc w:val="left"/>
      <w:pPr>
        <w:ind w:left="1522" w:firstLine="1207"/>
      </w:pPr>
      <w:rPr>
        <w:rFonts w:ascii="Arial" w:eastAsia="Arial" w:hAnsi="Arial" w:cs="Arial"/>
      </w:rPr>
    </w:lvl>
    <w:lvl w:ilvl="2">
      <w:start w:val="1"/>
      <w:numFmt w:val="bullet"/>
      <w:lvlText w:val="•"/>
      <w:lvlJc w:val="left"/>
      <w:pPr>
        <w:ind w:left="2344" w:firstLine="2030"/>
      </w:pPr>
      <w:rPr>
        <w:rFonts w:ascii="Arial" w:eastAsia="Arial" w:hAnsi="Arial" w:cs="Arial"/>
      </w:rPr>
    </w:lvl>
    <w:lvl w:ilvl="3">
      <w:start w:val="1"/>
      <w:numFmt w:val="bullet"/>
      <w:lvlText w:val="•"/>
      <w:lvlJc w:val="left"/>
      <w:pPr>
        <w:ind w:left="3166" w:firstLine="2852"/>
      </w:pPr>
      <w:rPr>
        <w:rFonts w:ascii="Arial" w:eastAsia="Arial" w:hAnsi="Arial" w:cs="Arial"/>
      </w:rPr>
    </w:lvl>
    <w:lvl w:ilvl="4">
      <w:start w:val="1"/>
      <w:numFmt w:val="bullet"/>
      <w:lvlText w:val="•"/>
      <w:lvlJc w:val="left"/>
      <w:pPr>
        <w:ind w:left="3988" w:firstLine="3674"/>
      </w:pPr>
      <w:rPr>
        <w:rFonts w:ascii="Arial" w:eastAsia="Arial" w:hAnsi="Arial" w:cs="Arial"/>
      </w:rPr>
    </w:lvl>
    <w:lvl w:ilvl="5">
      <w:start w:val="1"/>
      <w:numFmt w:val="bullet"/>
      <w:lvlText w:val="•"/>
      <w:lvlJc w:val="left"/>
      <w:pPr>
        <w:ind w:left="4810" w:firstLine="4496"/>
      </w:pPr>
      <w:rPr>
        <w:rFonts w:ascii="Arial" w:eastAsia="Arial" w:hAnsi="Arial" w:cs="Arial"/>
      </w:rPr>
    </w:lvl>
    <w:lvl w:ilvl="6">
      <w:start w:val="1"/>
      <w:numFmt w:val="bullet"/>
      <w:lvlText w:val="•"/>
      <w:lvlJc w:val="left"/>
      <w:pPr>
        <w:ind w:left="5632" w:firstLine="5318"/>
      </w:pPr>
      <w:rPr>
        <w:rFonts w:ascii="Arial" w:eastAsia="Arial" w:hAnsi="Arial" w:cs="Arial"/>
      </w:rPr>
    </w:lvl>
    <w:lvl w:ilvl="7">
      <w:start w:val="1"/>
      <w:numFmt w:val="bullet"/>
      <w:lvlText w:val="•"/>
      <w:lvlJc w:val="left"/>
      <w:pPr>
        <w:ind w:left="6454" w:firstLine="6140"/>
      </w:pPr>
      <w:rPr>
        <w:rFonts w:ascii="Arial" w:eastAsia="Arial" w:hAnsi="Arial" w:cs="Arial"/>
      </w:rPr>
    </w:lvl>
    <w:lvl w:ilvl="8">
      <w:start w:val="1"/>
      <w:numFmt w:val="bullet"/>
      <w:lvlText w:val="•"/>
      <w:lvlJc w:val="left"/>
      <w:pPr>
        <w:ind w:left="7276" w:firstLine="6962"/>
      </w:pPr>
      <w:rPr>
        <w:rFonts w:ascii="Arial" w:eastAsia="Arial" w:hAnsi="Arial" w:cs="Arial"/>
      </w:rPr>
    </w:lvl>
  </w:abstractNum>
  <w:abstractNum w:abstractNumId="4" w15:restartNumberingAfterBreak="0">
    <w:nsid w:val="18714A37"/>
    <w:multiLevelType w:val="hybridMultilevel"/>
    <w:tmpl w:val="C86C4FE8"/>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5" w15:restartNumberingAfterBreak="0">
    <w:nsid w:val="1D544D37"/>
    <w:multiLevelType w:val="multilevel"/>
    <w:tmpl w:val="ED2AF5C6"/>
    <w:lvl w:ilvl="0">
      <w:start w:val="1"/>
      <w:numFmt w:val="decimal"/>
      <w:lvlText w:val="%1."/>
      <w:lvlJc w:val="left"/>
      <w:pPr>
        <w:ind w:left="767" w:firstLine="407"/>
      </w:pPr>
    </w:lvl>
    <w:lvl w:ilvl="1">
      <w:start w:val="1"/>
      <w:numFmt w:val="lowerLetter"/>
      <w:lvlText w:val="%2."/>
      <w:lvlJc w:val="left"/>
      <w:pPr>
        <w:ind w:left="1487" w:firstLine="1127"/>
      </w:pPr>
    </w:lvl>
    <w:lvl w:ilvl="2">
      <w:start w:val="1"/>
      <w:numFmt w:val="lowerRoman"/>
      <w:lvlText w:val="%3."/>
      <w:lvlJc w:val="right"/>
      <w:pPr>
        <w:ind w:left="2207" w:firstLine="2027"/>
      </w:pPr>
    </w:lvl>
    <w:lvl w:ilvl="3">
      <w:start w:val="1"/>
      <w:numFmt w:val="decimal"/>
      <w:lvlText w:val="%4."/>
      <w:lvlJc w:val="left"/>
      <w:pPr>
        <w:ind w:left="2927" w:firstLine="2567"/>
      </w:pPr>
    </w:lvl>
    <w:lvl w:ilvl="4">
      <w:start w:val="1"/>
      <w:numFmt w:val="lowerLetter"/>
      <w:lvlText w:val="%5."/>
      <w:lvlJc w:val="left"/>
      <w:pPr>
        <w:ind w:left="3647" w:firstLine="3287"/>
      </w:pPr>
    </w:lvl>
    <w:lvl w:ilvl="5">
      <w:start w:val="1"/>
      <w:numFmt w:val="lowerRoman"/>
      <w:lvlText w:val="%6."/>
      <w:lvlJc w:val="right"/>
      <w:pPr>
        <w:ind w:left="4367" w:firstLine="4187"/>
      </w:pPr>
    </w:lvl>
    <w:lvl w:ilvl="6">
      <w:start w:val="1"/>
      <w:numFmt w:val="decimal"/>
      <w:lvlText w:val="%7."/>
      <w:lvlJc w:val="left"/>
      <w:pPr>
        <w:ind w:left="5087" w:firstLine="4727"/>
      </w:pPr>
    </w:lvl>
    <w:lvl w:ilvl="7">
      <w:start w:val="1"/>
      <w:numFmt w:val="lowerLetter"/>
      <w:lvlText w:val="%8."/>
      <w:lvlJc w:val="left"/>
      <w:pPr>
        <w:ind w:left="5807" w:firstLine="5447"/>
      </w:pPr>
    </w:lvl>
    <w:lvl w:ilvl="8">
      <w:start w:val="1"/>
      <w:numFmt w:val="lowerRoman"/>
      <w:lvlText w:val="%9."/>
      <w:lvlJc w:val="right"/>
      <w:pPr>
        <w:ind w:left="6527" w:firstLine="6347"/>
      </w:pPr>
    </w:lvl>
  </w:abstractNum>
  <w:abstractNum w:abstractNumId="6" w15:restartNumberingAfterBreak="0">
    <w:nsid w:val="1FFC3F99"/>
    <w:multiLevelType w:val="hybridMultilevel"/>
    <w:tmpl w:val="2410E8C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58A6BA4"/>
    <w:multiLevelType w:val="multilevel"/>
    <w:tmpl w:val="718C7532"/>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25AA3528"/>
    <w:multiLevelType w:val="multilevel"/>
    <w:tmpl w:val="FF14449A"/>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5EF77DD"/>
    <w:multiLevelType w:val="hybridMultilevel"/>
    <w:tmpl w:val="5B9E48D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0" w15:restartNumberingAfterBreak="0">
    <w:nsid w:val="2BB20C3B"/>
    <w:multiLevelType w:val="hybridMultilevel"/>
    <w:tmpl w:val="C756AD4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1" w15:restartNumberingAfterBreak="0">
    <w:nsid w:val="319977C8"/>
    <w:multiLevelType w:val="hybridMultilevel"/>
    <w:tmpl w:val="1BD403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77D78E1"/>
    <w:multiLevelType w:val="multilevel"/>
    <w:tmpl w:val="2520C3A0"/>
    <w:lvl w:ilvl="0">
      <w:start w:val="1"/>
      <w:numFmt w:val="lowerLetter"/>
      <w:lvlText w:val="%1)"/>
      <w:lvlJc w:val="left"/>
      <w:pPr>
        <w:ind w:left="1004" w:firstLine="644"/>
      </w:pPr>
    </w:lvl>
    <w:lvl w:ilvl="1">
      <w:start w:val="1"/>
      <w:numFmt w:val="lowerLetter"/>
      <w:lvlText w:val="%2."/>
      <w:lvlJc w:val="left"/>
      <w:pPr>
        <w:ind w:left="1724" w:firstLine="1364"/>
      </w:pPr>
    </w:lvl>
    <w:lvl w:ilvl="2">
      <w:start w:val="1"/>
      <w:numFmt w:val="lowerRoman"/>
      <w:lvlText w:val="%3."/>
      <w:lvlJc w:val="right"/>
      <w:pPr>
        <w:ind w:left="2444" w:firstLine="2264"/>
      </w:pPr>
    </w:lvl>
    <w:lvl w:ilvl="3">
      <w:start w:val="1"/>
      <w:numFmt w:val="decimal"/>
      <w:lvlText w:val="%4."/>
      <w:lvlJc w:val="left"/>
      <w:pPr>
        <w:ind w:left="3164" w:firstLine="2804"/>
      </w:pPr>
    </w:lvl>
    <w:lvl w:ilvl="4">
      <w:start w:val="1"/>
      <w:numFmt w:val="lowerLetter"/>
      <w:lvlText w:val="%5."/>
      <w:lvlJc w:val="left"/>
      <w:pPr>
        <w:ind w:left="3884" w:firstLine="3524"/>
      </w:pPr>
    </w:lvl>
    <w:lvl w:ilvl="5">
      <w:start w:val="1"/>
      <w:numFmt w:val="lowerRoman"/>
      <w:lvlText w:val="%6."/>
      <w:lvlJc w:val="right"/>
      <w:pPr>
        <w:ind w:left="4604" w:firstLine="4424"/>
      </w:pPr>
    </w:lvl>
    <w:lvl w:ilvl="6">
      <w:start w:val="1"/>
      <w:numFmt w:val="decimal"/>
      <w:lvlText w:val="%7."/>
      <w:lvlJc w:val="left"/>
      <w:pPr>
        <w:ind w:left="5324" w:firstLine="4964"/>
      </w:pPr>
    </w:lvl>
    <w:lvl w:ilvl="7">
      <w:start w:val="1"/>
      <w:numFmt w:val="lowerLetter"/>
      <w:lvlText w:val="%8."/>
      <w:lvlJc w:val="left"/>
      <w:pPr>
        <w:ind w:left="6044" w:firstLine="5684"/>
      </w:pPr>
    </w:lvl>
    <w:lvl w:ilvl="8">
      <w:start w:val="1"/>
      <w:numFmt w:val="lowerRoman"/>
      <w:lvlText w:val="%9."/>
      <w:lvlJc w:val="right"/>
      <w:pPr>
        <w:ind w:left="6764" w:firstLine="6584"/>
      </w:pPr>
    </w:lvl>
  </w:abstractNum>
  <w:abstractNum w:abstractNumId="13" w15:restartNumberingAfterBreak="0">
    <w:nsid w:val="39CE642E"/>
    <w:multiLevelType w:val="multilevel"/>
    <w:tmpl w:val="0F3A95B0"/>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4" w15:restartNumberingAfterBreak="0">
    <w:nsid w:val="3D1463C8"/>
    <w:multiLevelType w:val="hybridMultilevel"/>
    <w:tmpl w:val="5B9E48D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5" w15:restartNumberingAfterBreak="0">
    <w:nsid w:val="3F0A26D8"/>
    <w:multiLevelType w:val="hybridMultilevel"/>
    <w:tmpl w:val="A0DCB62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05B2C14"/>
    <w:multiLevelType w:val="multilevel"/>
    <w:tmpl w:val="74EE626E"/>
    <w:lvl w:ilvl="0">
      <w:start w:val="1"/>
      <w:numFmt w:val="lowerLetter"/>
      <w:lvlText w:val="%1)"/>
      <w:lvlJc w:val="left"/>
      <w:pPr>
        <w:ind w:left="1004" w:firstLine="644"/>
      </w:pPr>
    </w:lvl>
    <w:lvl w:ilvl="1">
      <w:start w:val="1"/>
      <w:numFmt w:val="lowerLetter"/>
      <w:lvlText w:val="%2."/>
      <w:lvlJc w:val="left"/>
      <w:pPr>
        <w:ind w:left="1724" w:firstLine="1364"/>
      </w:pPr>
    </w:lvl>
    <w:lvl w:ilvl="2">
      <w:start w:val="1"/>
      <w:numFmt w:val="lowerRoman"/>
      <w:lvlText w:val="%3."/>
      <w:lvlJc w:val="right"/>
      <w:pPr>
        <w:ind w:left="2444" w:firstLine="2264"/>
      </w:pPr>
    </w:lvl>
    <w:lvl w:ilvl="3">
      <w:start w:val="1"/>
      <w:numFmt w:val="decimal"/>
      <w:lvlText w:val="%4."/>
      <w:lvlJc w:val="left"/>
      <w:pPr>
        <w:ind w:left="3164" w:firstLine="2804"/>
      </w:pPr>
    </w:lvl>
    <w:lvl w:ilvl="4">
      <w:start w:val="1"/>
      <w:numFmt w:val="lowerLetter"/>
      <w:lvlText w:val="%5."/>
      <w:lvlJc w:val="left"/>
      <w:pPr>
        <w:ind w:left="3884" w:firstLine="3524"/>
      </w:pPr>
    </w:lvl>
    <w:lvl w:ilvl="5">
      <w:start w:val="1"/>
      <w:numFmt w:val="lowerRoman"/>
      <w:lvlText w:val="%6."/>
      <w:lvlJc w:val="right"/>
      <w:pPr>
        <w:ind w:left="4604" w:firstLine="4424"/>
      </w:pPr>
    </w:lvl>
    <w:lvl w:ilvl="6">
      <w:start w:val="1"/>
      <w:numFmt w:val="decimal"/>
      <w:lvlText w:val="%7."/>
      <w:lvlJc w:val="left"/>
      <w:pPr>
        <w:ind w:left="5324" w:firstLine="4964"/>
      </w:pPr>
    </w:lvl>
    <w:lvl w:ilvl="7">
      <w:start w:val="1"/>
      <w:numFmt w:val="lowerLetter"/>
      <w:lvlText w:val="%8."/>
      <w:lvlJc w:val="left"/>
      <w:pPr>
        <w:ind w:left="6044" w:firstLine="5684"/>
      </w:pPr>
    </w:lvl>
    <w:lvl w:ilvl="8">
      <w:start w:val="1"/>
      <w:numFmt w:val="lowerRoman"/>
      <w:lvlText w:val="%9."/>
      <w:lvlJc w:val="right"/>
      <w:pPr>
        <w:ind w:left="6764" w:firstLine="6584"/>
      </w:pPr>
    </w:lvl>
  </w:abstractNum>
  <w:abstractNum w:abstractNumId="17" w15:restartNumberingAfterBreak="0">
    <w:nsid w:val="5D764FD4"/>
    <w:multiLevelType w:val="multilevel"/>
    <w:tmpl w:val="7BF83E24"/>
    <w:lvl w:ilvl="0">
      <w:start w:val="1"/>
      <w:numFmt w:val="lowerLetter"/>
      <w:lvlText w:val="%1)"/>
      <w:lvlJc w:val="left"/>
      <w:pPr>
        <w:ind w:left="862" w:firstLine="502"/>
      </w:pPr>
    </w:lvl>
    <w:lvl w:ilvl="1">
      <w:start w:val="1"/>
      <w:numFmt w:val="lowerLetter"/>
      <w:lvlText w:val="%2."/>
      <w:lvlJc w:val="left"/>
      <w:pPr>
        <w:ind w:left="1582" w:firstLine="1222"/>
      </w:pPr>
    </w:lvl>
    <w:lvl w:ilvl="2">
      <w:start w:val="1"/>
      <w:numFmt w:val="lowerRoman"/>
      <w:lvlText w:val="%3."/>
      <w:lvlJc w:val="right"/>
      <w:pPr>
        <w:ind w:left="2302" w:firstLine="2122"/>
      </w:pPr>
    </w:lvl>
    <w:lvl w:ilvl="3">
      <w:start w:val="1"/>
      <w:numFmt w:val="decimal"/>
      <w:lvlText w:val="%4."/>
      <w:lvlJc w:val="left"/>
      <w:pPr>
        <w:ind w:left="3022" w:firstLine="2662"/>
      </w:pPr>
    </w:lvl>
    <w:lvl w:ilvl="4">
      <w:start w:val="1"/>
      <w:numFmt w:val="lowerLetter"/>
      <w:lvlText w:val="%5."/>
      <w:lvlJc w:val="left"/>
      <w:pPr>
        <w:ind w:left="3742" w:firstLine="3382"/>
      </w:pPr>
    </w:lvl>
    <w:lvl w:ilvl="5">
      <w:start w:val="1"/>
      <w:numFmt w:val="lowerRoman"/>
      <w:lvlText w:val="%6."/>
      <w:lvlJc w:val="right"/>
      <w:pPr>
        <w:ind w:left="4462" w:firstLine="4282"/>
      </w:pPr>
    </w:lvl>
    <w:lvl w:ilvl="6">
      <w:start w:val="1"/>
      <w:numFmt w:val="decimal"/>
      <w:lvlText w:val="%7."/>
      <w:lvlJc w:val="left"/>
      <w:pPr>
        <w:ind w:left="5182" w:firstLine="4822"/>
      </w:pPr>
    </w:lvl>
    <w:lvl w:ilvl="7">
      <w:start w:val="1"/>
      <w:numFmt w:val="lowerLetter"/>
      <w:lvlText w:val="%8."/>
      <w:lvlJc w:val="left"/>
      <w:pPr>
        <w:ind w:left="5902" w:firstLine="5542"/>
      </w:pPr>
    </w:lvl>
    <w:lvl w:ilvl="8">
      <w:start w:val="1"/>
      <w:numFmt w:val="lowerRoman"/>
      <w:lvlText w:val="%9."/>
      <w:lvlJc w:val="right"/>
      <w:pPr>
        <w:ind w:left="6622" w:firstLine="6442"/>
      </w:pPr>
    </w:lvl>
  </w:abstractNum>
  <w:abstractNum w:abstractNumId="18" w15:restartNumberingAfterBreak="0">
    <w:nsid w:val="5DF267AA"/>
    <w:multiLevelType w:val="multilevel"/>
    <w:tmpl w:val="81621A02"/>
    <w:lvl w:ilvl="0">
      <w:start w:val="1"/>
      <w:numFmt w:val="lowerLetter"/>
      <w:lvlText w:val="%1)"/>
      <w:lvlJc w:val="left"/>
      <w:pPr>
        <w:ind w:left="653" w:firstLine="405"/>
      </w:pPr>
    </w:lvl>
    <w:lvl w:ilvl="1">
      <w:start w:val="1"/>
      <w:numFmt w:val="bullet"/>
      <w:lvlText w:val="•"/>
      <w:lvlJc w:val="left"/>
      <w:pPr>
        <w:ind w:left="1486" w:firstLine="1239"/>
      </w:pPr>
      <w:rPr>
        <w:rFonts w:ascii="Arial" w:eastAsia="Arial" w:hAnsi="Arial" w:cs="Arial"/>
      </w:rPr>
    </w:lvl>
    <w:lvl w:ilvl="2">
      <w:start w:val="1"/>
      <w:numFmt w:val="bullet"/>
      <w:lvlText w:val="•"/>
      <w:lvlJc w:val="left"/>
      <w:pPr>
        <w:ind w:left="2312" w:firstLine="2065"/>
      </w:pPr>
      <w:rPr>
        <w:rFonts w:ascii="Arial" w:eastAsia="Arial" w:hAnsi="Arial" w:cs="Arial"/>
      </w:rPr>
    </w:lvl>
    <w:lvl w:ilvl="3">
      <w:start w:val="1"/>
      <w:numFmt w:val="bullet"/>
      <w:lvlText w:val="•"/>
      <w:lvlJc w:val="left"/>
      <w:pPr>
        <w:ind w:left="3138" w:firstLine="2891"/>
      </w:pPr>
      <w:rPr>
        <w:rFonts w:ascii="Arial" w:eastAsia="Arial" w:hAnsi="Arial" w:cs="Arial"/>
      </w:rPr>
    </w:lvl>
    <w:lvl w:ilvl="4">
      <w:start w:val="1"/>
      <w:numFmt w:val="bullet"/>
      <w:lvlText w:val="•"/>
      <w:lvlJc w:val="left"/>
      <w:pPr>
        <w:ind w:left="3964" w:firstLine="3717"/>
      </w:pPr>
      <w:rPr>
        <w:rFonts w:ascii="Arial" w:eastAsia="Arial" w:hAnsi="Arial" w:cs="Arial"/>
      </w:rPr>
    </w:lvl>
    <w:lvl w:ilvl="5">
      <w:start w:val="1"/>
      <w:numFmt w:val="bullet"/>
      <w:lvlText w:val="•"/>
      <w:lvlJc w:val="left"/>
      <w:pPr>
        <w:ind w:left="4790" w:firstLine="4543"/>
      </w:pPr>
      <w:rPr>
        <w:rFonts w:ascii="Arial" w:eastAsia="Arial" w:hAnsi="Arial" w:cs="Arial"/>
      </w:rPr>
    </w:lvl>
    <w:lvl w:ilvl="6">
      <w:start w:val="1"/>
      <w:numFmt w:val="bullet"/>
      <w:lvlText w:val="•"/>
      <w:lvlJc w:val="left"/>
      <w:pPr>
        <w:ind w:left="5616" w:firstLine="5369"/>
      </w:pPr>
      <w:rPr>
        <w:rFonts w:ascii="Arial" w:eastAsia="Arial" w:hAnsi="Arial" w:cs="Arial"/>
      </w:rPr>
    </w:lvl>
    <w:lvl w:ilvl="7">
      <w:start w:val="1"/>
      <w:numFmt w:val="bullet"/>
      <w:lvlText w:val="•"/>
      <w:lvlJc w:val="left"/>
      <w:pPr>
        <w:ind w:left="6442" w:firstLine="6195"/>
      </w:pPr>
      <w:rPr>
        <w:rFonts w:ascii="Arial" w:eastAsia="Arial" w:hAnsi="Arial" w:cs="Arial"/>
      </w:rPr>
    </w:lvl>
    <w:lvl w:ilvl="8">
      <w:start w:val="1"/>
      <w:numFmt w:val="bullet"/>
      <w:lvlText w:val="•"/>
      <w:lvlJc w:val="left"/>
      <w:pPr>
        <w:ind w:left="7268" w:firstLine="7020"/>
      </w:pPr>
      <w:rPr>
        <w:rFonts w:ascii="Arial" w:eastAsia="Arial" w:hAnsi="Arial" w:cs="Arial"/>
      </w:rPr>
    </w:lvl>
  </w:abstractNum>
  <w:abstractNum w:abstractNumId="19" w15:restartNumberingAfterBreak="0">
    <w:nsid w:val="62983C92"/>
    <w:multiLevelType w:val="hybridMultilevel"/>
    <w:tmpl w:val="BF2EE332"/>
    <w:lvl w:ilvl="0" w:tplc="300A0017">
      <w:start w:val="1"/>
      <w:numFmt w:val="lowerLetter"/>
      <w:lvlText w:val="%1)"/>
      <w:lvlJc w:val="left"/>
      <w:pPr>
        <w:ind w:left="731" w:hanging="360"/>
      </w:pPr>
    </w:lvl>
    <w:lvl w:ilvl="1" w:tplc="300A0019">
      <w:start w:val="1"/>
      <w:numFmt w:val="lowerLetter"/>
      <w:lvlText w:val="%2."/>
      <w:lvlJc w:val="left"/>
      <w:pPr>
        <w:ind w:left="1451" w:hanging="360"/>
      </w:pPr>
    </w:lvl>
    <w:lvl w:ilvl="2" w:tplc="300A001B">
      <w:start w:val="1"/>
      <w:numFmt w:val="lowerRoman"/>
      <w:lvlText w:val="%3."/>
      <w:lvlJc w:val="right"/>
      <w:pPr>
        <w:ind w:left="2171" w:hanging="180"/>
      </w:pPr>
    </w:lvl>
    <w:lvl w:ilvl="3" w:tplc="300A000F">
      <w:start w:val="1"/>
      <w:numFmt w:val="decimal"/>
      <w:lvlText w:val="%4."/>
      <w:lvlJc w:val="left"/>
      <w:pPr>
        <w:ind w:left="2891" w:hanging="360"/>
      </w:pPr>
    </w:lvl>
    <w:lvl w:ilvl="4" w:tplc="300A0019">
      <w:start w:val="1"/>
      <w:numFmt w:val="lowerLetter"/>
      <w:lvlText w:val="%5."/>
      <w:lvlJc w:val="left"/>
      <w:pPr>
        <w:ind w:left="3611" w:hanging="360"/>
      </w:pPr>
    </w:lvl>
    <w:lvl w:ilvl="5" w:tplc="300A001B">
      <w:start w:val="1"/>
      <w:numFmt w:val="lowerRoman"/>
      <w:lvlText w:val="%6."/>
      <w:lvlJc w:val="right"/>
      <w:pPr>
        <w:ind w:left="4331" w:hanging="180"/>
      </w:pPr>
    </w:lvl>
    <w:lvl w:ilvl="6" w:tplc="300A000F">
      <w:start w:val="1"/>
      <w:numFmt w:val="decimal"/>
      <w:lvlText w:val="%7."/>
      <w:lvlJc w:val="left"/>
      <w:pPr>
        <w:ind w:left="5051" w:hanging="360"/>
      </w:pPr>
    </w:lvl>
    <w:lvl w:ilvl="7" w:tplc="300A0019">
      <w:start w:val="1"/>
      <w:numFmt w:val="lowerLetter"/>
      <w:lvlText w:val="%8."/>
      <w:lvlJc w:val="left"/>
      <w:pPr>
        <w:ind w:left="5771" w:hanging="360"/>
      </w:pPr>
    </w:lvl>
    <w:lvl w:ilvl="8" w:tplc="300A001B">
      <w:start w:val="1"/>
      <w:numFmt w:val="lowerRoman"/>
      <w:lvlText w:val="%9."/>
      <w:lvlJc w:val="right"/>
      <w:pPr>
        <w:ind w:left="6491" w:hanging="180"/>
      </w:pPr>
    </w:lvl>
  </w:abstractNum>
  <w:abstractNum w:abstractNumId="20" w15:restartNumberingAfterBreak="0">
    <w:nsid w:val="62AD4418"/>
    <w:multiLevelType w:val="multilevel"/>
    <w:tmpl w:val="0C381D8E"/>
    <w:lvl w:ilvl="0">
      <w:start w:val="1"/>
      <w:numFmt w:val="lowerLetter"/>
      <w:lvlText w:val="%1)"/>
      <w:lvlJc w:val="left"/>
      <w:pPr>
        <w:ind w:left="1081" w:firstLine="721"/>
      </w:pPr>
    </w:lvl>
    <w:lvl w:ilvl="1">
      <w:start w:val="1"/>
      <w:numFmt w:val="lowerLetter"/>
      <w:lvlText w:val="%2."/>
      <w:lvlJc w:val="left"/>
      <w:pPr>
        <w:ind w:left="1801" w:firstLine="1441"/>
      </w:pPr>
    </w:lvl>
    <w:lvl w:ilvl="2">
      <w:start w:val="1"/>
      <w:numFmt w:val="lowerRoman"/>
      <w:lvlText w:val="%3."/>
      <w:lvlJc w:val="right"/>
      <w:pPr>
        <w:ind w:left="2521" w:firstLine="2341"/>
      </w:pPr>
    </w:lvl>
    <w:lvl w:ilvl="3">
      <w:start w:val="1"/>
      <w:numFmt w:val="decimal"/>
      <w:lvlText w:val="%4."/>
      <w:lvlJc w:val="left"/>
      <w:pPr>
        <w:ind w:left="3241" w:firstLine="2881"/>
      </w:pPr>
    </w:lvl>
    <w:lvl w:ilvl="4">
      <w:start w:val="1"/>
      <w:numFmt w:val="lowerLetter"/>
      <w:lvlText w:val="%5."/>
      <w:lvlJc w:val="left"/>
      <w:pPr>
        <w:ind w:left="3961" w:firstLine="3601"/>
      </w:pPr>
    </w:lvl>
    <w:lvl w:ilvl="5">
      <w:start w:val="1"/>
      <w:numFmt w:val="lowerRoman"/>
      <w:lvlText w:val="%6."/>
      <w:lvlJc w:val="right"/>
      <w:pPr>
        <w:ind w:left="4681" w:firstLine="4501"/>
      </w:pPr>
    </w:lvl>
    <w:lvl w:ilvl="6">
      <w:start w:val="1"/>
      <w:numFmt w:val="decimal"/>
      <w:lvlText w:val="%7."/>
      <w:lvlJc w:val="left"/>
      <w:pPr>
        <w:ind w:left="5401" w:firstLine="5041"/>
      </w:pPr>
    </w:lvl>
    <w:lvl w:ilvl="7">
      <w:start w:val="1"/>
      <w:numFmt w:val="lowerLetter"/>
      <w:lvlText w:val="%8."/>
      <w:lvlJc w:val="left"/>
      <w:pPr>
        <w:ind w:left="6121" w:firstLine="5761"/>
      </w:pPr>
    </w:lvl>
    <w:lvl w:ilvl="8">
      <w:start w:val="1"/>
      <w:numFmt w:val="lowerRoman"/>
      <w:lvlText w:val="%9."/>
      <w:lvlJc w:val="right"/>
      <w:pPr>
        <w:ind w:left="6841" w:firstLine="6661"/>
      </w:pPr>
    </w:lvl>
  </w:abstractNum>
  <w:abstractNum w:abstractNumId="21" w15:restartNumberingAfterBreak="0">
    <w:nsid w:val="6621475C"/>
    <w:multiLevelType w:val="hybridMultilevel"/>
    <w:tmpl w:val="A6160938"/>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2" w15:restartNumberingAfterBreak="0">
    <w:nsid w:val="6B54323C"/>
    <w:multiLevelType w:val="multilevel"/>
    <w:tmpl w:val="C82A8A58"/>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15:restartNumberingAfterBreak="0">
    <w:nsid w:val="6C7E79E3"/>
    <w:multiLevelType w:val="multilevel"/>
    <w:tmpl w:val="783647DA"/>
    <w:lvl w:ilvl="0">
      <w:start w:val="1"/>
      <w:numFmt w:val="lowerLetter"/>
      <w:lvlText w:val="%1)"/>
      <w:lvlJc w:val="left"/>
      <w:pPr>
        <w:ind w:left="767" w:firstLine="407"/>
      </w:pPr>
    </w:lvl>
    <w:lvl w:ilvl="1">
      <w:start w:val="1"/>
      <w:numFmt w:val="lowerLetter"/>
      <w:lvlText w:val="%2."/>
      <w:lvlJc w:val="left"/>
      <w:pPr>
        <w:ind w:left="1487" w:firstLine="1127"/>
      </w:pPr>
    </w:lvl>
    <w:lvl w:ilvl="2">
      <w:start w:val="1"/>
      <w:numFmt w:val="lowerRoman"/>
      <w:lvlText w:val="%3."/>
      <w:lvlJc w:val="right"/>
      <w:pPr>
        <w:ind w:left="2207" w:firstLine="2027"/>
      </w:pPr>
    </w:lvl>
    <w:lvl w:ilvl="3">
      <w:start w:val="1"/>
      <w:numFmt w:val="decimal"/>
      <w:lvlText w:val="%4."/>
      <w:lvlJc w:val="left"/>
      <w:pPr>
        <w:ind w:left="2927" w:firstLine="2567"/>
      </w:pPr>
    </w:lvl>
    <w:lvl w:ilvl="4">
      <w:start w:val="1"/>
      <w:numFmt w:val="lowerLetter"/>
      <w:lvlText w:val="%5."/>
      <w:lvlJc w:val="left"/>
      <w:pPr>
        <w:ind w:left="3647" w:firstLine="3287"/>
      </w:pPr>
    </w:lvl>
    <w:lvl w:ilvl="5">
      <w:start w:val="1"/>
      <w:numFmt w:val="lowerRoman"/>
      <w:lvlText w:val="%6."/>
      <w:lvlJc w:val="right"/>
      <w:pPr>
        <w:ind w:left="4367" w:firstLine="4187"/>
      </w:pPr>
    </w:lvl>
    <w:lvl w:ilvl="6">
      <w:start w:val="1"/>
      <w:numFmt w:val="decimal"/>
      <w:lvlText w:val="%7."/>
      <w:lvlJc w:val="left"/>
      <w:pPr>
        <w:ind w:left="5087" w:firstLine="4727"/>
      </w:pPr>
    </w:lvl>
    <w:lvl w:ilvl="7">
      <w:start w:val="1"/>
      <w:numFmt w:val="lowerLetter"/>
      <w:lvlText w:val="%8."/>
      <w:lvlJc w:val="left"/>
      <w:pPr>
        <w:ind w:left="5807" w:firstLine="5447"/>
      </w:pPr>
    </w:lvl>
    <w:lvl w:ilvl="8">
      <w:start w:val="1"/>
      <w:numFmt w:val="lowerRoman"/>
      <w:lvlText w:val="%9."/>
      <w:lvlJc w:val="right"/>
      <w:pPr>
        <w:ind w:left="6527" w:firstLine="6347"/>
      </w:pPr>
    </w:lvl>
  </w:abstractNum>
  <w:abstractNum w:abstractNumId="24" w15:restartNumberingAfterBreak="0">
    <w:nsid w:val="707175C5"/>
    <w:multiLevelType w:val="hybridMultilevel"/>
    <w:tmpl w:val="90602FE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1575EE6"/>
    <w:multiLevelType w:val="hybridMultilevel"/>
    <w:tmpl w:val="CAF2619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6" w15:restartNumberingAfterBreak="0">
    <w:nsid w:val="7A5153EC"/>
    <w:multiLevelType w:val="multilevel"/>
    <w:tmpl w:val="9C9A54CE"/>
    <w:lvl w:ilvl="0">
      <w:start w:val="1"/>
      <w:numFmt w:val="lowerLetter"/>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2"/>
  </w:num>
  <w:num w:numId="2">
    <w:abstractNumId w:val="17"/>
  </w:num>
  <w:num w:numId="3">
    <w:abstractNumId w:val="7"/>
  </w:num>
  <w:num w:numId="4">
    <w:abstractNumId w:val="12"/>
  </w:num>
  <w:num w:numId="5">
    <w:abstractNumId w:val="16"/>
  </w:num>
  <w:num w:numId="6">
    <w:abstractNumId w:val="13"/>
  </w:num>
  <w:num w:numId="7">
    <w:abstractNumId w:val="0"/>
  </w:num>
  <w:num w:numId="8">
    <w:abstractNumId w:val="18"/>
  </w:num>
  <w:num w:numId="9">
    <w:abstractNumId w:val="3"/>
  </w:num>
  <w:num w:numId="10">
    <w:abstractNumId w:val="8"/>
  </w:num>
  <w:num w:numId="11">
    <w:abstractNumId w:val="1"/>
  </w:num>
  <w:num w:numId="12">
    <w:abstractNumId w:val="23"/>
  </w:num>
  <w:num w:numId="13">
    <w:abstractNumId w:val="26"/>
  </w:num>
  <w:num w:numId="14">
    <w:abstractNumId w:val="20"/>
  </w:num>
  <w:num w:numId="15">
    <w:abstractNumId w:val="5"/>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2"/>
  </w:num>
  <w:num w:numId="25">
    <w:abstractNumId w:val="6"/>
  </w:num>
  <w:num w:numId="26">
    <w:abstractNumId w:val="14"/>
  </w:num>
  <w:num w:numId="27">
    <w:abstractNumId w:val="24"/>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36"/>
    <w:rsid w:val="00001208"/>
    <w:rsid w:val="00004946"/>
    <w:rsid w:val="0000714B"/>
    <w:rsid w:val="00013CB7"/>
    <w:rsid w:val="000177D6"/>
    <w:rsid w:val="0002124D"/>
    <w:rsid w:val="0002547A"/>
    <w:rsid w:val="0003230D"/>
    <w:rsid w:val="000346B1"/>
    <w:rsid w:val="000347F7"/>
    <w:rsid w:val="00037F48"/>
    <w:rsid w:val="00040A47"/>
    <w:rsid w:val="00041FF3"/>
    <w:rsid w:val="00051C1F"/>
    <w:rsid w:val="00054BA6"/>
    <w:rsid w:val="000662C5"/>
    <w:rsid w:val="00066AD7"/>
    <w:rsid w:val="00066B32"/>
    <w:rsid w:val="00067F86"/>
    <w:rsid w:val="00072EBC"/>
    <w:rsid w:val="00076CFD"/>
    <w:rsid w:val="00084815"/>
    <w:rsid w:val="00086D67"/>
    <w:rsid w:val="00087110"/>
    <w:rsid w:val="0009351D"/>
    <w:rsid w:val="0009396F"/>
    <w:rsid w:val="000976F7"/>
    <w:rsid w:val="000A703D"/>
    <w:rsid w:val="000B2EEB"/>
    <w:rsid w:val="000B5072"/>
    <w:rsid w:val="000B771F"/>
    <w:rsid w:val="000C29FC"/>
    <w:rsid w:val="000C5954"/>
    <w:rsid w:val="000D1C55"/>
    <w:rsid w:val="000D3155"/>
    <w:rsid w:val="000D3ECD"/>
    <w:rsid w:val="000D69D2"/>
    <w:rsid w:val="000E0BFF"/>
    <w:rsid w:val="000F06BE"/>
    <w:rsid w:val="00106B1B"/>
    <w:rsid w:val="00110104"/>
    <w:rsid w:val="00111A71"/>
    <w:rsid w:val="00114EC7"/>
    <w:rsid w:val="00117123"/>
    <w:rsid w:val="0011747F"/>
    <w:rsid w:val="001210FA"/>
    <w:rsid w:val="001355AD"/>
    <w:rsid w:val="001360A8"/>
    <w:rsid w:val="00136D6C"/>
    <w:rsid w:val="00137B0C"/>
    <w:rsid w:val="001448A1"/>
    <w:rsid w:val="00147D52"/>
    <w:rsid w:val="00161454"/>
    <w:rsid w:val="0017013E"/>
    <w:rsid w:val="0017499E"/>
    <w:rsid w:val="00176793"/>
    <w:rsid w:val="001802C5"/>
    <w:rsid w:val="00190A9A"/>
    <w:rsid w:val="0019718F"/>
    <w:rsid w:val="001A30EE"/>
    <w:rsid w:val="001A7AC3"/>
    <w:rsid w:val="001B0791"/>
    <w:rsid w:val="001C7604"/>
    <w:rsid w:val="001D06F2"/>
    <w:rsid w:val="001D212C"/>
    <w:rsid w:val="00201B4C"/>
    <w:rsid w:val="00203C17"/>
    <w:rsid w:val="00203D53"/>
    <w:rsid w:val="00204F9C"/>
    <w:rsid w:val="002164FD"/>
    <w:rsid w:val="00220B36"/>
    <w:rsid w:val="00227B76"/>
    <w:rsid w:val="00231378"/>
    <w:rsid w:val="00235160"/>
    <w:rsid w:val="0023771E"/>
    <w:rsid w:val="002606F4"/>
    <w:rsid w:val="00263015"/>
    <w:rsid w:val="00264F97"/>
    <w:rsid w:val="00271E76"/>
    <w:rsid w:val="00272C07"/>
    <w:rsid w:val="002733A3"/>
    <w:rsid w:val="00273A33"/>
    <w:rsid w:val="00277A61"/>
    <w:rsid w:val="00281CD2"/>
    <w:rsid w:val="00295924"/>
    <w:rsid w:val="00296C8D"/>
    <w:rsid w:val="00297E11"/>
    <w:rsid w:val="002A3560"/>
    <w:rsid w:val="002B3E06"/>
    <w:rsid w:val="002C129A"/>
    <w:rsid w:val="002D1F16"/>
    <w:rsid w:val="002D4294"/>
    <w:rsid w:val="002E49C5"/>
    <w:rsid w:val="002F6C0B"/>
    <w:rsid w:val="003068DF"/>
    <w:rsid w:val="0031325F"/>
    <w:rsid w:val="00315008"/>
    <w:rsid w:val="003151AA"/>
    <w:rsid w:val="00321027"/>
    <w:rsid w:val="00323A24"/>
    <w:rsid w:val="00332706"/>
    <w:rsid w:val="003334AF"/>
    <w:rsid w:val="00337224"/>
    <w:rsid w:val="00341394"/>
    <w:rsid w:val="00341AB2"/>
    <w:rsid w:val="00354CE9"/>
    <w:rsid w:val="003631F4"/>
    <w:rsid w:val="0036714C"/>
    <w:rsid w:val="00367667"/>
    <w:rsid w:val="00370DF0"/>
    <w:rsid w:val="00371003"/>
    <w:rsid w:val="00377933"/>
    <w:rsid w:val="00382CF6"/>
    <w:rsid w:val="00390F1D"/>
    <w:rsid w:val="003A0F9E"/>
    <w:rsid w:val="003A15CB"/>
    <w:rsid w:val="003A1687"/>
    <w:rsid w:val="003A20E4"/>
    <w:rsid w:val="003A3509"/>
    <w:rsid w:val="003A3A49"/>
    <w:rsid w:val="003A47A2"/>
    <w:rsid w:val="003A622A"/>
    <w:rsid w:val="003A667E"/>
    <w:rsid w:val="003B1267"/>
    <w:rsid w:val="003B64F8"/>
    <w:rsid w:val="003C022A"/>
    <w:rsid w:val="003C0979"/>
    <w:rsid w:val="003C0FF1"/>
    <w:rsid w:val="003D02E0"/>
    <w:rsid w:val="003D1E05"/>
    <w:rsid w:val="003D35C6"/>
    <w:rsid w:val="003E057D"/>
    <w:rsid w:val="003E2450"/>
    <w:rsid w:val="003E4C47"/>
    <w:rsid w:val="003F731A"/>
    <w:rsid w:val="003F73F0"/>
    <w:rsid w:val="003F75B7"/>
    <w:rsid w:val="004027B8"/>
    <w:rsid w:val="004145DA"/>
    <w:rsid w:val="00414D48"/>
    <w:rsid w:val="004208D4"/>
    <w:rsid w:val="00432457"/>
    <w:rsid w:val="004356D9"/>
    <w:rsid w:val="004376E3"/>
    <w:rsid w:val="00441A86"/>
    <w:rsid w:val="00451038"/>
    <w:rsid w:val="00456CC8"/>
    <w:rsid w:val="004702BB"/>
    <w:rsid w:val="0047215B"/>
    <w:rsid w:val="00473C37"/>
    <w:rsid w:val="00480B46"/>
    <w:rsid w:val="00481A07"/>
    <w:rsid w:val="004826E1"/>
    <w:rsid w:val="00482B1E"/>
    <w:rsid w:val="00487400"/>
    <w:rsid w:val="00490A2B"/>
    <w:rsid w:val="004910DB"/>
    <w:rsid w:val="004915A3"/>
    <w:rsid w:val="004A7DB4"/>
    <w:rsid w:val="004B312A"/>
    <w:rsid w:val="004B3347"/>
    <w:rsid w:val="004B3A51"/>
    <w:rsid w:val="004B7BCD"/>
    <w:rsid w:val="004C12E6"/>
    <w:rsid w:val="004C52B1"/>
    <w:rsid w:val="004C5E86"/>
    <w:rsid w:val="004C6E60"/>
    <w:rsid w:val="004D0CB7"/>
    <w:rsid w:val="004D5957"/>
    <w:rsid w:val="004D62FD"/>
    <w:rsid w:val="004E0FF9"/>
    <w:rsid w:val="004E2F78"/>
    <w:rsid w:val="004E5516"/>
    <w:rsid w:val="004F1BB0"/>
    <w:rsid w:val="00503380"/>
    <w:rsid w:val="00503BF2"/>
    <w:rsid w:val="005100F3"/>
    <w:rsid w:val="005122A5"/>
    <w:rsid w:val="00512D24"/>
    <w:rsid w:val="005234D5"/>
    <w:rsid w:val="0052671F"/>
    <w:rsid w:val="0052672F"/>
    <w:rsid w:val="00531FA3"/>
    <w:rsid w:val="00532CC7"/>
    <w:rsid w:val="00535237"/>
    <w:rsid w:val="005370D9"/>
    <w:rsid w:val="00540899"/>
    <w:rsid w:val="00543355"/>
    <w:rsid w:val="005441F8"/>
    <w:rsid w:val="0054582C"/>
    <w:rsid w:val="00546908"/>
    <w:rsid w:val="0054766B"/>
    <w:rsid w:val="005511F7"/>
    <w:rsid w:val="00557AA0"/>
    <w:rsid w:val="00562244"/>
    <w:rsid w:val="00567F87"/>
    <w:rsid w:val="0059099F"/>
    <w:rsid w:val="005919F9"/>
    <w:rsid w:val="00592A9A"/>
    <w:rsid w:val="005A5AE2"/>
    <w:rsid w:val="005B0207"/>
    <w:rsid w:val="005B1551"/>
    <w:rsid w:val="005B1A61"/>
    <w:rsid w:val="005C524A"/>
    <w:rsid w:val="005D06FF"/>
    <w:rsid w:val="005D18AA"/>
    <w:rsid w:val="005E1729"/>
    <w:rsid w:val="005E3A7D"/>
    <w:rsid w:val="005E55AD"/>
    <w:rsid w:val="005F37BD"/>
    <w:rsid w:val="005F3A3F"/>
    <w:rsid w:val="005F3E2B"/>
    <w:rsid w:val="00607DCA"/>
    <w:rsid w:val="00615673"/>
    <w:rsid w:val="0061570B"/>
    <w:rsid w:val="00617B89"/>
    <w:rsid w:val="00621B95"/>
    <w:rsid w:val="00626DCD"/>
    <w:rsid w:val="00627ED3"/>
    <w:rsid w:val="006343EE"/>
    <w:rsid w:val="00643E54"/>
    <w:rsid w:val="0064401A"/>
    <w:rsid w:val="00647056"/>
    <w:rsid w:val="006618B8"/>
    <w:rsid w:val="006638DF"/>
    <w:rsid w:val="006716F9"/>
    <w:rsid w:val="00677D72"/>
    <w:rsid w:val="006876CF"/>
    <w:rsid w:val="006A1A43"/>
    <w:rsid w:val="006B1C21"/>
    <w:rsid w:val="006B22CB"/>
    <w:rsid w:val="006B410C"/>
    <w:rsid w:val="006C1410"/>
    <w:rsid w:val="006C3D51"/>
    <w:rsid w:val="006D5848"/>
    <w:rsid w:val="006D603D"/>
    <w:rsid w:val="006E333B"/>
    <w:rsid w:val="006E3DC9"/>
    <w:rsid w:val="006E4DB6"/>
    <w:rsid w:val="006E76A3"/>
    <w:rsid w:val="006E7AC9"/>
    <w:rsid w:val="006F72F8"/>
    <w:rsid w:val="00702F7A"/>
    <w:rsid w:val="00704C43"/>
    <w:rsid w:val="0071078F"/>
    <w:rsid w:val="00716E4F"/>
    <w:rsid w:val="00717622"/>
    <w:rsid w:val="00720A52"/>
    <w:rsid w:val="00726293"/>
    <w:rsid w:val="00740394"/>
    <w:rsid w:val="00741DAF"/>
    <w:rsid w:val="00743D40"/>
    <w:rsid w:val="00750571"/>
    <w:rsid w:val="00751387"/>
    <w:rsid w:val="007517E9"/>
    <w:rsid w:val="00753C78"/>
    <w:rsid w:val="00756365"/>
    <w:rsid w:val="00760CA8"/>
    <w:rsid w:val="0076310B"/>
    <w:rsid w:val="00763AD4"/>
    <w:rsid w:val="00770DC5"/>
    <w:rsid w:val="007711E0"/>
    <w:rsid w:val="00772002"/>
    <w:rsid w:val="00773AF7"/>
    <w:rsid w:val="00775BF9"/>
    <w:rsid w:val="0077716E"/>
    <w:rsid w:val="0078700F"/>
    <w:rsid w:val="00790195"/>
    <w:rsid w:val="007A0035"/>
    <w:rsid w:val="007A5277"/>
    <w:rsid w:val="007A5381"/>
    <w:rsid w:val="007A75AB"/>
    <w:rsid w:val="007A7870"/>
    <w:rsid w:val="007A7A3F"/>
    <w:rsid w:val="007B499D"/>
    <w:rsid w:val="007D0F32"/>
    <w:rsid w:val="007D15EB"/>
    <w:rsid w:val="007D1EC0"/>
    <w:rsid w:val="007D3DE9"/>
    <w:rsid w:val="007D4093"/>
    <w:rsid w:val="007D41B7"/>
    <w:rsid w:val="007E50EC"/>
    <w:rsid w:val="007E5BEE"/>
    <w:rsid w:val="007E7E12"/>
    <w:rsid w:val="00803606"/>
    <w:rsid w:val="00804C58"/>
    <w:rsid w:val="008052F8"/>
    <w:rsid w:val="00805B2B"/>
    <w:rsid w:val="00810BFE"/>
    <w:rsid w:val="008141B3"/>
    <w:rsid w:val="008156FD"/>
    <w:rsid w:val="00815936"/>
    <w:rsid w:val="00815B70"/>
    <w:rsid w:val="00825896"/>
    <w:rsid w:val="00840701"/>
    <w:rsid w:val="008413B7"/>
    <w:rsid w:val="008426A2"/>
    <w:rsid w:val="00844BC5"/>
    <w:rsid w:val="0086016B"/>
    <w:rsid w:val="00861446"/>
    <w:rsid w:val="00865C89"/>
    <w:rsid w:val="00866C07"/>
    <w:rsid w:val="008704AB"/>
    <w:rsid w:val="008805E0"/>
    <w:rsid w:val="00883314"/>
    <w:rsid w:val="00891120"/>
    <w:rsid w:val="00891249"/>
    <w:rsid w:val="008943D7"/>
    <w:rsid w:val="008A14D5"/>
    <w:rsid w:val="008B172C"/>
    <w:rsid w:val="008B25D3"/>
    <w:rsid w:val="008D3E45"/>
    <w:rsid w:val="008D46E4"/>
    <w:rsid w:val="008E2F3B"/>
    <w:rsid w:val="008F0B69"/>
    <w:rsid w:val="008F3893"/>
    <w:rsid w:val="008F4FA9"/>
    <w:rsid w:val="008F6507"/>
    <w:rsid w:val="00905E17"/>
    <w:rsid w:val="00914103"/>
    <w:rsid w:val="00916584"/>
    <w:rsid w:val="00933CBC"/>
    <w:rsid w:val="0093633F"/>
    <w:rsid w:val="0094551F"/>
    <w:rsid w:val="00960781"/>
    <w:rsid w:val="0096248E"/>
    <w:rsid w:val="009634AA"/>
    <w:rsid w:val="00973582"/>
    <w:rsid w:val="00975648"/>
    <w:rsid w:val="009837D1"/>
    <w:rsid w:val="00983BC7"/>
    <w:rsid w:val="009858C9"/>
    <w:rsid w:val="009A3AC6"/>
    <w:rsid w:val="009A6F32"/>
    <w:rsid w:val="009A72A7"/>
    <w:rsid w:val="009B73C8"/>
    <w:rsid w:val="009C1A9A"/>
    <w:rsid w:val="009C24DD"/>
    <w:rsid w:val="009C28D6"/>
    <w:rsid w:val="009C6BAD"/>
    <w:rsid w:val="009E5D49"/>
    <w:rsid w:val="009F2D69"/>
    <w:rsid w:val="00A035E6"/>
    <w:rsid w:val="00A07512"/>
    <w:rsid w:val="00A11E4B"/>
    <w:rsid w:val="00A13A62"/>
    <w:rsid w:val="00A20569"/>
    <w:rsid w:val="00A32165"/>
    <w:rsid w:val="00A332A0"/>
    <w:rsid w:val="00A4269E"/>
    <w:rsid w:val="00A436A7"/>
    <w:rsid w:val="00A46C7C"/>
    <w:rsid w:val="00A477EB"/>
    <w:rsid w:val="00A644B2"/>
    <w:rsid w:val="00A65857"/>
    <w:rsid w:val="00A70DE0"/>
    <w:rsid w:val="00A82217"/>
    <w:rsid w:val="00A843EA"/>
    <w:rsid w:val="00A85666"/>
    <w:rsid w:val="00A8643E"/>
    <w:rsid w:val="00A86A79"/>
    <w:rsid w:val="00A87D95"/>
    <w:rsid w:val="00A9168E"/>
    <w:rsid w:val="00A94EE3"/>
    <w:rsid w:val="00AA12CB"/>
    <w:rsid w:val="00AA4EEA"/>
    <w:rsid w:val="00AA54EC"/>
    <w:rsid w:val="00AB3B84"/>
    <w:rsid w:val="00AB41DD"/>
    <w:rsid w:val="00AB4F2A"/>
    <w:rsid w:val="00AB7CB2"/>
    <w:rsid w:val="00AC519D"/>
    <w:rsid w:val="00AC7C79"/>
    <w:rsid w:val="00AC7D85"/>
    <w:rsid w:val="00AD1B47"/>
    <w:rsid w:val="00AD20F8"/>
    <w:rsid w:val="00AD3F50"/>
    <w:rsid w:val="00AD6FF4"/>
    <w:rsid w:val="00AE033E"/>
    <w:rsid w:val="00AE28A5"/>
    <w:rsid w:val="00AE2FB7"/>
    <w:rsid w:val="00AE30BA"/>
    <w:rsid w:val="00AE6D00"/>
    <w:rsid w:val="00AE749E"/>
    <w:rsid w:val="00AF49F0"/>
    <w:rsid w:val="00B069C0"/>
    <w:rsid w:val="00B131D1"/>
    <w:rsid w:val="00B1574D"/>
    <w:rsid w:val="00B160F8"/>
    <w:rsid w:val="00B22DFC"/>
    <w:rsid w:val="00B2302E"/>
    <w:rsid w:val="00B234AF"/>
    <w:rsid w:val="00B2631D"/>
    <w:rsid w:val="00B303AE"/>
    <w:rsid w:val="00B53541"/>
    <w:rsid w:val="00B621E6"/>
    <w:rsid w:val="00B6628C"/>
    <w:rsid w:val="00B71F67"/>
    <w:rsid w:val="00B73BC8"/>
    <w:rsid w:val="00B84271"/>
    <w:rsid w:val="00B86755"/>
    <w:rsid w:val="00B931D5"/>
    <w:rsid w:val="00BA1684"/>
    <w:rsid w:val="00BA2FE3"/>
    <w:rsid w:val="00BB261C"/>
    <w:rsid w:val="00BC1CA3"/>
    <w:rsid w:val="00BC5B0F"/>
    <w:rsid w:val="00BC71D6"/>
    <w:rsid w:val="00BE1412"/>
    <w:rsid w:val="00BF529C"/>
    <w:rsid w:val="00BF551F"/>
    <w:rsid w:val="00BF7DA2"/>
    <w:rsid w:val="00C0366D"/>
    <w:rsid w:val="00C04386"/>
    <w:rsid w:val="00C06806"/>
    <w:rsid w:val="00C073B0"/>
    <w:rsid w:val="00C105F2"/>
    <w:rsid w:val="00C12094"/>
    <w:rsid w:val="00C1301E"/>
    <w:rsid w:val="00C13594"/>
    <w:rsid w:val="00C2182D"/>
    <w:rsid w:val="00C21D7F"/>
    <w:rsid w:val="00C22A14"/>
    <w:rsid w:val="00C304E2"/>
    <w:rsid w:val="00C30609"/>
    <w:rsid w:val="00C6293D"/>
    <w:rsid w:val="00C63172"/>
    <w:rsid w:val="00C6569B"/>
    <w:rsid w:val="00C659A2"/>
    <w:rsid w:val="00C70373"/>
    <w:rsid w:val="00C77070"/>
    <w:rsid w:val="00C821B6"/>
    <w:rsid w:val="00C82902"/>
    <w:rsid w:val="00C82BB3"/>
    <w:rsid w:val="00C82C0B"/>
    <w:rsid w:val="00C83C0D"/>
    <w:rsid w:val="00C83EA6"/>
    <w:rsid w:val="00C933BA"/>
    <w:rsid w:val="00C963E9"/>
    <w:rsid w:val="00C97A0F"/>
    <w:rsid w:val="00CA0676"/>
    <w:rsid w:val="00CB300A"/>
    <w:rsid w:val="00CB3D38"/>
    <w:rsid w:val="00CC0039"/>
    <w:rsid w:val="00CC0F9B"/>
    <w:rsid w:val="00CC17F2"/>
    <w:rsid w:val="00CE0794"/>
    <w:rsid w:val="00CE1E73"/>
    <w:rsid w:val="00CE52C5"/>
    <w:rsid w:val="00CF1300"/>
    <w:rsid w:val="00CF4840"/>
    <w:rsid w:val="00CF488E"/>
    <w:rsid w:val="00D03905"/>
    <w:rsid w:val="00D04E8A"/>
    <w:rsid w:val="00D06584"/>
    <w:rsid w:val="00D11B99"/>
    <w:rsid w:val="00D12E2F"/>
    <w:rsid w:val="00D31CAC"/>
    <w:rsid w:val="00D333FF"/>
    <w:rsid w:val="00D34F71"/>
    <w:rsid w:val="00D40EAD"/>
    <w:rsid w:val="00D57D42"/>
    <w:rsid w:val="00D7050B"/>
    <w:rsid w:val="00D85EE0"/>
    <w:rsid w:val="00D87CFC"/>
    <w:rsid w:val="00D9053A"/>
    <w:rsid w:val="00D90A48"/>
    <w:rsid w:val="00D93708"/>
    <w:rsid w:val="00DA0E2F"/>
    <w:rsid w:val="00DA2BF2"/>
    <w:rsid w:val="00DA6736"/>
    <w:rsid w:val="00DC08C8"/>
    <w:rsid w:val="00DC6579"/>
    <w:rsid w:val="00DC7B6D"/>
    <w:rsid w:val="00DD5339"/>
    <w:rsid w:val="00DD5508"/>
    <w:rsid w:val="00DE0A9A"/>
    <w:rsid w:val="00DE0B57"/>
    <w:rsid w:val="00DE277E"/>
    <w:rsid w:val="00DE568B"/>
    <w:rsid w:val="00DE66CD"/>
    <w:rsid w:val="00DF00AB"/>
    <w:rsid w:val="00DF0640"/>
    <w:rsid w:val="00DF5F77"/>
    <w:rsid w:val="00E053E2"/>
    <w:rsid w:val="00E253A7"/>
    <w:rsid w:val="00E33746"/>
    <w:rsid w:val="00E359E7"/>
    <w:rsid w:val="00E368A1"/>
    <w:rsid w:val="00E40079"/>
    <w:rsid w:val="00E40CF2"/>
    <w:rsid w:val="00E40D51"/>
    <w:rsid w:val="00E41CA0"/>
    <w:rsid w:val="00E43D98"/>
    <w:rsid w:val="00E47433"/>
    <w:rsid w:val="00E477AF"/>
    <w:rsid w:val="00E5127A"/>
    <w:rsid w:val="00E5154D"/>
    <w:rsid w:val="00E52009"/>
    <w:rsid w:val="00E52F54"/>
    <w:rsid w:val="00E57FAA"/>
    <w:rsid w:val="00E650AD"/>
    <w:rsid w:val="00E717C8"/>
    <w:rsid w:val="00E7645E"/>
    <w:rsid w:val="00E81544"/>
    <w:rsid w:val="00E82E5D"/>
    <w:rsid w:val="00E83E8B"/>
    <w:rsid w:val="00E9373B"/>
    <w:rsid w:val="00E9474B"/>
    <w:rsid w:val="00E966CF"/>
    <w:rsid w:val="00EA6824"/>
    <w:rsid w:val="00EB0F65"/>
    <w:rsid w:val="00EB5F97"/>
    <w:rsid w:val="00EC5F66"/>
    <w:rsid w:val="00EC5FF5"/>
    <w:rsid w:val="00EC6487"/>
    <w:rsid w:val="00ED7AD5"/>
    <w:rsid w:val="00EE0026"/>
    <w:rsid w:val="00EE6422"/>
    <w:rsid w:val="00EE6D00"/>
    <w:rsid w:val="00EF0E35"/>
    <w:rsid w:val="00EF1498"/>
    <w:rsid w:val="00EF33AA"/>
    <w:rsid w:val="00EF46C3"/>
    <w:rsid w:val="00EF4AE4"/>
    <w:rsid w:val="00EF6126"/>
    <w:rsid w:val="00EF64B5"/>
    <w:rsid w:val="00F01325"/>
    <w:rsid w:val="00F0523D"/>
    <w:rsid w:val="00F060A7"/>
    <w:rsid w:val="00F10B5D"/>
    <w:rsid w:val="00F10F2A"/>
    <w:rsid w:val="00F1322B"/>
    <w:rsid w:val="00F16886"/>
    <w:rsid w:val="00F349D0"/>
    <w:rsid w:val="00F35F17"/>
    <w:rsid w:val="00F639EB"/>
    <w:rsid w:val="00F640B2"/>
    <w:rsid w:val="00F70FBA"/>
    <w:rsid w:val="00F71391"/>
    <w:rsid w:val="00F7282F"/>
    <w:rsid w:val="00F80121"/>
    <w:rsid w:val="00F87216"/>
    <w:rsid w:val="00F90A42"/>
    <w:rsid w:val="00F921CC"/>
    <w:rsid w:val="00F93482"/>
    <w:rsid w:val="00F94D26"/>
    <w:rsid w:val="00F9701A"/>
    <w:rsid w:val="00FD462B"/>
    <w:rsid w:val="00FE238F"/>
    <w:rsid w:val="00FE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1B4727-84E8-4DD7-96D2-56741532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ind w:left="553" w:right="247"/>
      <w:jc w:val="center"/>
      <w:outlineLvl w:val="0"/>
    </w:pPr>
    <w:rPr>
      <w:b/>
      <w:sz w:val="24"/>
      <w:szCs w:val="24"/>
    </w:rPr>
  </w:style>
  <w:style w:type="paragraph" w:styleId="Ttulo2">
    <w:name w:val="heading 2"/>
    <w:basedOn w:val="Normal"/>
    <w:next w:val="Normal"/>
    <w:pPr>
      <w:keepNext/>
      <w:keepLines/>
      <w:spacing w:before="200"/>
      <w:jc w:val="center"/>
      <w:outlineLvl w:val="1"/>
    </w:pPr>
    <w:rPr>
      <w:b/>
      <w:sz w:val="24"/>
      <w:szCs w:val="24"/>
    </w:rPr>
  </w:style>
  <w:style w:type="paragraph" w:styleId="Ttulo3">
    <w:name w:val="heading 3"/>
    <w:basedOn w:val="Normal"/>
    <w:next w:val="Normal"/>
    <w:link w:val="Ttulo3Car"/>
    <w:pPr>
      <w:keepNext/>
      <w:keepLines/>
      <w:spacing w:before="200"/>
      <w:outlineLvl w:val="2"/>
    </w:pPr>
    <w:rPr>
      <w:rFonts w:ascii="Cambria" w:eastAsia="Cambria" w:hAnsi="Cambria" w:cs="Cambria"/>
      <w:b/>
      <w:color w:val="4F81BD"/>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4376E3"/>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6E3"/>
    <w:rPr>
      <w:rFonts w:ascii="Tahoma" w:hAnsi="Tahoma" w:cs="Tahoma"/>
      <w:sz w:val="16"/>
      <w:szCs w:val="16"/>
    </w:rPr>
  </w:style>
  <w:style w:type="paragraph" w:styleId="NormalWeb">
    <w:name w:val="Normal (Web)"/>
    <w:basedOn w:val="Normal"/>
    <w:uiPriority w:val="99"/>
    <w:semiHidden/>
    <w:unhideWhenUsed/>
    <w:rsid w:val="004376E3"/>
    <w:pPr>
      <w:widowControl/>
      <w:spacing w:before="100" w:beforeAutospacing="1" w:after="100" w:afterAutospacing="1"/>
    </w:pPr>
    <w:rPr>
      <w:color w:val="auto"/>
      <w:sz w:val="24"/>
      <w:szCs w:val="24"/>
      <w:lang w:val="es-EC" w:eastAsia="es-EC"/>
    </w:rPr>
  </w:style>
  <w:style w:type="paragraph" w:styleId="Prrafodelista">
    <w:name w:val="List Paragraph"/>
    <w:basedOn w:val="Normal"/>
    <w:uiPriority w:val="34"/>
    <w:qFormat/>
    <w:rsid w:val="004145DA"/>
    <w:pPr>
      <w:ind w:left="720"/>
      <w:contextualSpacing/>
    </w:pPr>
  </w:style>
  <w:style w:type="paragraph" w:styleId="Encabezado">
    <w:name w:val="header"/>
    <w:basedOn w:val="Normal"/>
    <w:link w:val="EncabezadoCar"/>
    <w:uiPriority w:val="99"/>
    <w:unhideWhenUsed/>
    <w:rsid w:val="00DA0E2F"/>
    <w:pPr>
      <w:tabs>
        <w:tab w:val="center" w:pos="4419"/>
        <w:tab w:val="right" w:pos="8838"/>
      </w:tabs>
    </w:pPr>
  </w:style>
  <w:style w:type="character" w:customStyle="1" w:styleId="EncabezadoCar">
    <w:name w:val="Encabezado Car"/>
    <w:basedOn w:val="Fuentedeprrafopredeter"/>
    <w:link w:val="Encabezado"/>
    <w:uiPriority w:val="99"/>
    <w:rsid w:val="00DA0E2F"/>
  </w:style>
  <w:style w:type="paragraph" w:styleId="Piedepgina">
    <w:name w:val="footer"/>
    <w:basedOn w:val="Normal"/>
    <w:link w:val="PiedepginaCar"/>
    <w:uiPriority w:val="99"/>
    <w:unhideWhenUsed/>
    <w:rsid w:val="00DA0E2F"/>
    <w:pPr>
      <w:tabs>
        <w:tab w:val="center" w:pos="4419"/>
        <w:tab w:val="right" w:pos="8838"/>
      </w:tabs>
    </w:pPr>
  </w:style>
  <w:style w:type="character" w:customStyle="1" w:styleId="PiedepginaCar">
    <w:name w:val="Pie de página Car"/>
    <w:basedOn w:val="Fuentedeprrafopredeter"/>
    <w:link w:val="Piedepgina"/>
    <w:uiPriority w:val="99"/>
    <w:rsid w:val="00DA0E2F"/>
  </w:style>
  <w:style w:type="table" w:styleId="Tablaconcuadrcula">
    <w:name w:val="Table Grid"/>
    <w:basedOn w:val="Tablanormal"/>
    <w:uiPriority w:val="59"/>
    <w:rsid w:val="00AE30BA"/>
    <w:pPr>
      <w:widowControl/>
      <w:jc w:val="both"/>
    </w:pPr>
    <w:rPr>
      <w:rFonts w:eastAsiaTheme="minorHAnsi"/>
      <w:color w:val="auto"/>
      <w:sz w:val="24"/>
      <w:szCs w:val="24"/>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067F86"/>
    <w:rPr>
      <w:rFonts w:ascii="Cambria" w:eastAsia="Cambria" w:hAnsi="Cambria" w:cs="Cambria"/>
      <w:b/>
      <w:color w:val="4F81BD"/>
    </w:rPr>
  </w:style>
  <w:style w:type="paragraph" w:styleId="Textocomentario">
    <w:name w:val="annotation text"/>
    <w:basedOn w:val="Normal"/>
    <w:link w:val="TextocomentarioCar"/>
    <w:uiPriority w:val="99"/>
    <w:semiHidden/>
    <w:unhideWhenUsed/>
    <w:rsid w:val="00067F86"/>
    <w:rPr>
      <w:rFonts w:ascii="Century Gothic" w:eastAsia="Century Gothic" w:hAnsi="Century Gothic" w:cs="Century Gothic"/>
      <w:color w:val="auto"/>
      <w:sz w:val="20"/>
      <w:szCs w:val="20"/>
    </w:rPr>
  </w:style>
  <w:style w:type="character" w:customStyle="1" w:styleId="TextocomentarioCar">
    <w:name w:val="Texto comentario Car"/>
    <w:basedOn w:val="Fuentedeprrafopredeter"/>
    <w:link w:val="Textocomentario"/>
    <w:uiPriority w:val="99"/>
    <w:semiHidden/>
    <w:rsid w:val="00067F86"/>
    <w:rPr>
      <w:rFonts w:ascii="Century Gothic" w:eastAsia="Century Gothic" w:hAnsi="Century Gothic" w:cs="Century Gothic"/>
      <w:color w:val="auto"/>
      <w:sz w:val="20"/>
      <w:szCs w:val="20"/>
    </w:rPr>
  </w:style>
  <w:style w:type="character" w:styleId="Refdecomentario">
    <w:name w:val="annotation reference"/>
    <w:basedOn w:val="Fuentedeprrafopredeter"/>
    <w:uiPriority w:val="99"/>
    <w:semiHidden/>
    <w:unhideWhenUsed/>
    <w:rsid w:val="00067F86"/>
    <w:rPr>
      <w:sz w:val="16"/>
      <w:szCs w:val="16"/>
    </w:rPr>
  </w:style>
  <w:style w:type="character" w:customStyle="1" w:styleId="Normal1">
    <w:name w:val="Normal1"/>
    <w:rsid w:val="00067F86"/>
    <w:rPr>
      <w:rFonts w:ascii="Helvetica" w:hAnsi="Helvetica" w:cs="Helvetica" w:hint="default"/>
      <w:sz w:val="24"/>
    </w:rPr>
  </w:style>
  <w:style w:type="paragraph" w:styleId="Asuntodelcomentario">
    <w:name w:val="annotation subject"/>
    <w:basedOn w:val="Textocomentario"/>
    <w:next w:val="Textocomentario"/>
    <w:link w:val="AsuntodelcomentarioCar"/>
    <w:uiPriority w:val="99"/>
    <w:semiHidden/>
    <w:unhideWhenUsed/>
    <w:rsid w:val="00271E76"/>
    <w:rPr>
      <w:rFonts w:ascii="Times New Roman" w:eastAsia="Times New Roman" w:hAnsi="Times New Roman" w:cs="Times New Roman"/>
      <w:b/>
      <w:bCs/>
      <w:color w:val="000000"/>
    </w:rPr>
  </w:style>
  <w:style w:type="character" w:customStyle="1" w:styleId="AsuntodelcomentarioCar">
    <w:name w:val="Asunto del comentario Car"/>
    <w:basedOn w:val="TextocomentarioCar"/>
    <w:link w:val="Asuntodelcomentario"/>
    <w:uiPriority w:val="99"/>
    <w:semiHidden/>
    <w:rsid w:val="00271E76"/>
    <w:rPr>
      <w:rFonts w:ascii="Century Gothic" w:eastAsia="Century Gothic" w:hAnsi="Century Gothic" w:cs="Century Gothic"/>
      <w:b/>
      <w:bCs/>
      <w:color w:val="auto"/>
      <w:sz w:val="20"/>
      <w:szCs w:val="20"/>
    </w:rPr>
  </w:style>
  <w:style w:type="paragraph" w:styleId="Revisin">
    <w:name w:val="Revision"/>
    <w:hidden/>
    <w:uiPriority w:val="99"/>
    <w:semiHidden/>
    <w:rsid w:val="00F639EB"/>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3795">
      <w:bodyDiv w:val="1"/>
      <w:marLeft w:val="0"/>
      <w:marRight w:val="0"/>
      <w:marTop w:val="0"/>
      <w:marBottom w:val="0"/>
      <w:divBdr>
        <w:top w:val="none" w:sz="0" w:space="0" w:color="auto"/>
        <w:left w:val="none" w:sz="0" w:space="0" w:color="auto"/>
        <w:bottom w:val="none" w:sz="0" w:space="0" w:color="auto"/>
        <w:right w:val="none" w:sz="0" w:space="0" w:color="auto"/>
      </w:divBdr>
    </w:div>
    <w:div w:id="345446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412448A-FAC8-4E6E-835A-E38800CF9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11156</Words>
  <Characters>61361</Characters>
  <Application>Microsoft Office Word</Application>
  <DocSecurity>0</DocSecurity>
  <Lines>511</Lines>
  <Paragraphs>144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PUCE</Company>
  <LinksUpToDate>false</LinksUpToDate>
  <CharactersWithSpaces>72373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dc:creator>
  <cp:lastModifiedBy>Analid del Carmen Narvaez Moran</cp:lastModifiedBy>
  <cp:revision>2</cp:revision>
  <cp:lastPrinted>2017-07-05T19:36:00Z</cp:lastPrinted>
  <dcterms:created xsi:type="dcterms:W3CDTF">2017-07-06T12:47:00Z</dcterms:created>
  <dcterms:modified xsi:type="dcterms:W3CDTF">2017-07-06T12:47:00Z</dcterms:modified>
</cp:coreProperties>
</file>